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9A72B" w14:textId="77777777" w:rsidR="00C41D74" w:rsidRDefault="00C41D74">
      <w:pPr>
        <w:spacing w:line="360" w:lineRule="auto"/>
        <w:ind w:firstLineChars="200" w:firstLine="480"/>
        <w:rPr>
          <w:rFonts w:ascii="宋体" w:hAnsi="宋体"/>
          <w:color w:val="000000"/>
          <w:sz w:val="24"/>
        </w:rPr>
      </w:pPr>
      <w:bookmarkStart w:id="0" w:name="_Hlk40775637"/>
    </w:p>
    <w:p w14:paraId="6E6EE00E" w14:textId="77777777" w:rsidR="00C41D74" w:rsidRDefault="00C41D74">
      <w:pPr>
        <w:spacing w:line="360" w:lineRule="auto"/>
        <w:ind w:firstLineChars="200" w:firstLine="480"/>
        <w:rPr>
          <w:rFonts w:ascii="宋体" w:hAnsi="宋体"/>
          <w:color w:val="000000"/>
          <w:sz w:val="24"/>
        </w:rPr>
      </w:pPr>
    </w:p>
    <w:p w14:paraId="2E966535" w14:textId="77777777" w:rsidR="00C41D74" w:rsidRDefault="00816B6E">
      <w:pPr>
        <w:spacing w:line="360" w:lineRule="auto"/>
        <w:jc w:val="center"/>
        <w:rPr>
          <w:rFonts w:ascii="宋体" w:hAnsi="宋体"/>
          <w:b/>
          <w:color w:val="000000"/>
          <w:sz w:val="44"/>
          <w:szCs w:val="44"/>
        </w:rPr>
      </w:pPr>
      <w:r>
        <w:rPr>
          <w:rFonts w:ascii="宋体" w:hAnsi="宋体" w:hint="eastAsia"/>
          <w:b/>
          <w:color w:val="000000"/>
          <w:sz w:val="44"/>
          <w:szCs w:val="44"/>
        </w:rPr>
        <w:t>重庆医科大学</w:t>
      </w:r>
    </w:p>
    <w:p w14:paraId="5AB5804A" w14:textId="77777777" w:rsidR="00C41D74" w:rsidRDefault="00C41D74">
      <w:pPr>
        <w:spacing w:line="360" w:lineRule="auto"/>
        <w:jc w:val="center"/>
        <w:rPr>
          <w:rFonts w:ascii="宋体" w:hAnsi="宋体"/>
          <w:color w:val="000000"/>
          <w:sz w:val="24"/>
        </w:rPr>
      </w:pPr>
    </w:p>
    <w:p w14:paraId="00076F27" w14:textId="77777777" w:rsidR="00C41D74" w:rsidRDefault="00816B6E">
      <w:pPr>
        <w:spacing w:line="360" w:lineRule="auto"/>
        <w:jc w:val="center"/>
        <w:rPr>
          <w:rFonts w:ascii="宋体" w:hAnsi="宋体"/>
          <w:b/>
          <w:color w:val="000000"/>
          <w:sz w:val="52"/>
          <w:szCs w:val="52"/>
        </w:rPr>
      </w:pPr>
      <w:r>
        <w:rPr>
          <w:rFonts w:ascii="宋体" w:hAnsi="宋体" w:hint="eastAsia"/>
          <w:b/>
          <w:color w:val="000000"/>
          <w:sz w:val="52"/>
          <w:szCs w:val="52"/>
        </w:rPr>
        <w:t>本科生毕业论文</w:t>
      </w:r>
    </w:p>
    <w:p w14:paraId="383FDD98" w14:textId="77777777" w:rsidR="00C41D74" w:rsidRDefault="00C41D74">
      <w:pPr>
        <w:spacing w:line="360" w:lineRule="auto"/>
        <w:ind w:firstLineChars="98" w:firstLine="235"/>
        <w:jc w:val="center"/>
        <w:rPr>
          <w:rFonts w:ascii="宋体" w:hAnsi="宋体"/>
          <w:color w:val="000000"/>
          <w:sz w:val="24"/>
        </w:rPr>
      </w:pPr>
    </w:p>
    <w:p w14:paraId="0524F36E" w14:textId="77777777" w:rsidR="00C41D74" w:rsidRDefault="00C41D74">
      <w:pPr>
        <w:spacing w:line="360" w:lineRule="auto"/>
        <w:ind w:firstLineChars="98" w:firstLine="235"/>
        <w:jc w:val="center"/>
        <w:rPr>
          <w:rFonts w:ascii="宋体" w:hAnsi="宋体"/>
          <w:color w:val="000000"/>
          <w:sz w:val="24"/>
        </w:rPr>
      </w:pPr>
    </w:p>
    <w:p w14:paraId="759B7097" w14:textId="77777777" w:rsidR="00C41D74" w:rsidRDefault="00C41D74">
      <w:pPr>
        <w:spacing w:line="360" w:lineRule="auto"/>
        <w:ind w:firstLineChars="98" w:firstLine="235"/>
        <w:jc w:val="center"/>
        <w:rPr>
          <w:rFonts w:ascii="宋体" w:hAnsi="宋体"/>
          <w:color w:val="000000"/>
          <w:sz w:val="24"/>
        </w:rPr>
      </w:pPr>
    </w:p>
    <w:p w14:paraId="673B4272" w14:textId="77777777" w:rsidR="00C41D74" w:rsidRDefault="00C41D74">
      <w:pPr>
        <w:spacing w:line="360" w:lineRule="auto"/>
        <w:ind w:firstLineChars="98" w:firstLine="235"/>
        <w:jc w:val="center"/>
        <w:rPr>
          <w:rFonts w:ascii="宋体" w:hAnsi="宋体"/>
          <w:color w:val="000000"/>
          <w:sz w:val="24"/>
        </w:rPr>
      </w:pPr>
    </w:p>
    <w:p w14:paraId="6770F756" w14:textId="77777777" w:rsidR="00C41D74" w:rsidRDefault="00C41D74">
      <w:pPr>
        <w:spacing w:line="360" w:lineRule="auto"/>
        <w:ind w:firstLineChars="98" w:firstLine="235"/>
        <w:jc w:val="center"/>
        <w:rPr>
          <w:rFonts w:ascii="宋体" w:hAnsi="宋体"/>
          <w:color w:val="000000"/>
          <w:sz w:val="24"/>
        </w:rPr>
      </w:pPr>
    </w:p>
    <w:p w14:paraId="73CD9BF8" w14:textId="77777777" w:rsidR="00C41D74" w:rsidRDefault="00C41D74">
      <w:pPr>
        <w:spacing w:line="360" w:lineRule="auto"/>
        <w:ind w:firstLineChars="98" w:firstLine="235"/>
        <w:jc w:val="center"/>
        <w:rPr>
          <w:rFonts w:ascii="宋体" w:hAnsi="宋体"/>
          <w:color w:val="000000"/>
          <w:sz w:val="24"/>
        </w:rPr>
      </w:pPr>
    </w:p>
    <w:p w14:paraId="31E5715B" w14:textId="77777777" w:rsidR="00C41D74" w:rsidRDefault="00816B6E">
      <w:pPr>
        <w:pStyle w:val="afd"/>
        <w:jc w:val="left"/>
        <w:rPr>
          <w:sz w:val="24"/>
        </w:rPr>
      </w:pPr>
      <w:r>
        <w:rPr>
          <w:rFonts w:ascii="宋体" w:eastAsiaTheme="minorEastAsia" w:hAnsi="宋体" w:hint="eastAsia"/>
          <w:noProof/>
          <w:color w:val="000000"/>
          <w:sz w:val="24"/>
        </w:rPr>
        <mc:AlternateContent>
          <mc:Choice Requires="wps">
            <w:drawing>
              <wp:anchor distT="0" distB="0" distL="114300" distR="114300" simplePos="0" relativeHeight="251659264" behindDoc="0" locked="0" layoutInCell="1" allowOverlap="1" wp14:anchorId="7DF80BD7" wp14:editId="2FEB210E">
                <wp:simplePos x="0" y="0"/>
                <wp:positionH relativeFrom="column">
                  <wp:posOffset>1028700</wp:posOffset>
                </wp:positionH>
                <wp:positionV relativeFrom="paragraph">
                  <wp:posOffset>346710</wp:posOffset>
                </wp:positionV>
                <wp:extent cx="4457700" cy="0"/>
                <wp:effectExtent l="5080" t="12700" r="1397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ln>
                      </wps:spPr>
                      <wps:bodyPr/>
                    </wps:wsp>
                  </a:graphicData>
                </a:graphic>
              </wp:anchor>
            </w:drawing>
          </mc:Choice>
          <mc:Fallback>
            <w:pict>
              <v:line w14:anchorId="10E6F6FC" id="直接连接符 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"/>
            </w:pict>
          </mc:Fallback>
        </mc:AlternateContent>
      </w:r>
      <w:r>
        <w:rPr>
          <w:rFonts w:ascii="宋体" w:eastAsiaTheme="minorEastAsia" w:hAnsi="宋体" w:hint="eastAsia"/>
          <w:color w:val="000000"/>
          <w:sz w:val="24"/>
        </w:rPr>
        <w:t>论文题目</w:t>
      </w:r>
      <w:r>
        <w:rPr>
          <w:rFonts w:ascii="宋体" w:hAnsi="宋体" w:hint="eastAsia"/>
          <w:color w:val="000000"/>
          <w:sz w:val="24"/>
        </w:rPr>
        <w:t xml:space="preserve">   </w:t>
      </w:r>
      <w:r>
        <w:rPr>
          <w:rFonts w:hint="eastAsia"/>
          <w:sz w:val="24"/>
        </w:rPr>
        <w:t>机器学习模型在</w:t>
      </w:r>
      <w:r>
        <w:rPr>
          <w:rFonts w:hint="eastAsia"/>
          <w:sz w:val="24"/>
        </w:rPr>
        <w:t>2</w:t>
      </w:r>
      <w:r>
        <w:rPr>
          <w:sz w:val="24"/>
        </w:rPr>
        <w:t>010-2016</w:t>
      </w:r>
      <w:r>
        <w:rPr>
          <w:rFonts w:hint="eastAsia"/>
          <w:sz w:val="24"/>
        </w:rPr>
        <w:t>年美国五个州的阿片类药物使用量预测应用</w:t>
      </w:r>
    </w:p>
    <w:p w14:paraId="4A3A7810" w14:textId="77777777" w:rsidR="00C41D74" w:rsidRDefault="00C41D74">
      <w:pPr>
        <w:spacing w:line="360" w:lineRule="auto"/>
        <w:rPr>
          <w:rFonts w:ascii="宋体" w:hAnsi="宋体"/>
          <w:color w:val="000000"/>
          <w:sz w:val="24"/>
        </w:rPr>
      </w:pPr>
    </w:p>
    <w:p w14:paraId="401CED02" w14:textId="77777777" w:rsidR="00C41D74" w:rsidRDefault="00816B6E">
      <w:pPr>
        <w:spacing w:line="360" w:lineRule="auto"/>
        <w:rPr>
          <w:rFonts w:eastAsia="黑体"/>
          <w:sz w:val="24"/>
        </w:rPr>
      </w:pPr>
      <w:r>
        <w:rPr>
          <w:rFonts w:ascii="宋体" w:hAnsi="宋体" w:hint="eastAsia"/>
          <w:noProof/>
          <w:color w:val="000000"/>
          <w:sz w:val="24"/>
        </w:rPr>
        <mc:AlternateContent>
          <mc:Choice Requires="wps">
            <w:drawing>
              <wp:anchor distT="0" distB="0" distL="114300" distR="114300" simplePos="0" relativeHeight="251660288" behindDoc="0" locked="0" layoutInCell="1" allowOverlap="1" wp14:anchorId="6A5FE9EE" wp14:editId="7C9E331D">
                <wp:simplePos x="0" y="0"/>
                <wp:positionH relativeFrom="column">
                  <wp:posOffset>1028700</wp:posOffset>
                </wp:positionH>
                <wp:positionV relativeFrom="paragraph">
                  <wp:posOffset>346710</wp:posOffset>
                </wp:positionV>
                <wp:extent cx="4457700" cy="0"/>
                <wp:effectExtent l="5080" t="6985" r="13970" b="1206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ln>
                      </wps:spPr>
                      <wps:bodyPr/>
                    </wps:wsp>
                  </a:graphicData>
                </a:graphic>
              </wp:anchor>
            </w:drawing>
          </mc:Choice>
          <mc:Fallback>
            <w:pict>
              <v:line w14:anchorId="1692E26C" id="直接连接符 7"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1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"/>
            </w:pict>
          </mc:Fallback>
        </mc:AlternateContent>
      </w:r>
      <w:r>
        <w:rPr>
          <w:rFonts w:ascii="宋体" w:hAnsi="宋体" w:hint="eastAsia"/>
          <w:color w:val="000000"/>
          <w:sz w:val="24"/>
        </w:rPr>
        <w:t>作者姓名</w:t>
      </w:r>
      <w:r>
        <w:rPr>
          <w:rFonts w:ascii="宋体" w:hAnsi="宋体" w:hint="eastAsia"/>
          <w:color w:val="000000"/>
          <w:sz w:val="24"/>
        </w:rPr>
        <w:t xml:space="preserve">                           </w:t>
      </w:r>
      <w:r>
        <w:rPr>
          <w:rFonts w:eastAsia="黑体" w:hint="eastAsia"/>
          <w:sz w:val="24"/>
        </w:rPr>
        <w:t>杜兴</w:t>
      </w:r>
      <w:proofErr w:type="gramStart"/>
      <w:r>
        <w:rPr>
          <w:rFonts w:eastAsia="黑体" w:hint="eastAsia"/>
          <w:sz w:val="24"/>
        </w:rPr>
        <w:t>兴</w:t>
      </w:r>
      <w:proofErr w:type="gramEnd"/>
    </w:p>
    <w:p w14:paraId="30BD2E7C" w14:textId="77777777" w:rsidR="00C41D74" w:rsidRDefault="00C41D74">
      <w:pPr>
        <w:spacing w:line="360" w:lineRule="auto"/>
        <w:rPr>
          <w:rFonts w:ascii="宋体" w:hAnsi="宋体"/>
          <w:color w:val="000000"/>
          <w:sz w:val="24"/>
        </w:rPr>
      </w:pPr>
    </w:p>
    <w:p w14:paraId="64AD0CD5" w14:textId="77777777" w:rsidR="00C41D74" w:rsidRDefault="00816B6E">
      <w:pPr>
        <w:spacing w:line="360" w:lineRule="auto"/>
        <w:rPr>
          <w:rFonts w:ascii="宋体" w:hAnsi="宋体"/>
          <w:color w:val="000000"/>
          <w:sz w:val="24"/>
        </w:rPr>
      </w:pPr>
      <w:r>
        <w:rPr>
          <w:rFonts w:ascii="宋体" w:hAnsi="宋体" w:hint="eastAsia"/>
          <w:noProof/>
          <w:color w:val="000000"/>
          <w:sz w:val="24"/>
        </w:rPr>
        <mc:AlternateContent>
          <mc:Choice Requires="wps">
            <w:drawing>
              <wp:anchor distT="0" distB="0" distL="114300" distR="114300" simplePos="0" relativeHeight="251664384" behindDoc="0" locked="0" layoutInCell="1" allowOverlap="1" wp14:anchorId="5C1BCFB4" wp14:editId="31FC0315">
                <wp:simplePos x="0" y="0"/>
                <wp:positionH relativeFrom="column">
                  <wp:posOffset>2628900</wp:posOffset>
                </wp:positionH>
                <wp:positionV relativeFrom="paragraph">
                  <wp:posOffset>346710</wp:posOffset>
                </wp:positionV>
                <wp:extent cx="571500" cy="0"/>
                <wp:effectExtent l="5080" t="10795" r="13970" b="825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ln>
                      </wps:spPr>
                      <wps:bodyPr/>
                    </wps:wsp>
                  </a:graphicData>
                </a:graphic>
              </wp:anchor>
            </w:drawing>
          </mc:Choice>
          <mc:Fallback>
            <w:pict>
              <v:line w14:anchorId="6E2DB2B9" id="直接连接符 8"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07pt,27.3pt" to="252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"/>
            </w:pict>
          </mc:Fallback>
        </mc:AlternateContent>
      </w:r>
      <w:r>
        <w:rPr>
          <w:rFonts w:ascii="宋体" w:hAnsi="宋体" w:hint="eastAsia"/>
          <w:noProof/>
          <w:color w:val="000000"/>
          <w:sz w:val="24"/>
        </w:rPr>
        <mc:AlternateContent>
          <mc:Choice Requires="wps">
            <w:drawing>
              <wp:anchor distT="0" distB="0" distL="114300" distR="114300" simplePos="0" relativeHeight="251661312" behindDoc="0" locked="0" layoutInCell="1" allowOverlap="1" wp14:anchorId="2C0F1C8A" wp14:editId="5AC6A0CA">
                <wp:simplePos x="0" y="0"/>
                <wp:positionH relativeFrom="column">
                  <wp:posOffset>3086100</wp:posOffset>
                </wp:positionH>
                <wp:positionV relativeFrom="paragraph">
                  <wp:posOffset>346710</wp:posOffset>
                </wp:positionV>
                <wp:extent cx="2400300" cy="0"/>
                <wp:effectExtent l="5080" t="10795" r="13970" b="825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ln>
                      </wps:spPr>
                      <wps:bodyPr/>
                    </wps:wsp>
                  </a:graphicData>
                </a:graphic>
              </wp:anchor>
            </w:drawing>
          </mc:Choice>
          <mc:Fallback>
            <w:pict>
              <v:line w14:anchorId="132D578C" id="直接连接符 9"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43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"/>
            </w:pict>
          </mc:Fallback>
        </mc:AlternateContent>
      </w:r>
      <w:r>
        <w:rPr>
          <w:rFonts w:ascii="宋体" w:hAnsi="宋体" w:hint="eastAsia"/>
          <w:color w:val="000000"/>
          <w:sz w:val="24"/>
        </w:rPr>
        <w:t>指导老师姓名（职称、单位名称）</w:t>
      </w:r>
      <w:r>
        <w:rPr>
          <w:rFonts w:ascii="宋体" w:hAnsi="宋体" w:hint="eastAsia"/>
          <w:color w:val="000000"/>
          <w:sz w:val="24"/>
        </w:rPr>
        <w:t xml:space="preserve">     </w:t>
      </w:r>
      <w:r>
        <w:rPr>
          <w:rFonts w:eastAsia="黑体" w:hint="eastAsia"/>
          <w:sz w:val="24"/>
        </w:rPr>
        <w:t xml:space="preserve"> </w:t>
      </w:r>
      <w:r>
        <w:rPr>
          <w:rFonts w:eastAsia="黑体" w:hint="eastAsia"/>
          <w:sz w:val="24"/>
        </w:rPr>
        <w:t>曾庆（教授、卫生统计与信息管理教研室）</w:t>
      </w:r>
    </w:p>
    <w:p w14:paraId="5DD233A6" w14:textId="77777777" w:rsidR="00C41D74" w:rsidRDefault="00C41D74">
      <w:pPr>
        <w:spacing w:line="360" w:lineRule="auto"/>
        <w:rPr>
          <w:rFonts w:ascii="宋体" w:hAnsi="宋体"/>
          <w:color w:val="000000"/>
          <w:sz w:val="24"/>
        </w:rPr>
      </w:pPr>
    </w:p>
    <w:p w14:paraId="64145333" w14:textId="77777777" w:rsidR="00C41D74" w:rsidRDefault="00816B6E">
      <w:pPr>
        <w:spacing w:line="360" w:lineRule="auto"/>
        <w:rPr>
          <w:rFonts w:eastAsia="黑体"/>
          <w:sz w:val="24"/>
        </w:rPr>
      </w:pPr>
      <w:r>
        <w:rPr>
          <w:rFonts w:ascii="宋体" w:hAnsi="宋体" w:hint="eastAsia"/>
          <w:noProof/>
          <w:color w:val="000000"/>
          <w:sz w:val="24"/>
        </w:rPr>
        <mc:AlternateContent>
          <mc:Choice Requires="wps">
            <w:drawing>
              <wp:anchor distT="0" distB="0" distL="114300" distR="114300" simplePos="0" relativeHeight="251662336" behindDoc="0" locked="0" layoutInCell="1" allowOverlap="1" wp14:anchorId="11134A3D" wp14:editId="2C13CC5F">
                <wp:simplePos x="0" y="0"/>
                <wp:positionH relativeFrom="column">
                  <wp:posOffset>1257300</wp:posOffset>
                </wp:positionH>
                <wp:positionV relativeFrom="paragraph">
                  <wp:posOffset>346710</wp:posOffset>
                </wp:positionV>
                <wp:extent cx="4229100" cy="0"/>
                <wp:effectExtent l="5080" t="5080" r="13970" b="1397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ln>
                      </wps:spPr>
                      <wps:bodyPr/>
                    </wps:wsp>
                  </a:graphicData>
                </a:graphic>
              </wp:anchor>
            </w:drawing>
          </mc:Choice>
          <mc:Fallback>
            <w:pict>
              <v:line w14:anchorId="06C9BAC6" id="直接连接符 1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9pt,27.3pt" to="6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"/>
            </w:pict>
          </mc:Fallback>
        </mc:AlternateContent>
      </w:r>
      <w:r>
        <w:rPr>
          <w:rFonts w:ascii="宋体" w:hAnsi="宋体" w:hint="eastAsia"/>
          <w:color w:val="000000"/>
          <w:sz w:val="24"/>
        </w:rPr>
        <w:t>专业年级名称</w:t>
      </w:r>
      <w:r>
        <w:rPr>
          <w:rFonts w:ascii="宋体" w:hAnsi="宋体" w:hint="eastAsia"/>
          <w:color w:val="000000"/>
          <w:sz w:val="24"/>
        </w:rPr>
        <w:t xml:space="preserve">                   </w:t>
      </w:r>
      <w:r>
        <w:rPr>
          <w:rFonts w:eastAsia="黑体" w:hint="eastAsia"/>
          <w:sz w:val="24"/>
        </w:rPr>
        <w:t>2016</w:t>
      </w:r>
      <w:r>
        <w:rPr>
          <w:rFonts w:eastAsia="黑体" w:hint="eastAsia"/>
          <w:sz w:val="24"/>
        </w:rPr>
        <w:t>级应用统计学</w:t>
      </w:r>
    </w:p>
    <w:p w14:paraId="7AC8BAF1" w14:textId="77777777" w:rsidR="00C41D74" w:rsidRDefault="00C41D74">
      <w:pPr>
        <w:spacing w:line="360" w:lineRule="auto"/>
        <w:rPr>
          <w:rFonts w:ascii="宋体" w:hAnsi="宋体"/>
          <w:color w:val="000000"/>
          <w:sz w:val="24"/>
        </w:rPr>
      </w:pPr>
    </w:p>
    <w:p w14:paraId="01B8B394" w14:textId="77777777" w:rsidR="00C41D74" w:rsidRDefault="00816B6E">
      <w:pPr>
        <w:spacing w:line="360" w:lineRule="auto"/>
        <w:rPr>
          <w:rFonts w:eastAsia="黑体"/>
          <w:sz w:val="24"/>
        </w:rPr>
      </w:pPr>
      <w:r>
        <w:rPr>
          <w:rFonts w:ascii="宋体" w:hAnsi="宋体" w:hint="eastAsia"/>
          <w:noProof/>
          <w:color w:val="000000"/>
          <w:sz w:val="24"/>
        </w:rPr>
        <mc:AlternateContent>
          <mc:Choice Requires="wps">
            <w:drawing>
              <wp:anchor distT="0" distB="0" distL="114300" distR="114300" simplePos="0" relativeHeight="251663360" behindDoc="0" locked="0" layoutInCell="1" allowOverlap="1" wp14:anchorId="0E94138F" wp14:editId="61BF0D85">
                <wp:simplePos x="0" y="0"/>
                <wp:positionH relativeFrom="column">
                  <wp:posOffset>1257300</wp:posOffset>
                </wp:positionH>
                <wp:positionV relativeFrom="paragraph">
                  <wp:posOffset>346710</wp:posOffset>
                </wp:positionV>
                <wp:extent cx="4343400" cy="0"/>
                <wp:effectExtent l="5080" t="8890" r="13970" b="1016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ln>
                      </wps:spPr>
                      <wps:bodyPr/>
                    </wps:wsp>
                  </a:graphicData>
                </a:graphic>
              </wp:anchor>
            </w:drawing>
          </mc:Choice>
          <mc:Fallback>
            <w:pict>
              <v:line w14:anchorId="056547E5" id="直接连接符 11"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99pt,27.3pt" to="441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"/>
            </w:pict>
          </mc:Fallback>
        </mc:AlternateContent>
      </w:r>
      <w:r>
        <w:rPr>
          <w:rFonts w:ascii="宋体" w:hAnsi="宋体" w:hint="eastAsia"/>
          <w:color w:val="000000"/>
          <w:sz w:val="24"/>
        </w:rPr>
        <w:t>论文答辩年月</w:t>
      </w:r>
      <w:r>
        <w:rPr>
          <w:rFonts w:ascii="宋体" w:hAnsi="宋体" w:hint="eastAsia"/>
          <w:color w:val="000000"/>
          <w:sz w:val="24"/>
        </w:rPr>
        <w:t xml:space="preserve">                    </w:t>
      </w:r>
      <w:r>
        <w:rPr>
          <w:rFonts w:eastAsia="黑体" w:hint="eastAsia"/>
          <w:sz w:val="24"/>
        </w:rPr>
        <w:t xml:space="preserve"> 2020</w:t>
      </w:r>
      <w:r>
        <w:rPr>
          <w:rFonts w:eastAsia="黑体" w:hint="eastAsia"/>
          <w:sz w:val="24"/>
        </w:rPr>
        <w:t>年</w:t>
      </w:r>
      <w:r>
        <w:rPr>
          <w:rFonts w:eastAsia="黑体" w:hint="eastAsia"/>
          <w:sz w:val="24"/>
        </w:rPr>
        <w:t>6</w:t>
      </w:r>
      <w:r>
        <w:rPr>
          <w:rFonts w:eastAsia="黑体" w:hint="eastAsia"/>
          <w:sz w:val="24"/>
        </w:rPr>
        <w:t>月</w:t>
      </w:r>
    </w:p>
    <w:p w14:paraId="25CDEA57" w14:textId="77777777" w:rsidR="00C41D74" w:rsidRDefault="00C41D74">
      <w:pPr>
        <w:spacing w:line="360" w:lineRule="auto"/>
        <w:rPr>
          <w:rFonts w:ascii="宋体" w:hAnsi="宋体"/>
          <w:color w:val="000000"/>
          <w:sz w:val="24"/>
        </w:rPr>
      </w:pPr>
    </w:p>
    <w:p w14:paraId="67A3E093" w14:textId="77777777" w:rsidR="00C41D74" w:rsidRDefault="00C41D74">
      <w:pPr>
        <w:pStyle w:val="afd"/>
      </w:pPr>
    </w:p>
    <w:p w14:paraId="7C120388" w14:textId="77777777" w:rsidR="00C41D74" w:rsidRDefault="00816B6E">
      <w:pPr>
        <w:widowControl/>
        <w:jc w:val="left"/>
        <w:sectPr w:rsidR="00C41D74">
          <w:headerReference w:type="even" r:id="rId9"/>
          <w:pgSz w:w="11906" w:h="16838"/>
          <w:pgMar w:top="1701" w:right="1418" w:bottom="1418" w:left="1418" w:header="851" w:footer="992" w:gutter="0"/>
          <w:cols w:space="425"/>
          <w:docGrid w:type="lines" w:linePitch="312"/>
        </w:sectPr>
      </w:pPr>
      <w:r>
        <w:br w:type="page"/>
      </w:r>
    </w:p>
    <w:p w14:paraId="5A1E7F6D" w14:textId="77777777" w:rsidR="00C41D74" w:rsidRDefault="00816B6E">
      <w:pPr>
        <w:pStyle w:val="aff7"/>
        <w:jc w:val="center"/>
        <w:rPr>
          <w:rStyle w:val="aff0"/>
          <w:rFonts w:ascii="黑体" w:eastAsia="黑体" w:hAnsi="黑体"/>
          <w:sz w:val="36"/>
          <w:szCs w:val="36"/>
        </w:rPr>
      </w:pPr>
      <w:bookmarkStart w:id="1" w:name="_Hlk32737325"/>
      <w:r>
        <w:rPr>
          <w:rStyle w:val="aff0"/>
          <w:rFonts w:ascii="黑体" w:eastAsia="黑体" w:hAnsi="黑体" w:hint="eastAsia"/>
          <w:sz w:val="36"/>
          <w:szCs w:val="36"/>
        </w:rPr>
        <w:lastRenderedPageBreak/>
        <w:t>正文目录</w:t>
      </w:r>
    </w:p>
    <w:p w14:paraId="5F0B5EB9" w14:textId="77777777" w:rsidR="00C41D74" w:rsidRDefault="00816B6E">
      <w:pPr>
        <w:pStyle w:val="TOC1"/>
        <w:rPr>
          <w:rFonts w:asciiTheme="minorHAnsi" w:eastAsiaTheme="minorEastAsia"/>
          <w:b w:val="0"/>
          <w:bCs w:val="0"/>
          <w:caps w:val="0"/>
          <w:sz w:val="21"/>
          <w:szCs w:val="22"/>
        </w:rPr>
      </w:pPr>
      <w:r>
        <w:rPr>
          <w:rStyle w:val="aff0"/>
          <w:rFonts w:ascii="黑体" w:eastAsia="黑体" w:hAnsi="黑体"/>
          <w:b w:val="0"/>
          <w:szCs w:val="24"/>
        </w:rPr>
        <w:fldChar w:fldCharType="begin"/>
      </w:r>
      <w:r>
        <w:rPr>
          <w:rStyle w:val="aff0"/>
          <w:rFonts w:ascii="黑体" w:eastAsia="黑体" w:hAnsi="黑体"/>
          <w:b w:val="0"/>
          <w:szCs w:val="24"/>
        </w:rPr>
        <w:instrText xml:space="preserve"> TOC \o "1-3" \h \z \u </w:instrText>
      </w:r>
      <w:r>
        <w:rPr>
          <w:rStyle w:val="aff0"/>
          <w:rFonts w:ascii="黑体" w:eastAsia="黑体" w:hAnsi="黑体"/>
          <w:b w:val="0"/>
          <w:szCs w:val="24"/>
        </w:rPr>
        <w:fldChar w:fldCharType="separate"/>
      </w:r>
      <w:hyperlink w:anchor="_Toc41736378" w:history="1">
        <w:r>
          <w:rPr>
            <w:rStyle w:val="af6"/>
          </w:rPr>
          <w:t>摘要</w:t>
        </w:r>
        <w:r>
          <w:tab/>
        </w:r>
        <w:r>
          <w:fldChar w:fldCharType="begin"/>
        </w:r>
        <w:r>
          <w:instrText xml:space="preserve"> PAGEREF _Toc41736378 \h </w:instrText>
        </w:r>
        <w:r>
          <w:fldChar w:fldCharType="separate"/>
        </w:r>
        <w:r>
          <w:t>4</w:t>
        </w:r>
        <w:r>
          <w:fldChar w:fldCharType="end"/>
        </w:r>
      </w:hyperlink>
    </w:p>
    <w:p w14:paraId="523DCF26" w14:textId="77777777" w:rsidR="00C41D74" w:rsidRDefault="00816B6E">
      <w:pPr>
        <w:pStyle w:val="TOC1"/>
        <w:rPr>
          <w:rFonts w:asciiTheme="minorHAnsi" w:eastAsiaTheme="minorEastAsia"/>
          <w:b w:val="0"/>
          <w:bCs w:val="0"/>
          <w:caps w:val="0"/>
          <w:sz w:val="21"/>
          <w:szCs w:val="22"/>
        </w:rPr>
      </w:pPr>
      <w:hyperlink w:anchor="_Toc41736379" w:history="1">
        <w:r>
          <w:rPr>
            <w:rStyle w:val="af6"/>
            <w:rFonts w:ascii="Times New Roman" w:eastAsia="宋体" w:hAnsi="Times New Roman" w:cs="Times New Roman"/>
          </w:rPr>
          <w:t>Abstract</w:t>
        </w:r>
        <w:r>
          <w:tab/>
        </w:r>
        <w:r>
          <w:fldChar w:fldCharType="begin"/>
        </w:r>
        <w:r>
          <w:instrText xml:space="preserve"> PAGEREF _Toc41736379 \h </w:instrText>
        </w:r>
        <w:r>
          <w:fldChar w:fldCharType="separate"/>
        </w:r>
        <w:r>
          <w:t>5</w:t>
        </w:r>
        <w:r>
          <w:fldChar w:fldCharType="end"/>
        </w:r>
      </w:hyperlink>
    </w:p>
    <w:p w14:paraId="2840CCE2" w14:textId="77777777" w:rsidR="00C41D74" w:rsidRDefault="00816B6E">
      <w:pPr>
        <w:pStyle w:val="TOC1"/>
        <w:rPr>
          <w:rFonts w:asciiTheme="minorHAnsi" w:eastAsiaTheme="minorEastAsia"/>
          <w:b w:val="0"/>
          <w:bCs w:val="0"/>
          <w:caps w:val="0"/>
          <w:sz w:val="21"/>
          <w:szCs w:val="22"/>
        </w:rPr>
      </w:pPr>
      <w:hyperlink w:anchor="_Toc41736380" w:history="1">
        <w:r>
          <w:rPr>
            <w:rStyle w:val="af6"/>
          </w:rPr>
          <w:t xml:space="preserve">1. </w:t>
        </w:r>
        <w:r>
          <w:rPr>
            <w:rStyle w:val="af6"/>
          </w:rPr>
          <w:t>前言</w:t>
        </w:r>
        <w:r>
          <w:tab/>
        </w:r>
        <w:r>
          <w:fldChar w:fldCharType="begin"/>
        </w:r>
        <w:r>
          <w:instrText xml:space="preserve"> PAGEREF _Toc41736380 \h </w:instrText>
        </w:r>
        <w:r>
          <w:fldChar w:fldCharType="separate"/>
        </w:r>
        <w:r>
          <w:t>6</w:t>
        </w:r>
        <w:r>
          <w:fldChar w:fldCharType="end"/>
        </w:r>
      </w:hyperlink>
    </w:p>
    <w:p w14:paraId="5900B90A" w14:textId="77777777" w:rsidR="00C41D74" w:rsidRDefault="00816B6E">
      <w:pPr>
        <w:pStyle w:val="TOC2"/>
        <w:tabs>
          <w:tab w:val="right" w:leader="middleDot" w:pos="9060"/>
        </w:tabs>
        <w:rPr>
          <w:rFonts w:eastAsiaTheme="minorEastAsia"/>
          <w:b w:val="0"/>
          <w:bCs w:val="0"/>
          <w:sz w:val="21"/>
          <w:szCs w:val="22"/>
        </w:rPr>
      </w:pPr>
      <w:hyperlink w:anchor="_Toc41736381" w:history="1">
        <w:r>
          <w:rPr>
            <w:rStyle w:val="af6"/>
          </w:rPr>
          <w:t xml:space="preserve">1.1. </w:t>
        </w:r>
        <w:r>
          <w:rPr>
            <w:rStyle w:val="af6"/>
          </w:rPr>
          <w:t>研究背景和意义</w:t>
        </w:r>
        <w:r>
          <w:tab/>
        </w:r>
        <w:r>
          <w:fldChar w:fldCharType="begin"/>
        </w:r>
        <w:r>
          <w:instrText xml:space="preserve"> PAGEREF _Toc41736381 \h </w:instrText>
        </w:r>
        <w:r>
          <w:fldChar w:fldCharType="separate"/>
        </w:r>
        <w:r>
          <w:t>6</w:t>
        </w:r>
        <w:r>
          <w:fldChar w:fldCharType="end"/>
        </w:r>
      </w:hyperlink>
    </w:p>
    <w:p w14:paraId="0BC7A4A7" w14:textId="77777777" w:rsidR="00C41D74" w:rsidRDefault="00816B6E">
      <w:pPr>
        <w:pStyle w:val="TOC2"/>
        <w:tabs>
          <w:tab w:val="right" w:leader="middleDot" w:pos="9060"/>
        </w:tabs>
        <w:rPr>
          <w:rFonts w:eastAsiaTheme="minorEastAsia"/>
          <w:b w:val="0"/>
          <w:bCs w:val="0"/>
          <w:sz w:val="21"/>
          <w:szCs w:val="22"/>
        </w:rPr>
      </w:pPr>
      <w:hyperlink w:anchor="_Toc41736382" w:history="1">
        <w:r>
          <w:rPr>
            <w:rStyle w:val="af6"/>
          </w:rPr>
          <w:t xml:space="preserve">1.2. </w:t>
        </w:r>
        <w:r>
          <w:rPr>
            <w:rStyle w:val="af6"/>
          </w:rPr>
          <w:t>国内外研究现状</w:t>
        </w:r>
        <w:r>
          <w:tab/>
        </w:r>
        <w:r>
          <w:fldChar w:fldCharType="begin"/>
        </w:r>
        <w:r>
          <w:instrText xml:space="preserve"> PAGEREF </w:instrText>
        </w:r>
        <w:r>
          <w:instrText xml:space="preserve">_Toc41736382 \h </w:instrText>
        </w:r>
        <w:r>
          <w:fldChar w:fldCharType="separate"/>
        </w:r>
        <w:r>
          <w:t>7</w:t>
        </w:r>
        <w:r>
          <w:fldChar w:fldCharType="end"/>
        </w:r>
      </w:hyperlink>
    </w:p>
    <w:p w14:paraId="0504635A" w14:textId="77777777" w:rsidR="00C41D74" w:rsidRDefault="00816B6E">
      <w:pPr>
        <w:pStyle w:val="TOC2"/>
        <w:tabs>
          <w:tab w:val="right" w:leader="middleDot" w:pos="9060"/>
        </w:tabs>
        <w:rPr>
          <w:rFonts w:eastAsiaTheme="minorEastAsia"/>
          <w:b w:val="0"/>
          <w:bCs w:val="0"/>
          <w:sz w:val="21"/>
          <w:szCs w:val="22"/>
        </w:rPr>
      </w:pPr>
      <w:hyperlink w:anchor="_Toc41736383" w:history="1">
        <w:r>
          <w:rPr>
            <w:rStyle w:val="af6"/>
          </w:rPr>
          <w:t xml:space="preserve">1.3. </w:t>
        </w:r>
        <w:r>
          <w:rPr>
            <w:rStyle w:val="af6"/>
          </w:rPr>
          <w:t>主要研究思路</w:t>
        </w:r>
        <w:r>
          <w:tab/>
        </w:r>
        <w:r>
          <w:fldChar w:fldCharType="begin"/>
        </w:r>
        <w:r>
          <w:instrText xml:space="preserve"> PAGEREF _Toc41736383 \h </w:instrText>
        </w:r>
        <w:r>
          <w:fldChar w:fldCharType="separate"/>
        </w:r>
        <w:r>
          <w:t>8</w:t>
        </w:r>
        <w:r>
          <w:fldChar w:fldCharType="end"/>
        </w:r>
      </w:hyperlink>
    </w:p>
    <w:p w14:paraId="14642E84" w14:textId="77777777" w:rsidR="00C41D74" w:rsidRDefault="00816B6E">
      <w:pPr>
        <w:pStyle w:val="TOC2"/>
        <w:tabs>
          <w:tab w:val="right" w:leader="middleDot" w:pos="9060"/>
        </w:tabs>
        <w:rPr>
          <w:rFonts w:eastAsiaTheme="minorEastAsia"/>
          <w:b w:val="0"/>
          <w:bCs w:val="0"/>
          <w:sz w:val="21"/>
          <w:szCs w:val="22"/>
        </w:rPr>
      </w:pPr>
      <w:hyperlink w:anchor="_Toc41736384" w:history="1">
        <w:r>
          <w:rPr>
            <w:rStyle w:val="af6"/>
          </w:rPr>
          <w:t>1.</w:t>
        </w:r>
        <w:r>
          <w:rPr>
            <w:rStyle w:val="af6"/>
          </w:rPr>
          <w:t xml:space="preserve">4. </w:t>
        </w:r>
        <w:r>
          <w:rPr>
            <w:rStyle w:val="af6"/>
          </w:rPr>
          <w:t>数据说明</w:t>
        </w:r>
        <w:r>
          <w:tab/>
        </w:r>
        <w:r>
          <w:fldChar w:fldCharType="begin"/>
        </w:r>
        <w:r>
          <w:instrText xml:space="preserve"> PAGEREF _Toc41736384 \h </w:instrText>
        </w:r>
        <w:r>
          <w:fldChar w:fldCharType="separate"/>
        </w:r>
        <w:r>
          <w:t>8</w:t>
        </w:r>
        <w:r>
          <w:fldChar w:fldCharType="end"/>
        </w:r>
      </w:hyperlink>
    </w:p>
    <w:p w14:paraId="625947FB" w14:textId="77777777" w:rsidR="00C41D74" w:rsidRDefault="00816B6E">
      <w:pPr>
        <w:pStyle w:val="TOC3"/>
        <w:tabs>
          <w:tab w:val="right" w:leader="middleDot" w:pos="9060"/>
        </w:tabs>
        <w:rPr>
          <w:rFonts w:eastAsiaTheme="minorEastAsia"/>
          <w:sz w:val="21"/>
          <w:szCs w:val="22"/>
        </w:rPr>
      </w:pPr>
      <w:hyperlink w:anchor="_Toc41736385" w:history="1">
        <w:r>
          <w:rPr>
            <w:rStyle w:val="af6"/>
          </w:rPr>
          <w:t xml:space="preserve">1.4.1. </w:t>
        </w:r>
        <w:r>
          <w:rPr>
            <w:rStyle w:val="af6"/>
          </w:rPr>
          <w:t>数据来源</w:t>
        </w:r>
        <w:r>
          <w:tab/>
        </w:r>
        <w:r>
          <w:fldChar w:fldCharType="begin"/>
        </w:r>
        <w:r>
          <w:instrText xml:space="preserve"> PAGEREF _Toc41736385 \h </w:instrText>
        </w:r>
        <w:r>
          <w:fldChar w:fldCharType="separate"/>
        </w:r>
        <w:r>
          <w:t>8</w:t>
        </w:r>
        <w:r>
          <w:fldChar w:fldCharType="end"/>
        </w:r>
      </w:hyperlink>
    </w:p>
    <w:p w14:paraId="162B53B5" w14:textId="77777777" w:rsidR="00C41D74" w:rsidRDefault="00816B6E">
      <w:pPr>
        <w:pStyle w:val="TOC3"/>
        <w:tabs>
          <w:tab w:val="right" w:leader="middleDot" w:pos="9060"/>
        </w:tabs>
        <w:rPr>
          <w:rFonts w:eastAsiaTheme="minorEastAsia"/>
          <w:sz w:val="21"/>
          <w:szCs w:val="22"/>
        </w:rPr>
      </w:pPr>
      <w:hyperlink w:anchor="_Toc41736386" w:history="1">
        <w:r>
          <w:rPr>
            <w:rStyle w:val="af6"/>
          </w:rPr>
          <w:t xml:space="preserve">1.4.2. </w:t>
        </w:r>
        <w:r>
          <w:rPr>
            <w:rStyle w:val="af6"/>
          </w:rPr>
          <w:t>分析说明</w:t>
        </w:r>
        <w:r>
          <w:tab/>
        </w:r>
        <w:r>
          <w:fldChar w:fldCharType="begin"/>
        </w:r>
        <w:r>
          <w:instrText xml:space="preserve"> PAGEREF _Toc41736386 \h </w:instrText>
        </w:r>
        <w:r>
          <w:fldChar w:fldCharType="separate"/>
        </w:r>
        <w:r>
          <w:t>9</w:t>
        </w:r>
        <w:r>
          <w:fldChar w:fldCharType="end"/>
        </w:r>
      </w:hyperlink>
    </w:p>
    <w:p w14:paraId="17371355" w14:textId="77777777" w:rsidR="00C41D74" w:rsidRDefault="00816B6E">
      <w:pPr>
        <w:pStyle w:val="TOC3"/>
        <w:tabs>
          <w:tab w:val="right" w:leader="middleDot" w:pos="9060"/>
        </w:tabs>
        <w:rPr>
          <w:rFonts w:eastAsiaTheme="minorEastAsia"/>
          <w:sz w:val="21"/>
          <w:szCs w:val="22"/>
        </w:rPr>
      </w:pPr>
      <w:hyperlink w:anchor="_Toc41736387" w:history="1">
        <w:r>
          <w:rPr>
            <w:rStyle w:val="af6"/>
          </w:rPr>
          <w:t xml:space="preserve">1.4.3. </w:t>
        </w:r>
        <w:r>
          <w:rPr>
            <w:rStyle w:val="af6"/>
          </w:rPr>
          <w:t>数据预处理</w:t>
        </w:r>
        <w:r>
          <w:tab/>
        </w:r>
        <w:r>
          <w:fldChar w:fldCharType="begin"/>
        </w:r>
        <w:r>
          <w:instrText xml:space="preserve"> PAGEREF _Toc41736387 \h </w:instrText>
        </w:r>
        <w:r>
          <w:fldChar w:fldCharType="separate"/>
        </w:r>
        <w:r>
          <w:t>9</w:t>
        </w:r>
        <w:r>
          <w:fldChar w:fldCharType="end"/>
        </w:r>
      </w:hyperlink>
    </w:p>
    <w:p w14:paraId="36ED6FC8" w14:textId="77777777" w:rsidR="00C41D74" w:rsidRDefault="00816B6E">
      <w:pPr>
        <w:pStyle w:val="TOC1"/>
        <w:rPr>
          <w:rFonts w:asciiTheme="minorHAnsi" w:eastAsiaTheme="minorEastAsia"/>
          <w:b w:val="0"/>
          <w:bCs w:val="0"/>
          <w:caps w:val="0"/>
          <w:sz w:val="21"/>
          <w:szCs w:val="22"/>
        </w:rPr>
      </w:pPr>
      <w:hyperlink w:anchor="_Toc41736388" w:history="1">
        <w:r>
          <w:rPr>
            <w:rStyle w:val="af6"/>
          </w:rPr>
          <w:t xml:space="preserve">2. </w:t>
        </w:r>
        <w:r>
          <w:rPr>
            <w:rStyle w:val="af6"/>
          </w:rPr>
          <w:t>方法</w:t>
        </w:r>
        <w:r>
          <w:tab/>
        </w:r>
        <w:r>
          <w:fldChar w:fldCharType="begin"/>
        </w:r>
        <w:r>
          <w:instrText xml:space="preserve"> PAGEREF _Toc41736388 \h </w:instrText>
        </w:r>
        <w:r>
          <w:fldChar w:fldCharType="separate"/>
        </w:r>
        <w:r>
          <w:t>11</w:t>
        </w:r>
        <w:r>
          <w:fldChar w:fldCharType="end"/>
        </w:r>
      </w:hyperlink>
    </w:p>
    <w:p w14:paraId="4DE62592" w14:textId="77777777" w:rsidR="00C41D74" w:rsidRDefault="00816B6E">
      <w:pPr>
        <w:pStyle w:val="TOC2"/>
        <w:tabs>
          <w:tab w:val="right" w:leader="middleDot" w:pos="9060"/>
        </w:tabs>
        <w:rPr>
          <w:rFonts w:eastAsiaTheme="minorEastAsia"/>
          <w:b w:val="0"/>
          <w:bCs w:val="0"/>
          <w:sz w:val="21"/>
          <w:szCs w:val="22"/>
        </w:rPr>
      </w:pPr>
      <w:hyperlink w:anchor="_Toc41736389" w:history="1">
        <w:r>
          <w:rPr>
            <w:rStyle w:val="af6"/>
          </w:rPr>
          <w:t>2.1. K</w:t>
        </w:r>
        <w:r>
          <w:rPr>
            <w:rStyle w:val="af6"/>
          </w:rPr>
          <w:t>最近邻法</w:t>
        </w:r>
        <w:r>
          <w:tab/>
        </w:r>
        <w:r>
          <w:fldChar w:fldCharType="begin"/>
        </w:r>
        <w:r>
          <w:instrText xml:space="preserve"> PAGEREF _Toc41736389 \h </w:instrText>
        </w:r>
        <w:r>
          <w:fldChar w:fldCharType="separate"/>
        </w:r>
        <w:r>
          <w:t>11</w:t>
        </w:r>
        <w:r>
          <w:fldChar w:fldCharType="end"/>
        </w:r>
      </w:hyperlink>
    </w:p>
    <w:p w14:paraId="113C2AAF" w14:textId="77777777" w:rsidR="00C41D74" w:rsidRDefault="00816B6E">
      <w:pPr>
        <w:pStyle w:val="TOC2"/>
        <w:tabs>
          <w:tab w:val="right" w:leader="middleDot" w:pos="9060"/>
        </w:tabs>
        <w:rPr>
          <w:rFonts w:eastAsiaTheme="minorEastAsia"/>
          <w:b w:val="0"/>
          <w:bCs w:val="0"/>
          <w:sz w:val="21"/>
          <w:szCs w:val="22"/>
        </w:rPr>
      </w:pPr>
      <w:hyperlink w:anchor="_Toc41736390" w:history="1">
        <w:r>
          <w:rPr>
            <w:rStyle w:val="af6"/>
          </w:rPr>
          <w:t xml:space="preserve">2.2. </w:t>
        </w:r>
        <w:r>
          <w:rPr>
            <w:rStyle w:val="af6"/>
          </w:rPr>
          <w:t>决策树</w:t>
        </w:r>
        <w:r>
          <w:tab/>
        </w:r>
        <w:r>
          <w:fldChar w:fldCharType="begin"/>
        </w:r>
        <w:r>
          <w:instrText xml:space="preserve"> PAGEREF _Toc41736390 \h </w:instrText>
        </w:r>
        <w:r>
          <w:fldChar w:fldCharType="separate"/>
        </w:r>
        <w:r>
          <w:t>11</w:t>
        </w:r>
        <w:r>
          <w:fldChar w:fldCharType="end"/>
        </w:r>
      </w:hyperlink>
    </w:p>
    <w:p w14:paraId="4C3E2A7B" w14:textId="77777777" w:rsidR="00C41D74" w:rsidRDefault="00816B6E">
      <w:pPr>
        <w:pStyle w:val="TOC2"/>
        <w:tabs>
          <w:tab w:val="right" w:leader="middleDot" w:pos="9060"/>
        </w:tabs>
        <w:rPr>
          <w:rFonts w:eastAsiaTheme="minorEastAsia"/>
          <w:b w:val="0"/>
          <w:bCs w:val="0"/>
          <w:sz w:val="21"/>
          <w:szCs w:val="22"/>
        </w:rPr>
      </w:pPr>
      <w:hyperlink w:anchor="_Toc41736391" w:history="1">
        <w:r>
          <w:rPr>
            <w:rStyle w:val="af6"/>
          </w:rPr>
          <w:t xml:space="preserve">2.3. </w:t>
        </w:r>
        <w:r>
          <w:rPr>
            <w:rStyle w:val="af6"/>
          </w:rPr>
          <w:t>随机森林</w:t>
        </w:r>
        <w:r>
          <w:tab/>
        </w:r>
        <w:r>
          <w:fldChar w:fldCharType="begin"/>
        </w:r>
        <w:r>
          <w:instrText xml:space="preserve"> PAGEREF _Toc4</w:instrText>
        </w:r>
        <w:r>
          <w:instrText xml:space="preserve">1736391 \h </w:instrText>
        </w:r>
        <w:r>
          <w:fldChar w:fldCharType="separate"/>
        </w:r>
        <w:r>
          <w:t>11</w:t>
        </w:r>
        <w:r>
          <w:fldChar w:fldCharType="end"/>
        </w:r>
      </w:hyperlink>
    </w:p>
    <w:p w14:paraId="07F07F4A" w14:textId="77777777" w:rsidR="00C41D74" w:rsidRDefault="00816B6E">
      <w:pPr>
        <w:pStyle w:val="TOC2"/>
        <w:tabs>
          <w:tab w:val="right" w:leader="middleDot" w:pos="9060"/>
        </w:tabs>
        <w:rPr>
          <w:rFonts w:eastAsiaTheme="minorEastAsia"/>
          <w:b w:val="0"/>
          <w:bCs w:val="0"/>
          <w:sz w:val="21"/>
          <w:szCs w:val="22"/>
        </w:rPr>
      </w:pPr>
      <w:hyperlink w:anchor="_Toc41736392" w:history="1">
        <w:r>
          <w:rPr>
            <w:rStyle w:val="af6"/>
          </w:rPr>
          <w:t xml:space="preserve">2.4. </w:t>
        </w:r>
        <w:r>
          <w:rPr>
            <w:rStyle w:val="af6"/>
          </w:rPr>
          <w:t>支持向量机</w:t>
        </w:r>
        <w:r>
          <w:tab/>
        </w:r>
        <w:r>
          <w:fldChar w:fldCharType="begin"/>
        </w:r>
        <w:r>
          <w:instrText xml:space="preserve"> PAGEREF _Toc41736392 \h </w:instrText>
        </w:r>
        <w:r>
          <w:fldChar w:fldCharType="separate"/>
        </w:r>
        <w:r>
          <w:t>12</w:t>
        </w:r>
        <w:r>
          <w:fldChar w:fldCharType="end"/>
        </w:r>
      </w:hyperlink>
    </w:p>
    <w:p w14:paraId="304FDBC0" w14:textId="77777777" w:rsidR="00C41D74" w:rsidRDefault="00816B6E">
      <w:pPr>
        <w:pStyle w:val="TOC2"/>
        <w:tabs>
          <w:tab w:val="right" w:leader="middleDot" w:pos="9060"/>
        </w:tabs>
        <w:rPr>
          <w:rFonts w:eastAsiaTheme="minorEastAsia"/>
          <w:b w:val="0"/>
          <w:bCs w:val="0"/>
          <w:sz w:val="21"/>
          <w:szCs w:val="22"/>
        </w:rPr>
      </w:pPr>
      <w:hyperlink w:anchor="_Toc41736393" w:history="1">
        <w:r>
          <w:rPr>
            <w:rStyle w:val="af6"/>
          </w:rPr>
          <w:t xml:space="preserve">2.5. </w:t>
        </w:r>
        <w:r>
          <w:rPr>
            <w:rStyle w:val="af6"/>
          </w:rPr>
          <w:t>神</w:t>
        </w:r>
        <w:r>
          <w:rPr>
            <w:rStyle w:val="af6"/>
          </w:rPr>
          <w:t>经网络</w:t>
        </w:r>
        <w:r>
          <w:tab/>
        </w:r>
        <w:r>
          <w:fldChar w:fldCharType="begin"/>
        </w:r>
        <w:r>
          <w:instrText xml:space="preserve"> PAGEREF _Toc41736393 \h </w:instrText>
        </w:r>
        <w:r>
          <w:fldChar w:fldCharType="separate"/>
        </w:r>
        <w:r>
          <w:t>12</w:t>
        </w:r>
        <w:r>
          <w:fldChar w:fldCharType="end"/>
        </w:r>
      </w:hyperlink>
    </w:p>
    <w:p w14:paraId="02AE327D" w14:textId="77777777" w:rsidR="00C41D74" w:rsidRDefault="00816B6E">
      <w:pPr>
        <w:pStyle w:val="TOC2"/>
        <w:tabs>
          <w:tab w:val="right" w:leader="middleDot" w:pos="9060"/>
        </w:tabs>
        <w:rPr>
          <w:rFonts w:eastAsiaTheme="minorEastAsia"/>
          <w:b w:val="0"/>
          <w:bCs w:val="0"/>
          <w:sz w:val="21"/>
          <w:szCs w:val="22"/>
        </w:rPr>
      </w:pPr>
      <w:hyperlink w:anchor="_Toc41736394" w:history="1">
        <w:r>
          <w:rPr>
            <w:rStyle w:val="af6"/>
          </w:rPr>
          <w:t>2.6. Logistic</w:t>
        </w:r>
        <w:r>
          <w:rPr>
            <w:rStyle w:val="af6"/>
          </w:rPr>
          <w:t>回归</w:t>
        </w:r>
        <w:r>
          <w:tab/>
        </w:r>
        <w:r>
          <w:fldChar w:fldCharType="begin"/>
        </w:r>
        <w:r>
          <w:instrText xml:space="preserve"> PAGEREF _Toc41736394 \h </w:instrText>
        </w:r>
        <w:r>
          <w:fldChar w:fldCharType="separate"/>
        </w:r>
        <w:r>
          <w:t>13</w:t>
        </w:r>
        <w:r>
          <w:fldChar w:fldCharType="end"/>
        </w:r>
      </w:hyperlink>
    </w:p>
    <w:p w14:paraId="6FD3A1CD" w14:textId="77777777" w:rsidR="00C41D74" w:rsidRDefault="00816B6E">
      <w:pPr>
        <w:pStyle w:val="TOC1"/>
        <w:rPr>
          <w:rFonts w:asciiTheme="minorHAnsi" w:eastAsiaTheme="minorEastAsia"/>
          <w:b w:val="0"/>
          <w:bCs w:val="0"/>
          <w:caps w:val="0"/>
          <w:sz w:val="21"/>
          <w:szCs w:val="22"/>
        </w:rPr>
      </w:pPr>
      <w:hyperlink w:anchor="_Toc41736395" w:history="1">
        <w:r>
          <w:rPr>
            <w:rStyle w:val="af6"/>
          </w:rPr>
          <w:t xml:space="preserve">3. </w:t>
        </w:r>
        <w:r>
          <w:rPr>
            <w:rStyle w:val="af6"/>
          </w:rPr>
          <w:t>结果</w:t>
        </w:r>
        <w:r>
          <w:tab/>
        </w:r>
        <w:r>
          <w:fldChar w:fldCharType="begin"/>
        </w:r>
        <w:r>
          <w:instrText xml:space="preserve"> PAGEREF _Toc41736395 \h </w:instrText>
        </w:r>
        <w:r>
          <w:fldChar w:fldCharType="separate"/>
        </w:r>
        <w:r>
          <w:t>13</w:t>
        </w:r>
        <w:r>
          <w:fldChar w:fldCharType="end"/>
        </w:r>
      </w:hyperlink>
    </w:p>
    <w:p w14:paraId="24F31EC0" w14:textId="77777777" w:rsidR="00C41D74" w:rsidRDefault="00816B6E">
      <w:pPr>
        <w:pStyle w:val="TOC2"/>
        <w:tabs>
          <w:tab w:val="right" w:leader="middleDot" w:pos="9060"/>
        </w:tabs>
        <w:rPr>
          <w:rFonts w:eastAsiaTheme="minorEastAsia"/>
          <w:b w:val="0"/>
          <w:bCs w:val="0"/>
          <w:sz w:val="21"/>
          <w:szCs w:val="22"/>
        </w:rPr>
      </w:pPr>
      <w:hyperlink w:anchor="_Toc41736396" w:history="1">
        <w:r>
          <w:rPr>
            <w:rStyle w:val="af6"/>
          </w:rPr>
          <w:t xml:space="preserve">3.1. </w:t>
        </w:r>
        <w:r>
          <w:rPr>
            <w:rStyle w:val="af6"/>
          </w:rPr>
          <w:t>建模准备</w:t>
        </w:r>
        <w:r>
          <w:tab/>
        </w:r>
        <w:r>
          <w:fldChar w:fldCharType="begin"/>
        </w:r>
        <w:r>
          <w:instrText xml:space="preserve"> PAGEREF _Toc41736396 \h </w:instrText>
        </w:r>
        <w:r>
          <w:fldChar w:fldCharType="separate"/>
        </w:r>
        <w:r>
          <w:t>13</w:t>
        </w:r>
        <w:r>
          <w:fldChar w:fldCharType="end"/>
        </w:r>
      </w:hyperlink>
    </w:p>
    <w:p w14:paraId="1DEF7E19" w14:textId="77777777" w:rsidR="00C41D74" w:rsidRDefault="00816B6E">
      <w:pPr>
        <w:pStyle w:val="TOC3"/>
        <w:tabs>
          <w:tab w:val="right" w:leader="middleDot" w:pos="9060"/>
        </w:tabs>
        <w:rPr>
          <w:rFonts w:eastAsiaTheme="minorEastAsia"/>
          <w:sz w:val="21"/>
          <w:szCs w:val="22"/>
        </w:rPr>
      </w:pPr>
      <w:hyperlink w:anchor="_Toc41736397" w:history="1">
        <w:r>
          <w:rPr>
            <w:rStyle w:val="af6"/>
          </w:rPr>
          <w:t xml:space="preserve">3.1.1. </w:t>
        </w:r>
        <w:r>
          <w:rPr>
            <w:rStyle w:val="af6"/>
          </w:rPr>
          <w:t>现状分析</w:t>
        </w:r>
        <w:r>
          <w:tab/>
        </w:r>
        <w:r>
          <w:fldChar w:fldCharType="begin"/>
        </w:r>
        <w:r>
          <w:instrText xml:space="preserve"> PAGEREF _Toc41736397 \h </w:instrText>
        </w:r>
        <w:r>
          <w:fldChar w:fldCharType="separate"/>
        </w:r>
        <w:r>
          <w:t>13</w:t>
        </w:r>
        <w:r>
          <w:fldChar w:fldCharType="end"/>
        </w:r>
      </w:hyperlink>
    </w:p>
    <w:p w14:paraId="07C55077" w14:textId="77777777" w:rsidR="00C41D74" w:rsidRDefault="00816B6E">
      <w:pPr>
        <w:pStyle w:val="TOC3"/>
        <w:tabs>
          <w:tab w:val="right" w:leader="middleDot" w:pos="9060"/>
        </w:tabs>
        <w:rPr>
          <w:rFonts w:eastAsiaTheme="minorEastAsia"/>
          <w:sz w:val="21"/>
          <w:szCs w:val="22"/>
        </w:rPr>
      </w:pPr>
      <w:hyperlink w:anchor="_Toc41736398" w:history="1">
        <w:r>
          <w:rPr>
            <w:rStyle w:val="af6"/>
          </w:rPr>
          <w:t xml:space="preserve">3.1.2. </w:t>
        </w:r>
        <w:r>
          <w:rPr>
            <w:rStyle w:val="af6"/>
          </w:rPr>
          <w:t>划分类别</w:t>
        </w:r>
        <w:r>
          <w:tab/>
        </w:r>
        <w:r>
          <w:fldChar w:fldCharType="begin"/>
        </w:r>
        <w:r>
          <w:instrText xml:space="preserve"> PAGEREF _</w:instrText>
        </w:r>
        <w:r>
          <w:instrText xml:space="preserve">Toc41736398 \h </w:instrText>
        </w:r>
        <w:r>
          <w:fldChar w:fldCharType="separate"/>
        </w:r>
        <w:r>
          <w:t>15</w:t>
        </w:r>
        <w:r>
          <w:fldChar w:fldCharType="end"/>
        </w:r>
      </w:hyperlink>
    </w:p>
    <w:p w14:paraId="37AC8E5E" w14:textId="77777777" w:rsidR="00C41D74" w:rsidRDefault="00816B6E">
      <w:pPr>
        <w:pStyle w:val="TOC2"/>
        <w:tabs>
          <w:tab w:val="right" w:leader="middleDot" w:pos="9060"/>
        </w:tabs>
        <w:rPr>
          <w:rFonts w:eastAsiaTheme="minorEastAsia"/>
          <w:b w:val="0"/>
          <w:bCs w:val="0"/>
          <w:sz w:val="21"/>
          <w:szCs w:val="22"/>
        </w:rPr>
      </w:pPr>
      <w:hyperlink w:anchor="_Toc41736399" w:history="1">
        <w:r>
          <w:rPr>
            <w:rStyle w:val="af6"/>
          </w:rPr>
          <w:t xml:space="preserve">3.2. </w:t>
        </w:r>
        <w:r>
          <w:rPr>
            <w:rStyle w:val="af6"/>
          </w:rPr>
          <w:t>应用模型</w:t>
        </w:r>
        <w:r>
          <w:tab/>
        </w:r>
        <w:r>
          <w:fldChar w:fldCharType="begin"/>
        </w:r>
        <w:r>
          <w:instrText xml:space="preserve"> PAGEREF _Toc41736399 \h </w:instrText>
        </w:r>
        <w:r>
          <w:fldChar w:fldCharType="separate"/>
        </w:r>
        <w:r>
          <w:t>17</w:t>
        </w:r>
        <w:r>
          <w:fldChar w:fldCharType="end"/>
        </w:r>
      </w:hyperlink>
    </w:p>
    <w:p w14:paraId="71DE7B45" w14:textId="77777777" w:rsidR="00C41D74" w:rsidRDefault="00816B6E">
      <w:pPr>
        <w:pStyle w:val="TOC2"/>
        <w:tabs>
          <w:tab w:val="right" w:leader="middleDot" w:pos="9060"/>
        </w:tabs>
        <w:rPr>
          <w:rFonts w:eastAsiaTheme="minorEastAsia"/>
          <w:b w:val="0"/>
          <w:bCs w:val="0"/>
          <w:sz w:val="21"/>
          <w:szCs w:val="22"/>
        </w:rPr>
      </w:pPr>
      <w:hyperlink w:anchor="_Toc41736400" w:history="1">
        <w:r>
          <w:rPr>
            <w:rStyle w:val="af6"/>
          </w:rPr>
          <w:t>3.3.</w:t>
        </w:r>
        <w:r>
          <w:rPr>
            <w:rStyle w:val="af6"/>
          </w:rPr>
          <w:t xml:space="preserve"> </w:t>
        </w:r>
        <w:r>
          <w:rPr>
            <w:rStyle w:val="af6"/>
          </w:rPr>
          <w:t>模型评估</w:t>
        </w:r>
        <w:r>
          <w:tab/>
        </w:r>
        <w:r>
          <w:fldChar w:fldCharType="begin"/>
        </w:r>
        <w:r>
          <w:instrText xml:space="preserve"> PAGEREF _Toc41736400 \h </w:instrText>
        </w:r>
        <w:r>
          <w:fldChar w:fldCharType="separate"/>
        </w:r>
        <w:r>
          <w:t>20</w:t>
        </w:r>
        <w:r>
          <w:fldChar w:fldCharType="end"/>
        </w:r>
      </w:hyperlink>
    </w:p>
    <w:p w14:paraId="7F2BFF12" w14:textId="77777777" w:rsidR="00C41D74" w:rsidRDefault="00816B6E">
      <w:pPr>
        <w:pStyle w:val="TOC1"/>
        <w:rPr>
          <w:rFonts w:asciiTheme="minorHAnsi" w:eastAsiaTheme="minorEastAsia"/>
          <w:b w:val="0"/>
          <w:bCs w:val="0"/>
          <w:caps w:val="0"/>
          <w:sz w:val="21"/>
          <w:szCs w:val="22"/>
        </w:rPr>
      </w:pPr>
      <w:hyperlink w:anchor="_Toc41736401" w:history="1">
        <w:r>
          <w:rPr>
            <w:rStyle w:val="af6"/>
          </w:rPr>
          <w:t>结论</w:t>
        </w:r>
        <w:r>
          <w:tab/>
        </w:r>
        <w:r>
          <w:fldChar w:fldCharType="begin"/>
        </w:r>
        <w:r>
          <w:instrText xml:space="preserve"> PAGEREF _Toc41736401 \h </w:instrText>
        </w:r>
        <w:r>
          <w:fldChar w:fldCharType="separate"/>
        </w:r>
        <w:r>
          <w:t>23</w:t>
        </w:r>
        <w:r>
          <w:fldChar w:fldCharType="end"/>
        </w:r>
      </w:hyperlink>
    </w:p>
    <w:p w14:paraId="55E5633A" w14:textId="77777777" w:rsidR="00C41D74" w:rsidRDefault="00816B6E">
      <w:pPr>
        <w:pStyle w:val="TOC1"/>
        <w:rPr>
          <w:rFonts w:asciiTheme="minorHAnsi" w:eastAsiaTheme="minorEastAsia"/>
          <w:b w:val="0"/>
          <w:bCs w:val="0"/>
          <w:caps w:val="0"/>
          <w:sz w:val="21"/>
          <w:szCs w:val="22"/>
        </w:rPr>
      </w:pPr>
      <w:hyperlink w:anchor="_Toc41736402" w:history="1">
        <w:r>
          <w:rPr>
            <w:rStyle w:val="af6"/>
          </w:rPr>
          <w:t>附录</w:t>
        </w:r>
        <w:r>
          <w:tab/>
        </w:r>
        <w:r>
          <w:fldChar w:fldCharType="begin"/>
        </w:r>
        <w:r>
          <w:instrText xml:space="preserve"> PAGEREF _Toc41736402 \h </w:instrText>
        </w:r>
        <w:r>
          <w:fldChar w:fldCharType="separate"/>
        </w:r>
        <w:r>
          <w:t>25</w:t>
        </w:r>
        <w:r>
          <w:fldChar w:fldCharType="end"/>
        </w:r>
      </w:hyperlink>
    </w:p>
    <w:p w14:paraId="5C1C947D" w14:textId="77777777" w:rsidR="00C41D74" w:rsidRDefault="00816B6E">
      <w:pPr>
        <w:pStyle w:val="TOC1"/>
        <w:rPr>
          <w:rFonts w:asciiTheme="minorHAnsi" w:eastAsiaTheme="minorEastAsia"/>
          <w:b w:val="0"/>
          <w:bCs w:val="0"/>
          <w:caps w:val="0"/>
          <w:sz w:val="21"/>
          <w:szCs w:val="22"/>
        </w:rPr>
      </w:pPr>
      <w:hyperlink w:anchor="_Toc41736403" w:history="1">
        <w:r>
          <w:rPr>
            <w:rStyle w:val="af6"/>
          </w:rPr>
          <w:t>参考文献</w:t>
        </w:r>
        <w:r>
          <w:tab/>
        </w:r>
        <w:r>
          <w:fldChar w:fldCharType="begin"/>
        </w:r>
        <w:r>
          <w:instrText xml:space="preserve"> PAGEREF _Toc41736403 \h </w:instrText>
        </w:r>
        <w:r>
          <w:fldChar w:fldCharType="separate"/>
        </w:r>
        <w:r>
          <w:t>28</w:t>
        </w:r>
        <w:r>
          <w:fldChar w:fldCharType="end"/>
        </w:r>
      </w:hyperlink>
    </w:p>
    <w:p w14:paraId="4F79793E" w14:textId="77777777" w:rsidR="00C41D74" w:rsidRDefault="00816B6E">
      <w:pPr>
        <w:pStyle w:val="TOC1"/>
        <w:rPr>
          <w:rFonts w:asciiTheme="minorHAnsi" w:eastAsiaTheme="minorEastAsia"/>
          <w:b w:val="0"/>
          <w:bCs w:val="0"/>
          <w:caps w:val="0"/>
          <w:sz w:val="21"/>
          <w:szCs w:val="22"/>
        </w:rPr>
      </w:pPr>
      <w:hyperlink w:anchor="_Toc41736404" w:history="1">
        <w:r>
          <w:rPr>
            <w:rStyle w:val="af6"/>
          </w:rPr>
          <w:t>致谢</w:t>
        </w:r>
        <w:r>
          <w:tab/>
        </w:r>
        <w:r>
          <w:fldChar w:fldCharType="begin"/>
        </w:r>
        <w:r>
          <w:instrText xml:space="preserve"> PAGEREF _Toc41736404 \h </w:instrText>
        </w:r>
        <w:r>
          <w:fldChar w:fldCharType="separate"/>
        </w:r>
        <w:r>
          <w:t>29</w:t>
        </w:r>
        <w:r>
          <w:fldChar w:fldCharType="end"/>
        </w:r>
      </w:hyperlink>
    </w:p>
    <w:p w14:paraId="3DC2A69A" w14:textId="77777777" w:rsidR="00C41D74" w:rsidRDefault="00816B6E">
      <w:pPr>
        <w:pStyle w:val="aff7"/>
        <w:rPr>
          <w:rStyle w:val="aff0"/>
          <w:bCs w:val="0"/>
        </w:rPr>
        <w:sectPr w:rsidR="00C41D74">
          <w:headerReference w:type="default" r:id="rId10"/>
          <w:footerReference w:type="default" r:id="rId11"/>
          <w:pgSz w:w="11906" w:h="16838"/>
          <w:pgMar w:top="1701" w:right="1418" w:bottom="1418" w:left="1418" w:header="851" w:footer="992" w:gutter="0"/>
          <w:pgNumType w:start="2"/>
          <w:cols w:space="425"/>
          <w:docGrid w:type="lines" w:linePitch="312"/>
        </w:sectPr>
      </w:pPr>
      <w:r>
        <w:rPr>
          <w:rStyle w:val="aff0"/>
          <w:rFonts w:ascii="黑体" w:eastAsia="黑体" w:hAnsi="黑体"/>
          <w:b w:val="0"/>
          <w:szCs w:val="24"/>
        </w:rPr>
        <w:fldChar w:fldCharType="end"/>
      </w:r>
    </w:p>
    <w:p w14:paraId="6F7E3DE1" w14:textId="77777777" w:rsidR="00C41D74" w:rsidRDefault="00816B6E">
      <w:pPr>
        <w:pStyle w:val="afd"/>
        <w:rPr>
          <w:rFonts w:ascii="黑体" w:hAnsi="黑体"/>
          <w:szCs w:val="36"/>
        </w:rPr>
      </w:pPr>
      <w:r>
        <w:rPr>
          <w:rFonts w:ascii="黑体" w:hAnsi="黑体" w:hint="eastAsia"/>
          <w:szCs w:val="36"/>
        </w:rPr>
        <w:lastRenderedPageBreak/>
        <w:t>机器学习模型在</w:t>
      </w:r>
      <w:r>
        <w:rPr>
          <w:rFonts w:ascii="黑体" w:hAnsi="黑体" w:hint="eastAsia"/>
          <w:szCs w:val="36"/>
        </w:rPr>
        <w:t>2</w:t>
      </w:r>
      <w:r>
        <w:rPr>
          <w:rFonts w:ascii="黑体" w:hAnsi="黑体"/>
          <w:szCs w:val="36"/>
        </w:rPr>
        <w:t>010-2016</w:t>
      </w:r>
      <w:r>
        <w:rPr>
          <w:rFonts w:ascii="黑体" w:hAnsi="黑体" w:hint="eastAsia"/>
          <w:szCs w:val="36"/>
        </w:rPr>
        <w:t>年美国五个州的阿片类药物</w:t>
      </w:r>
    </w:p>
    <w:p w14:paraId="5918DC12" w14:textId="77777777" w:rsidR="00C41D74" w:rsidRDefault="00816B6E">
      <w:pPr>
        <w:pStyle w:val="afd"/>
        <w:rPr>
          <w:rStyle w:val="aff0"/>
          <w:rFonts w:ascii="黑体" w:eastAsia="黑体" w:hAnsi="黑体" w:cstheme="minorBidi"/>
          <w:sz w:val="36"/>
          <w:szCs w:val="36"/>
        </w:rPr>
      </w:pPr>
      <w:r>
        <w:rPr>
          <w:rFonts w:ascii="黑体" w:hAnsi="黑体" w:hint="eastAsia"/>
          <w:szCs w:val="36"/>
        </w:rPr>
        <w:t>使用量预测</w:t>
      </w:r>
      <w:ins w:id="2" w:author="Administrator" w:date="2020-05-30T14:54:00Z">
        <w:r>
          <w:rPr>
            <w:rFonts w:ascii="黑体" w:hAnsi="黑体" w:hint="eastAsia"/>
            <w:szCs w:val="36"/>
          </w:rPr>
          <w:t>的</w:t>
        </w:r>
      </w:ins>
      <w:r>
        <w:rPr>
          <w:rFonts w:ascii="黑体" w:hAnsi="黑体" w:hint="eastAsia"/>
          <w:szCs w:val="36"/>
        </w:rPr>
        <w:t>应用</w:t>
      </w:r>
    </w:p>
    <w:p w14:paraId="29BF77C8" w14:textId="77777777" w:rsidR="00C41D74" w:rsidRDefault="00816B6E">
      <w:pPr>
        <w:pStyle w:val="a"/>
        <w:numPr>
          <w:ilvl w:val="0"/>
          <w:numId w:val="0"/>
        </w:numPr>
        <w:spacing w:before="312" w:after="312"/>
        <w:jc w:val="center"/>
        <w:rPr>
          <w:rStyle w:val="aff0"/>
          <w:rFonts w:asciiTheme="minorHAnsi" w:eastAsia="黑体" w:hAnsiTheme="minorHAnsi" w:cstheme="minorBidi"/>
          <w:sz w:val="28"/>
          <w:szCs w:val="44"/>
        </w:rPr>
      </w:pPr>
      <w:bookmarkStart w:id="3" w:name="_Toc41736378"/>
      <w:r>
        <w:rPr>
          <w:rStyle w:val="aff0"/>
          <w:rFonts w:asciiTheme="minorHAnsi" w:eastAsia="黑体" w:hAnsiTheme="minorHAnsi" w:cstheme="minorBidi"/>
          <w:sz w:val="28"/>
          <w:szCs w:val="44"/>
        </w:rPr>
        <w:t>摘要</w:t>
      </w:r>
      <w:bookmarkEnd w:id="3"/>
    </w:p>
    <w:p w14:paraId="3162F3F2" w14:textId="77777777" w:rsidR="00C41D74" w:rsidRDefault="00816B6E">
      <w:pPr>
        <w:pStyle w:val="af8"/>
        <w:ind w:firstLine="480"/>
      </w:pPr>
      <w:r>
        <w:rPr>
          <w:rStyle w:val="aff0"/>
          <w:rFonts w:asciiTheme="minorHAnsi" w:hAnsiTheme="minorHAnsi" w:cstheme="minorBidi" w:hint="eastAsia"/>
          <w:kern w:val="2"/>
          <w:szCs w:val="22"/>
        </w:rPr>
        <w:t>目的：评估不同机器学习算法预测阿片类药物使用量的预测效果；研究社会、经济因素对阿片类药物使用影响，</w:t>
      </w:r>
      <w:r>
        <w:rPr>
          <w:rFonts w:hint="eastAsia"/>
        </w:rPr>
        <w:t>探索阿片类药物成瘾的成因。</w:t>
      </w:r>
    </w:p>
    <w:p w14:paraId="3C355EE9" w14:textId="77777777" w:rsidR="00C41D74" w:rsidRDefault="00816B6E">
      <w:pPr>
        <w:pStyle w:val="af8"/>
        <w:ind w:firstLine="480"/>
      </w:pPr>
      <w:r>
        <w:rPr>
          <w:rFonts w:hint="eastAsia"/>
        </w:rPr>
        <w:t>方法：对</w:t>
      </w:r>
      <w:r>
        <w:rPr>
          <w:rFonts w:hint="eastAsia"/>
        </w:rPr>
        <w:t>2</w:t>
      </w:r>
      <w:r>
        <w:t>010-2016</w:t>
      </w:r>
      <w:r>
        <w:rPr>
          <w:rFonts w:hint="eastAsia"/>
        </w:rPr>
        <w:t>年美国俄亥俄州、肯塔基州、西弗吉尼亚州、弗吉尼亚州和宾夕法尼亚州的阿片类药物进行描述性分析，提取社会、经济属性，通过</w:t>
      </w:r>
      <w:r>
        <w:rPr>
          <w:rFonts w:hint="eastAsia"/>
        </w:rPr>
        <w:t>K</w:t>
      </w:r>
      <w:r>
        <w:rPr>
          <w:rFonts w:hint="eastAsia"/>
        </w:rPr>
        <w:t>最近邻、决策树、随机森林、支持向量机、人工神经网络和</w:t>
      </w:r>
      <w:r>
        <w:rPr>
          <w:rFonts w:hint="eastAsia"/>
        </w:rPr>
        <w:t>Logistics</w:t>
      </w:r>
      <w:r>
        <w:rPr>
          <w:rFonts w:hint="eastAsia"/>
        </w:rPr>
        <w:t>回归</w:t>
      </w:r>
      <w:r>
        <w:rPr>
          <w:rFonts w:hint="eastAsia"/>
        </w:rPr>
        <w:t>6</w:t>
      </w:r>
      <w:r>
        <w:rPr>
          <w:rFonts w:hint="eastAsia"/>
        </w:rPr>
        <w:t>种机器学习算法建立模型，</w:t>
      </w:r>
      <w:del w:id="4" w:author="Administrator" w:date="2020-05-30T14:55:00Z">
        <w:r>
          <w:rPr>
            <w:rFonts w:hint="eastAsia"/>
          </w:rPr>
          <w:delText>最后</w:delText>
        </w:r>
      </w:del>
      <w:r>
        <w:rPr>
          <w:rFonts w:hint="eastAsia"/>
        </w:rPr>
        <w:t>评价和比较不同算法的优劣</w:t>
      </w:r>
      <w:ins w:id="5" w:author="Administrator" w:date="2020-05-30T14:55:00Z">
        <w:r>
          <w:rPr>
            <w:rFonts w:hint="eastAsia"/>
          </w:rPr>
          <w:t>，</w:t>
        </w:r>
        <w:r>
          <w:rPr>
            <w:rFonts w:hint="eastAsia"/>
          </w:rPr>
          <w:t>并进行预测</w:t>
        </w:r>
      </w:ins>
      <w:r>
        <w:rPr>
          <w:rFonts w:hint="eastAsia"/>
        </w:rPr>
        <w:t>。</w:t>
      </w:r>
    </w:p>
    <w:p w14:paraId="6686DBDF" w14:textId="77777777" w:rsidR="00C41D74" w:rsidRDefault="00816B6E">
      <w:pPr>
        <w:pStyle w:val="af8"/>
        <w:ind w:firstLine="480"/>
      </w:pPr>
      <w:r>
        <w:t>结果：</w:t>
      </w:r>
      <w:r>
        <w:rPr>
          <w:rFonts w:hint="eastAsia"/>
        </w:rPr>
        <w:t>在</w:t>
      </w:r>
      <w:r>
        <w:rPr>
          <w:rFonts w:hint="eastAsia"/>
        </w:rPr>
        <w:t>2010-2016</w:t>
      </w:r>
      <w:r>
        <w:rPr>
          <w:rFonts w:hint="eastAsia"/>
        </w:rPr>
        <w:t>年，五个州的总体上而言，半合成阿片类药物呈现一个先增后减的趋势，而合成类</w:t>
      </w:r>
      <w:r>
        <w:rPr>
          <w:rFonts w:hint="eastAsia"/>
        </w:rPr>
        <w:t>阿片药为先减后增的趋势，非合成类阿片</w:t>
      </w:r>
      <w:proofErr w:type="gramStart"/>
      <w:r>
        <w:rPr>
          <w:rFonts w:hint="eastAsia"/>
        </w:rPr>
        <w:t>药变化</w:t>
      </w:r>
      <w:proofErr w:type="gramEnd"/>
      <w:r>
        <w:rPr>
          <w:rFonts w:hint="eastAsia"/>
        </w:rPr>
        <w:t>趋势相对不明显。而</w:t>
      </w:r>
      <w:r>
        <w:rPr>
          <w:rFonts w:hint="eastAsia"/>
        </w:rPr>
        <w:t>6</w:t>
      </w:r>
      <w:r>
        <w:rPr>
          <w:rFonts w:hint="eastAsia"/>
        </w:rPr>
        <w:t>种机器学习模型对于阿片类药物报告量的预测效能最优的是支持</w:t>
      </w:r>
      <w:proofErr w:type="gramStart"/>
      <w:r>
        <w:rPr>
          <w:rFonts w:hint="eastAsia"/>
        </w:rPr>
        <w:t>向量机模型</w:t>
      </w:r>
      <w:proofErr w:type="gramEnd"/>
      <w:r>
        <w:rPr>
          <w:rFonts w:hint="eastAsia"/>
        </w:rPr>
        <w:t>，其次为神经网络和</w:t>
      </w:r>
      <w:r>
        <w:t>L</w:t>
      </w:r>
      <w:r>
        <w:rPr>
          <w:rFonts w:hint="eastAsia"/>
        </w:rPr>
        <w:t>ogistics</w:t>
      </w:r>
      <w:r>
        <w:rPr>
          <w:rFonts w:hint="eastAsia"/>
        </w:rPr>
        <w:t>模型，最差的是决策树模型。</w:t>
      </w:r>
      <w:ins w:id="6" w:author="Administrator" w:date="2020-05-30T14:56:00Z">
        <w:r>
          <w:rPr>
            <w:rFonts w:hint="eastAsia"/>
          </w:rPr>
          <w:t>预测结果。。。</w:t>
        </w:r>
      </w:ins>
    </w:p>
    <w:p w14:paraId="5EADE1F0" w14:textId="77777777" w:rsidR="00C41D74" w:rsidRDefault="00816B6E">
      <w:pPr>
        <w:pStyle w:val="af8"/>
        <w:ind w:firstLine="480"/>
      </w:pPr>
      <w:r>
        <w:rPr>
          <w:rFonts w:hint="eastAsia"/>
        </w:rPr>
        <w:t>结论：</w:t>
      </w:r>
      <w:commentRangeStart w:id="7"/>
      <w:r>
        <w:rPr>
          <w:rFonts w:hint="eastAsia"/>
        </w:rPr>
        <w:t>可视化的描述统计结果对了解阿片类药物报告量的分布现状以及制定科学合理的防治策略提供了基线资料和依据。</w:t>
      </w:r>
      <w:commentRangeEnd w:id="7"/>
      <w:r>
        <w:commentReference w:id="7"/>
      </w:r>
      <w:r>
        <w:rPr>
          <w:rFonts w:hint="eastAsia"/>
        </w:rPr>
        <w:t>本文的</w:t>
      </w:r>
      <w:r>
        <w:rPr>
          <w:rFonts w:hint="eastAsia"/>
        </w:rPr>
        <w:t>6</w:t>
      </w:r>
      <w:r>
        <w:rPr>
          <w:rFonts w:hint="eastAsia"/>
        </w:rPr>
        <w:t>种机器学习算法中支持</w:t>
      </w:r>
      <w:proofErr w:type="gramStart"/>
      <w:r>
        <w:rPr>
          <w:rFonts w:hint="eastAsia"/>
        </w:rPr>
        <w:t>向量机模型</w:t>
      </w:r>
      <w:proofErr w:type="gramEnd"/>
      <w:r>
        <w:rPr>
          <w:rFonts w:hint="eastAsia"/>
        </w:rPr>
        <w:t>的预测效果最佳。</w:t>
      </w:r>
      <w:commentRangeStart w:id="8"/>
      <w:r>
        <w:rPr>
          <w:rFonts w:hint="eastAsia"/>
        </w:rPr>
        <w:t>婚姻状况、受教育程度、家庭类型、非制度化平民的残疾状况、入学率、出生地等属性可作为阿片类药物使用管理的重要参考指标。</w:t>
      </w:r>
      <w:commentRangeEnd w:id="8"/>
      <w:r>
        <w:commentReference w:id="8"/>
      </w:r>
    </w:p>
    <w:p w14:paraId="12D9230C" w14:textId="77777777" w:rsidR="00C41D74" w:rsidRDefault="00816B6E">
      <w:pPr>
        <w:pStyle w:val="keywords"/>
        <w:spacing w:beforeLines="100" w:before="312"/>
        <w:rPr>
          <w:rStyle w:val="aff0"/>
          <w:rFonts w:ascii="宋体" w:hAnsi="宋体"/>
          <w:szCs w:val="24"/>
        </w:rPr>
      </w:pPr>
      <w:r>
        <w:rPr>
          <w:rStyle w:val="aff0"/>
          <w:rFonts w:ascii="黑体" w:eastAsia="黑体" w:hAnsi="黑体" w:hint="eastAsia"/>
          <w:sz w:val="28"/>
          <w:szCs w:val="28"/>
        </w:rPr>
        <w:t>关键词：</w:t>
      </w:r>
      <w:r>
        <w:rPr>
          <w:rStyle w:val="aff0"/>
          <w:rFonts w:ascii="宋体" w:hAnsi="宋体" w:hint="eastAsia"/>
          <w:szCs w:val="24"/>
        </w:rPr>
        <w:t>阿片类药物</w:t>
      </w:r>
      <w:r>
        <w:rPr>
          <w:rStyle w:val="aff0"/>
          <w:rFonts w:ascii="宋体" w:hAnsi="宋体" w:hint="eastAsia"/>
          <w:szCs w:val="24"/>
        </w:rPr>
        <w:t xml:space="preserve"> </w:t>
      </w:r>
      <w:r>
        <w:rPr>
          <w:rStyle w:val="aff0"/>
          <w:rFonts w:ascii="宋体" w:hAnsi="宋体" w:hint="eastAsia"/>
          <w:szCs w:val="24"/>
        </w:rPr>
        <w:t>可视化</w:t>
      </w:r>
      <w:r>
        <w:rPr>
          <w:rStyle w:val="aff0"/>
          <w:rFonts w:ascii="宋体" w:hAnsi="宋体" w:hint="eastAsia"/>
          <w:szCs w:val="24"/>
        </w:rPr>
        <w:t xml:space="preserve"> </w:t>
      </w:r>
      <w:r>
        <w:rPr>
          <w:rStyle w:val="aff0"/>
          <w:rFonts w:ascii="宋体" w:hAnsi="宋体" w:hint="eastAsia"/>
          <w:szCs w:val="24"/>
        </w:rPr>
        <w:t>机器学习</w:t>
      </w:r>
      <w:r>
        <w:rPr>
          <w:rStyle w:val="aff0"/>
          <w:rFonts w:ascii="宋体" w:hAnsi="宋体" w:hint="eastAsia"/>
          <w:szCs w:val="24"/>
        </w:rPr>
        <w:t xml:space="preserve"> </w:t>
      </w:r>
      <w:r>
        <w:rPr>
          <w:rStyle w:val="aff0"/>
          <w:rFonts w:ascii="宋体" w:hAnsi="宋体" w:hint="eastAsia"/>
          <w:szCs w:val="24"/>
        </w:rPr>
        <w:t>预测模型</w:t>
      </w:r>
    </w:p>
    <w:p w14:paraId="2F22503D" w14:textId="77777777" w:rsidR="00C41D74" w:rsidRDefault="00C41D74">
      <w:pPr>
        <w:pStyle w:val="keywords"/>
        <w:rPr>
          <w:rStyle w:val="aff0"/>
        </w:rPr>
      </w:pPr>
    </w:p>
    <w:p w14:paraId="151FB285" w14:textId="77777777" w:rsidR="00C41D74" w:rsidRDefault="00C41D74">
      <w:pPr>
        <w:pStyle w:val="keywords"/>
        <w:rPr>
          <w:rStyle w:val="aff0"/>
        </w:rPr>
        <w:sectPr w:rsidR="00C41D74">
          <w:footerReference w:type="default" r:id="rId15"/>
          <w:pgSz w:w="11906" w:h="16838"/>
          <w:pgMar w:top="1701" w:right="1418" w:bottom="1418" w:left="1418" w:header="851" w:footer="992" w:gutter="0"/>
          <w:cols w:space="425"/>
          <w:docGrid w:type="lines" w:linePitch="312"/>
        </w:sectPr>
      </w:pPr>
    </w:p>
    <w:p w14:paraId="7C105F7F" w14:textId="77777777" w:rsidR="00C41D74" w:rsidRDefault="00816B6E">
      <w:pPr>
        <w:pStyle w:val="afd"/>
        <w:rPr>
          <w:rFonts w:ascii="Times New Roman" w:eastAsia="宋体" w:hAnsi="Times New Roman" w:cs="Times New Roman"/>
          <w:b/>
          <w:bCs/>
          <w:kern w:val="44"/>
          <w:sz w:val="32"/>
          <w:szCs w:val="32"/>
        </w:rPr>
      </w:pPr>
      <w:r>
        <w:rPr>
          <w:rFonts w:ascii="Times New Roman" w:hAnsi="Times New Roman" w:cs="Times New Roman"/>
          <w:b/>
          <w:sz w:val="32"/>
          <w:szCs w:val="32"/>
        </w:rPr>
        <w:lastRenderedPageBreak/>
        <w:t>Evaluation of the application of machine learning model in the prediction of opioid usage</w:t>
      </w:r>
    </w:p>
    <w:p w14:paraId="1B2C7A68" w14:textId="77777777" w:rsidR="00C41D74" w:rsidRDefault="00816B6E">
      <w:pPr>
        <w:pStyle w:val="a"/>
        <w:numPr>
          <w:ilvl w:val="0"/>
          <w:numId w:val="0"/>
        </w:numPr>
        <w:spacing w:before="312" w:after="312"/>
        <w:jc w:val="center"/>
        <w:rPr>
          <w:rStyle w:val="aff0"/>
          <w:rFonts w:ascii="Times New Roman" w:hAnsi="Times New Roman" w:cs="Times New Roman"/>
          <w:b/>
        </w:rPr>
      </w:pPr>
      <w:bookmarkStart w:id="9" w:name="_Toc41736379"/>
      <w:r>
        <w:rPr>
          <w:rStyle w:val="aff0"/>
          <w:rFonts w:ascii="Times New Roman" w:hAnsi="Times New Roman" w:cs="Times New Roman"/>
          <w:b/>
        </w:rPr>
        <w:t>Abstract</w:t>
      </w:r>
      <w:bookmarkEnd w:id="9"/>
    </w:p>
    <w:p w14:paraId="1460B795" w14:textId="77777777" w:rsidR="00C41D74" w:rsidRDefault="00816B6E">
      <w:pPr>
        <w:pStyle w:val="keywords"/>
        <w:spacing w:line="360" w:lineRule="auto"/>
        <w:ind w:firstLineChars="200" w:firstLine="480"/>
        <w:jc w:val="both"/>
        <w:rPr>
          <w:rStyle w:val="aff0"/>
          <w:rFonts w:ascii="Times New Roman" w:hAnsi="Times New Roman" w:cs="Times New Roman"/>
          <w:b w:val="0"/>
        </w:rPr>
      </w:pPr>
      <w:commentRangeStart w:id="10"/>
      <w:r>
        <w:rPr>
          <w:rStyle w:val="aff0"/>
          <w:rFonts w:ascii="Times New Roman" w:hAnsi="Times New Roman" w:cs="Times New Roman"/>
          <w:b w:val="0"/>
        </w:rPr>
        <w:t>Objectives</w:t>
      </w:r>
      <w:r>
        <w:rPr>
          <w:rStyle w:val="aff0"/>
          <w:rFonts w:ascii="Times New Roman" w:hAnsi="Times New Roman" w:cs="Times New Roman" w:hint="eastAsia"/>
          <w:b w:val="0"/>
        </w:rPr>
        <w:t>：</w:t>
      </w:r>
      <w:r>
        <w:rPr>
          <w:rFonts w:ascii="Times New Roman" w:eastAsia="宋体" w:hAnsi="Times New Roman" w:cs="Times New Roman"/>
          <w:b w:val="0"/>
          <w:kern w:val="44"/>
          <w:sz w:val="24"/>
          <w:szCs w:val="32"/>
        </w:rPr>
        <w:t>To</w:t>
      </w:r>
      <w:commentRangeEnd w:id="10"/>
      <w:r>
        <w:commentReference w:id="10"/>
      </w:r>
      <w:r>
        <w:rPr>
          <w:rFonts w:ascii="Times New Roman" w:eastAsia="宋体" w:hAnsi="Times New Roman" w:cs="Times New Roman"/>
          <w:b w:val="0"/>
          <w:kern w:val="44"/>
          <w:sz w:val="24"/>
          <w:szCs w:val="32"/>
        </w:rPr>
        <w:t xml:space="preserve"> evaluate the predictive power of different machine learning algorithms in predicting opioid use. To study the influence of socioeconomic factors on opioid use </w:t>
      </w:r>
      <w:proofErr w:type="gramStart"/>
      <w:r>
        <w:rPr>
          <w:rFonts w:ascii="Times New Roman" w:eastAsia="宋体" w:hAnsi="Times New Roman" w:cs="Times New Roman"/>
          <w:b w:val="0"/>
          <w:kern w:val="44"/>
          <w:sz w:val="24"/>
          <w:szCs w:val="32"/>
        </w:rPr>
        <w:t>in order to</w:t>
      </w:r>
      <w:proofErr w:type="gramEnd"/>
      <w:r>
        <w:rPr>
          <w:rFonts w:ascii="Times New Roman" w:eastAsia="宋体" w:hAnsi="Times New Roman" w:cs="Times New Roman"/>
          <w:b w:val="0"/>
          <w:kern w:val="44"/>
          <w:sz w:val="24"/>
          <w:szCs w:val="32"/>
        </w:rPr>
        <w:t xml:space="preserve"> find a method for the vicious circle of opioid addiction.</w:t>
      </w:r>
    </w:p>
    <w:p w14:paraId="1C84885E" w14:textId="77777777" w:rsidR="00C41D74" w:rsidRDefault="00816B6E">
      <w:pPr>
        <w:pStyle w:val="keywords"/>
        <w:spacing w:line="360" w:lineRule="auto"/>
        <w:ind w:firstLineChars="200" w:firstLine="480"/>
        <w:jc w:val="both"/>
        <w:rPr>
          <w:rStyle w:val="aff0"/>
          <w:rFonts w:ascii="Times New Roman" w:hAnsi="Times New Roman" w:cs="Times New Roman"/>
          <w:b w:val="0"/>
        </w:rPr>
      </w:pPr>
      <w:r>
        <w:rPr>
          <w:rStyle w:val="aff0"/>
          <w:rFonts w:ascii="Times New Roman" w:hAnsi="Times New Roman" w:cs="Times New Roman" w:hint="eastAsia"/>
          <w:b w:val="0"/>
        </w:rPr>
        <w:t>Methods</w:t>
      </w:r>
      <w:r>
        <w:rPr>
          <w:rStyle w:val="aff0"/>
          <w:rFonts w:ascii="Times New Roman" w:hAnsi="Times New Roman" w:cs="Times New Roman" w:hint="eastAsia"/>
          <w:b w:val="0"/>
        </w:rPr>
        <w:t>：</w:t>
      </w:r>
      <w:r>
        <w:rPr>
          <w:rFonts w:ascii="Times New Roman" w:eastAsia="宋体" w:hAnsi="Times New Roman" w:cs="Times New Roman"/>
          <w:b w:val="0"/>
          <w:kern w:val="44"/>
          <w:sz w:val="24"/>
          <w:szCs w:val="32"/>
        </w:rPr>
        <w:t>From 2010 to 2016,</w:t>
      </w:r>
      <w:r>
        <w:rPr>
          <w:rFonts w:ascii="Times New Roman" w:eastAsia="宋体" w:hAnsi="Times New Roman" w:cs="Times New Roman"/>
          <w:b w:val="0"/>
          <w:kern w:val="44"/>
          <w:sz w:val="24"/>
          <w:szCs w:val="32"/>
        </w:rPr>
        <w:t xml:space="preserve"> Kentucky, West Virginia, Virginia, Ohio and Pennsylvania descriptive analysis of opioids, extract the social and economic attributes, by K Nearest Neighbor, Decision Tree, and Random Forest, Support Vector Machine, Artificial Neural Network and Logistics </w:t>
      </w:r>
      <w:r>
        <w:rPr>
          <w:rFonts w:ascii="Times New Roman" w:eastAsia="宋体" w:hAnsi="Times New Roman" w:cs="Times New Roman"/>
          <w:b w:val="0"/>
          <w:kern w:val="44"/>
          <w:sz w:val="24"/>
          <w:szCs w:val="32"/>
        </w:rPr>
        <w:t>6 kinds of machine learning algorithms to establish regression model, the final evaluation and comparison of different algorithms.</w:t>
      </w:r>
    </w:p>
    <w:p w14:paraId="23704089" w14:textId="77777777" w:rsidR="00C41D74" w:rsidRDefault="00816B6E">
      <w:pPr>
        <w:pStyle w:val="keywords"/>
        <w:spacing w:line="360" w:lineRule="auto"/>
        <w:ind w:firstLineChars="200" w:firstLine="480"/>
        <w:jc w:val="both"/>
        <w:rPr>
          <w:rStyle w:val="aff0"/>
          <w:rFonts w:ascii="Times New Roman" w:hAnsi="Times New Roman" w:cs="Times New Roman"/>
          <w:b w:val="0"/>
        </w:rPr>
      </w:pPr>
      <w:r>
        <w:rPr>
          <w:rStyle w:val="aff0"/>
          <w:rFonts w:ascii="Times New Roman" w:hAnsi="Times New Roman" w:cs="Times New Roman"/>
          <w:b w:val="0"/>
        </w:rPr>
        <w:t>Results</w:t>
      </w:r>
      <w:bookmarkStart w:id="11" w:name="OLE_LINK1"/>
      <w:r>
        <w:rPr>
          <w:rStyle w:val="aff0"/>
          <w:rFonts w:ascii="Times New Roman" w:hAnsi="Times New Roman" w:cs="Times New Roman" w:hint="eastAsia"/>
          <w:b w:val="0"/>
        </w:rPr>
        <w:t>：</w:t>
      </w:r>
      <w:bookmarkEnd w:id="11"/>
      <w:r>
        <w:rPr>
          <w:rFonts w:ascii="Times New Roman" w:eastAsia="宋体" w:hAnsi="Times New Roman" w:cs="Times New Roman"/>
          <w:b w:val="0"/>
          <w:kern w:val="44"/>
          <w:sz w:val="24"/>
          <w:szCs w:val="32"/>
        </w:rPr>
        <w:t>Overall, from 2010 to 2016, semi-synthetic opioids in five states showed a trend of first increase and then decrease,</w:t>
      </w:r>
      <w:r>
        <w:rPr>
          <w:rFonts w:ascii="Times New Roman" w:eastAsia="宋体" w:hAnsi="Times New Roman" w:cs="Times New Roman"/>
          <w:b w:val="0"/>
          <w:kern w:val="44"/>
          <w:sz w:val="24"/>
          <w:szCs w:val="32"/>
        </w:rPr>
        <w:t xml:space="preserve"> while synthetic opioids showed a trend of first decrease and then increase, while non-synthetic opioids showed a relatively insignificant trend. Among the six machine learning models, the support vector machine model was the best, followed by the neural n</w:t>
      </w:r>
      <w:r>
        <w:rPr>
          <w:rFonts w:ascii="Times New Roman" w:eastAsia="宋体" w:hAnsi="Times New Roman" w:cs="Times New Roman"/>
          <w:b w:val="0"/>
          <w:kern w:val="44"/>
          <w:sz w:val="24"/>
          <w:szCs w:val="32"/>
        </w:rPr>
        <w:t>etwork and Logistics model, and the decision tree model was the worst.</w:t>
      </w:r>
    </w:p>
    <w:p w14:paraId="24689F10" w14:textId="77777777" w:rsidR="00C41D74" w:rsidRDefault="00816B6E">
      <w:pPr>
        <w:pStyle w:val="keywords"/>
        <w:spacing w:line="360" w:lineRule="auto"/>
        <w:ind w:firstLineChars="200" w:firstLine="480"/>
        <w:jc w:val="both"/>
        <w:rPr>
          <w:rStyle w:val="aff0"/>
          <w:rFonts w:ascii="Times New Roman" w:hAnsi="Times New Roman" w:cs="Times New Roman"/>
          <w:b w:val="0"/>
        </w:rPr>
      </w:pPr>
      <w:r>
        <w:rPr>
          <w:rStyle w:val="aff0"/>
          <w:rFonts w:ascii="Times New Roman" w:hAnsi="Times New Roman" w:cs="Times New Roman"/>
          <w:b w:val="0"/>
        </w:rPr>
        <w:t>Conclusion</w:t>
      </w:r>
      <w:r>
        <w:rPr>
          <w:rStyle w:val="aff0"/>
          <w:rFonts w:ascii="Times New Roman" w:hAnsi="Times New Roman" w:cs="Times New Roman" w:hint="eastAsia"/>
          <w:b w:val="0"/>
        </w:rPr>
        <w:t>：</w:t>
      </w:r>
      <w:r>
        <w:rPr>
          <w:rFonts w:ascii="Times New Roman" w:eastAsia="宋体" w:hAnsi="Times New Roman" w:cs="Times New Roman"/>
          <w:b w:val="0"/>
          <w:kern w:val="44"/>
          <w:sz w:val="24"/>
          <w:szCs w:val="32"/>
        </w:rPr>
        <w:t xml:space="preserve">The visual descriptive statistical results are of great significance for understanding the current situation of the distribution of the reported </w:t>
      </w:r>
      <w:proofErr w:type="gramStart"/>
      <w:r>
        <w:rPr>
          <w:rFonts w:ascii="Times New Roman" w:eastAsia="宋体" w:hAnsi="Times New Roman" w:cs="Times New Roman"/>
          <w:b w:val="0"/>
          <w:kern w:val="44"/>
          <w:sz w:val="24"/>
          <w:szCs w:val="32"/>
        </w:rPr>
        <w:t>amount</w:t>
      </w:r>
      <w:proofErr w:type="gramEnd"/>
      <w:r>
        <w:rPr>
          <w:rFonts w:ascii="Times New Roman" w:eastAsia="宋体" w:hAnsi="Times New Roman" w:cs="Times New Roman"/>
          <w:b w:val="0"/>
          <w:kern w:val="44"/>
          <w:sz w:val="24"/>
          <w:szCs w:val="32"/>
        </w:rPr>
        <w:t xml:space="preserve"> of opioids and formula</w:t>
      </w:r>
      <w:r>
        <w:rPr>
          <w:rFonts w:ascii="Times New Roman" w:eastAsia="宋体" w:hAnsi="Times New Roman" w:cs="Times New Roman"/>
          <w:b w:val="0"/>
          <w:kern w:val="44"/>
          <w:sz w:val="24"/>
          <w:szCs w:val="32"/>
        </w:rPr>
        <w:t>ting scientific and reasonable prevention and treatment strategies. Among the six machine learning algorithms in this paper, the support vector machine model has the best prediction effect. Such attributes as marital status, education level, family type, d</w:t>
      </w:r>
      <w:r>
        <w:rPr>
          <w:rFonts w:ascii="Times New Roman" w:eastAsia="宋体" w:hAnsi="Times New Roman" w:cs="Times New Roman"/>
          <w:b w:val="0"/>
          <w:kern w:val="44"/>
          <w:sz w:val="24"/>
          <w:szCs w:val="32"/>
        </w:rPr>
        <w:t>isability status of non-institutionalized civilians, school enrollment rate and place of birth can be used as important reference indicators for the management of opioid use.</w:t>
      </w:r>
    </w:p>
    <w:p w14:paraId="5CAAF3BD" w14:textId="77777777" w:rsidR="00C41D74" w:rsidRDefault="00816B6E">
      <w:pPr>
        <w:pStyle w:val="keywords"/>
        <w:spacing w:beforeLines="100" w:before="312"/>
        <w:rPr>
          <w:rStyle w:val="aff0"/>
          <w:rFonts w:ascii="Times New Roman" w:hAnsi="Times New Roman" w:cs="Times New Roman"/>
          <w:b w:val="0"/>
          <w:szCs w:val="24"/>
        </w:rPr>
      </w:pPr>
      <w:r>
        <w:rPr>
          <w:rStyle w:val="aff0"/>
          <w:rFonts w:ascii="Times New Roman" w:hAnsi="Times New Roman" w:cs="Times New Roman"/>
          <w:sz w:val="28"/>
          <w:szCs w:val="28"/>
        </w:rPr>
        <w:t xml:space="preserve">Key words: </w:t>
      </w:r>
      <w:r>
        <w:rPr>
          <w:rStyle w:val="aff0"/>
          <w:rFonts w:ascii="Times New Roman" w:hAnsi="Times New Roman" w:cs="Times New Roman"/>
          <w:b w:val="0"/>
          <w:szCs w:val="24"/>
        </w:rPr>
        <w:t>Opioids; Visualization; Machine learning; Prediction model</w:t>
      </w:r>
    </w:p>
    <w:p w14:paraId="25558C14" w14:textId="77777777" w:rsidR="00C41D74" w:rsidRDefault="00C41D74">
      <w:pPr>
        <w:pStyle w:val="keywords"/>
        <w:rPr>
          <w:rStyle w:val="aff0"/>
        </w:rPr>
        <w:sectPr w:rsidR="00C41D74">
          <w:pgSz w:w="11906" w:h="16838"/>
          <w:pgMar w:top="1701" w:right="1418" w:bottom="1418" w:left="1418" w:header="851" w:footer="992" w:gutter="0"/>
          <w:cols w:space="425"/>
          <w:docGrid w:type="lines" w:linePitch="312"/>
        </w:sectPr>
      </w:pPr>
    </w:p>
    <w:p w14:paraId="5DEB9CC0" w14:textId="77777777" w:rsidR="00C41D74" w:rsidRDefault="00816B6E">
      <w:pPr>
        <w:pStyle w:val="a"/>
        <w:spacing w:before="312" w:after="312"/>
      </w:pPr>
      <w:bookmarkStart w:id="12" w:name="_Toc41736380"/>
      <w:bookmarkStart w:id="13" w:name="_Toc37335347"/>
      <w:bookmarkStart w:id="14" w:name="_Toc37339233"/>
      <w:bookmarkEnd w:id="1"/>
      <w:r>
        <w:rPr>
          <w:rFonts w:hint="eastAsia"/>
        </w:rPr>
        <w:lastRenderedPageBreak/>
        <w:t>前言</w:t>
      </w:r>
      <w:bookmarkEnd w:id="12"/>
      <w:bookmarkEnd w:id="13"/>
      <w:bookmarkEnd w:id="14"/>
    </w:p>
    <w:p w14:paraId="32E96883" w14:textId="77777777" w:rsidR="00C41D74" w:rsidRDefault="00816B6E">
      <w:pPr>
        <w:pStyle w:val="a0"/>
      </w:pPr>
      <w:bookmarkStart w:id="15" w:name="_Toc37339234"/>
      <w:bookmarkStart w:id="16" w:name="_Toc37335348"/>
      <w:bookmarkStart w:id="17" w:name="_Toc41736381"/>
      <w:r>
        <w:rPr>
          <w:rFonts w:hint="eastAsia"/>
        </w:rPr>
        <w:t>研究背景</w:t>
      </w:r>
      <w:bookmarkEnd w:id="15"/>
      <w:bookmarkEnd w:id="16"/>
      <w:r>
        <w:rPr>
          <w:rFonts w:hint="eastAsia"/>
        </w:rPr>
        <w:t>和意义</w:t>
      </w:r>
      <w:bookmarkEnd w:id="17"/>
    </w:p>
    <w:p w14:paraId="3F5B3F9C" w14:textId="77777777" w:rsidR="00C41D74" w:rsidRDefault="00816B6E">
      <w:pPr>
        <w:pStyle w:val="af8"/>
        <w:ind w:firstLine="480"/>
      </w:pPr>
      <w:r>
        <w:rPr>
          <w:rFonts w:hint="eastAsia"/>
        </w:rPr>
        <w:t>研究表明，全球超过</w:t>
      </w:r>
      <w:r>
        <w:rPr>
          <w:rFonts w:hint="eastAsia"/>
        </w:rPr>
        <w:t>1</w:t>
      </w:r>
      <w:r>
        <w:t>/5</w:t>
      </w:r>
      <w:r>
        <w:rPr>
          <w:rFonts w:hint="eastAsia"/>
        </w:rPr>
        <w:t>的人正在遭受疼痛的折磨，其中半数患者的疼痛程度达到中度或重度水平，</w:t>
      </w:r>
      <w:r>
        <w:rPr>
          <w:rFonts w:hint="eastAsia"/>
        </w:rPr>
        <w:t>6</w:t>
      </w:r>
      <w:r>
        <w:t>5</w:t>
      </w:r>
      <w:r>
        <w:rPr>
          <w:rFonts w:hint="eastAsia"/>
        </w:rPr>
        <w:t>岁以上的老年人慢性疼痛的发生率更是超过</w:t>
      </w:r>
      <w:r>
        <w:rPr>
          <w:rFonts w:hint="eastAsia"/>
        </w:rPr>
        <w:t>5</w:t>
      </w:r>
      <w:r>
        <w:t>0</w:t>
      </w:r>
      <w:r>
        <w:rPr>
          <w:rFonts w:hint="eastAsia"/>
        </w:rPr>
        <w:t>%</w:t>
      </w:r>
      <w:r>
        <w:rPr>
          <w:rFonts w:hint="eastAsia"/>
        </w:rPr>
        <w:t>。在疼痛折磨着人类的同时，也产生了各种各样的疼痛缓解药物。其中作为有效缓解中、重度疼痛的阿片类药物，虽然许多人需要阿片类药物来控制他们的慢性和严重的疼痛，但这些治疗的一个常见后果是滥用、成瘾和升级到更恶劣的药物</w:t>
      </w:r>
      <w:r>
        <w:fldChar w:fldCharType="begin"/>
      </w:r>
      <w:r>
        <w:instrText xml:space="preserve"> ADDIN NE.Ref.{ABCC0A6C-4018-40B1-8741-477266F6A6C2}</w:instrText>
      </w:r>
      <w:r>
        <w:fldChar w:fldCharType="separate"/>
      </w:r>
      <w:r>
        <w:rPr>
          <w:rFonts w:ascii="等线" w:eastAsia="等线" w:cs="等线"/>
          <w:color w:val="080000"/>
          <w:kern w:val="0"/>
          <w:szCs w:val="24"/>
        </w:rPr>
        <w:t>[1]</w:t>
      </w:r>
      <w:r>
        <w:fldChar w:fldCharType="end"/>
      </w:r>
      <w:r>
        <w:rPr>
          <w:rFonts w:hint="eastAsia"/>
        </w:rPr>
        <w:t>。阿片类药物是一种麻醉性止痛药，包括非法毒品海洛因，他们从罂粟花中提取，或人工合成，结构与其他阿片类药物相似</w:t>
      </w:r>
      <w:r>
        <w:fldChar w:fldCharType="begin"/>
      </w:r>
      <w:r>
        <w:instrText xml:space="preserve"> ADDIN NE.Ref.{2F9ED32D-CA65-4955-8C79</w:instrText>
      </w:r>
      <w:r>
        <w:instrText>-99738376D706}</w:instrText>
      </w:r>
      <w:r>
        <w:fldChar w:fldCharType="separate"/>
      </w:r>
      <w:r>
        <w:rPr>
          <w:rFonts w:ascii="等线" w:eastAsia="等线" w:cs="等线"/>
          <w:color w:val="080000"/>
          <w:kern w:val="0"/>
          <w:szCs w:val="24"/>
        </w:rPr>
        <w:t>[2]</w:t>
      </w:r>
      <w:r>
        <w:fldChar w:fldCharType="end"/>
      </w:r>
      <w:r>
        <w:rPr>
          <w:rFonts w:hint="eastAsia"/>
        </w:rPr>
        <w:t>。一些阿片类处方药的例子是吗啡、</w:t>
      </w:r>
      <w:proofErr w:type="gramStart"/>
      <w:r>
        <w:rPr>
          <w:rFonts w:hint="eastAsia"/>
        </w:rPr>
        <w:t>氢考酮</w:t>
      </w:r>
      <w:proofErr w:type="gramEnd"/>
      <w:r>
        <w:rPr>
          <w:rFonts w:hint="eastAsia"/>
        </w:rPr>
        <w:t>、双氢吗啡酮和芬太尼。虽然这类药物中几乎每一种都可以用来治疗慢性疼痛，但阿片类药物的使用已经远远超出了处方药的范围，而且已经成为一种流行病</w:t>
      </w:r>
      <w:r>
        <w:fldChar w:fldCharType="begin"/>
      </w:r>
      <w:r>
        <w:instrText xml:space="preserve"> ADDIN NE.Ref.{3992CDD9-4DB3-4FE7-8B7A-BD0A2E6AF1E2}</w:instrText>
      </w:r>
      <w:r>
        <w:fldChar w:fldCharType="separate"/>
      </w:r>
      <w:r>
        <w:rPr>
          <w:rFonts w:ascii="等线" w:eastAsia="等线" w:cs="等线"/>
          <w:color w:val="080000"/>
          <w:kern w:val="0"/>
          <w:szCs w:val="24"/>
        </w:rPr>
        <w:t>[3]</w:t>
      </w:r>
      <w:r>
        <w:fldChar w:fldCharType="end"/>
      </w:r>
      <w:r>
        <w:rPr>
          <w:rFonts w:hint="eastAsia"/>
        </w:rPr>
        <w:t>。</w:t>
      </w:r>
    </w:p>
    <w:p w14:paraId="2AA40B3B" w14:textId="77777777" w:rsidR="00C41D74" w:rsidRDefault="00816B6E">
      <w:pPr>
        <w:pStyle w:val="af8"/>
        <w:spacing w:line="240" w:lineRule="auto"/>
        <w:ind w:firstLine="480"/>
      </w:pPr>
      <w:r>
        <w:rPr>
          <w:rFonts w:hint="eastAsia"/>
        </w:rPr>
        <w:t>据统计，仅</w:t>
      </w:r>
      <w:r>
        <w:rPr>
          <w:rFonts w:hint="eastAsia"/>
        </w:rPr>
        <w:t>2</w:t>
      </w:r>
      <w:r>
        <w:t>013</w:t>
      </w:r>
      <w:r>
        <w:rPr>
          <w:rFonts w:hint="eastAsia"/>
        </w:rPr>
        <w:t>年全球就有</w:t>
      </w:r>
      <w:r>
        <w:rPr>
          <w:rFonts w:hint="eastAsia"/>
        </w:rPr>
        <w:t>2</w:t>
      </w:r>
      <w:r>
        <w:t>800</w:t>
      </w:r>
      <w:r>
        <w:rPr>
          <w:rFonts w:hint="eastAsia"/>
        </w:rPr>
        <w:t>万</w:t>
      </w:r>
      <w:r>
        <w:rPr>
          <w:rFonts w:hint="eastAsia"/>
        </w:rPr>
        <w:t>~</w:t>
      </w:r>
      <w:r>
        <w:t>3800</w:t>
      </w:r>
      <w:r>
        <w:rPr>
          <w:rFonts w:hint="eastAsia"/>
        </w:rPr>
        <w:t>万人非法使用阿片类药物（占</w:t>
      </w:r>
      <w:r>
        <w:rPr>
          <w:rFonts w:hint="eastAsia"/>
        </w:rPr>
        <w:t>1</w:t>
      </w:r>
      <w:r>
        <w:t>5</w:t>
      </w:r>
      <w:r>
        <w:rPr>
          <w:rFonts w:hint="eastAsia"/>
        </w:rPr>
        <w:t>~</w:t>
      </w:r>
      <w:r>
        <w:t>65</w:t>
      </w:r>
      <w:r>
        <w:rPr>
          <w:rFonts w:hint="eastAsia"/>
        </w:rPr>
        <w:t>岁之间全球人口的</w:t>
      </w:r>
      <w:r>
        <w:rPr>
          <w:rFonts w:hint="eastAsia"/>
        </w:rPr>
        <w:t>0</w:t>
      </w:r>
      <w:r>
        <w:t>.6</w:t>
      </w:r>
      <w:r>
        <w:rPr>
          <w:rFonts w:hint="eastAsia"/>
        </w:rPr>
        <w:t>%~</w:t>
      </w:r>
      <w:r>
        <w:t>0.8</w:t>
      </w:r>
      <w:r>
        <w:rPr>
          <w:rFonts w:hint="eastAsia"/>
        </w:rPr>
        <w:t>%</w:t>
      </w:r>
      <w:r>
        <w:rPr>
          <w:rFonts w:hint="eastAsia"/>
        </w:rPr>
        <w:t>）。根据美国疾病控制和预防中心的数据显示，阿片类药物的滥用已经导致美国历史上最为严重的药物过量使用，并于</w:t>
      </w:r>
      <w:r>
        <w:rPr>
          <w:rFonts w:hint="eastAsia"/>
        </w:rPr>
        <w:t>2</w:t>
      </w:r>
      <w:r>
        <w:t>014</w:t>
      </w:r>
      <w:r>
        <w:rPr>
          <w:rFonts w:hint="eastAsia"/>
        </w:rPr>
        <w:t>年将该问题列入五大公共卫生挑战之一</w:t>
      </w:r>
      <w:r>
        <w:fldChar w:fldCharType="begin"/>
      </w:r>
      <w:r>
        <w:instrText xml:space="preserve"> ADDIN NE.Ref.{87A63D26-BE3B-4D94-B4FD-EC607EE43F11}</w:instrText>
      </w:r>
      <w:r>
        <w:fldChar w:fldCharType="separate"/>
      </w:r>
      <w:r>
        <w:rPr>
          <w:rFonts w:ascii="等线" w:eastAsia="等线" w:cs="等线"/>
          <w:color w:val="080000"/>
          <w:kern w:val="0"/>
          <w:szCs w:val="24"/>
        </w:rPr>
        <w:t>[4]</w:t>
      </w:r>
      <w:r>
        <w:fldChar w:fldCharType="end"/>
      </w:r>
      <w:r>
        <w:rPr>
          <w:rFonts w:hint="eastAsia"/>
        </w:rPr>
        <w:t>。阿片类药物大体可以为三大类：</w:t>
      </w:r>
      <w:r>
        <w:t>非合成阿片类药物</w:t>
      </w:r>
      <w:r>
        <w:t>:</w:t>
      </w:r>
      <w:r>
        <w:t>可待因、吗啡、鸦片；半合成阿片类药物</w:t>
      </w:r>
      <w:r>
        <w:t>:</w:t>
      </w:r>
      <w:proofErr w:type="gramStart"/>
      <w:r>
        <w:t>氢可酮</w:t>
      </w:r>
      <w:proofErr w:type="gramEnd"/>
      <w:r>
        <w:t>、羟可酮、丁丙诺</w:t>
      </w:r>
      <w:proofErr w:type="gramStart"/>
      <w:r>
        <w:t>啡</w:t>
      </w:r>
      <w:proofErr w:type="gramEnd"/>
      <w:r>
        <w:rPr>
          <w:rFonts w:hint="eastAsia"/>
        </w:rPr>
        <w:t>、</w:t>
      </w:r>
      <w:r>
        <w:t>海洛因；合成阿片类药物</w:t>
      </w:r>
      <w:r>
        <w:t>:</w:t>
      </w:r>
      <w:r>
        <w:t>芬太尼、布托啡诺、美沙酮、丙氧芬</w:t>
      </w:r>
      <w:r>
        <w:rPr>
          <w:rFonts w:hint="eastAsia"/>
        </w:rPr>
        <w:t>。</w:t>
      </w:r>
      <w:r>
        <w:t xml:space="preserve">2013 </w:t>
      </w:r>
      <w:r>
        <w:rPr>
          <w:rFonts w:hint="eastAsia"/>
        </w:rPr>
        <w:t>年以来芬太尼等合成阿片类药物相关的死亡人数增加，其中</w:t>
      </w:r>
      <w:r>
        <w:t xml:space="preserve">2016 </w:t>
      </w:r>
      <w:r>
        <w:rPr>
          <w:rFonts w:hint="eastAsia"/>
        </w:rPr>
        <w:t>年芬太</w:t>
      </w:r>
      <w:r>
        <w:rPr>
          <w:rFonts w:hint="eastAsia"/>
        </w:rPr>
        <w:t>尼及相关药物死亡人数就超过</w:t>
      </w:r>
      <w:r>
        <w:t xml:space="preserve">2 </w:t>
      </w:r>
      <w:r>
        <w:rPr>
          <w:rFonts w:hint="eastAsia"/>
        </w:rPr>
        <w:t>万人。</w:t>
      </w:r>
      <w:r>
        <w:t xml:space="preserve">1999~2017 </w:t>
      </w:r>
      <w:r>
        <w:rPr>
          <w:rFonts w:hint="eastAsia"/>
        </w:rPr>
        <w:t>年统计数据显示，非法使用阿片类药物的群体中，男性比女性占有更大的人数比例，</w:t>
      </w:r>
      <w:r>
        <w:t xml:space="preserve">18~25 </w:t>
      </w:r>
      <w:r>
        <w:rPr>
          <w:rFonts w:hint="eastAsia"/>
        </w:rPr>
        <w:t>岁的年龄群体且更容易接触到阿片类药品</w:t>
      </w:r>
      <w:r>
        <w:fldChar w:fldCharType="begin"/>
      </w:r>
      <w:r>
        <w:instrText xml:space="preserve"> ADDIN NE.Ref.{ACBCC1F1-F971-44DF-B90C-90EB8538B0CC}</w:instrText>
      </w:r>
      <w:r>
        <w:fldChar w:fldCharType="separate"/>
      </w:r>
      <w:r>
        <w:rPr>
          <w:rFonts w:ascii="等线" w:eastAsia="等线" w:cs="等线"/>
          <w:color w:val="080000"/>
          <w:kern w:val="0"/>
          <w:szCs w:val="24"/>
        </w:rPr>
        <w:t>[5]</w:t>
      </w:r>
      <w:r>
        <w:fldChar w:fldCharType="end"/>
      </w:r>
      <w:r>
        <w:rPr>
          <w:rFonts w:hint="eastAsia"/>
        </w:rPr>
        <w:t>。</w:t>
      </w:r>
    </w:p>
    <w:p w14:paraId="724F9BD0" w14:textId="77777777" w:rsidR="00C41D74" w:rsidRDefault="00816B6E">
      <w:pPr>
        <w:pStyle w:val="af8"/>
        <w:ind w:firstLine="480"/>
      </w:pPr>
      <w:r>
        <w:t>在过去几十年里</w:t>
      </w:r>
      <w:r>
        <w:rPr>
          <w:rFonts w:hint="eastAsia"/>
        </w:rPr>
        <w:t>，阿片类药物滥用不仅仅是美国存在的问题，包括我国、欧洲</w:t>
      </w:r>
      <w:ins w:id="18" w:author="Administrator" w:date="2020-05-30T14:58:00Z">
        <w:r>
          <w:rPr>
            <w:rFonts w:hint="eastAsia"/>
          </w:rPr>
          <w:t>、</w:t>
        </w:r>
        <w:r>
          <w:rPr>
            <w:rFonts w:hint="eastAsia"/>
          </w:rPr>
          <w:t>美国</w:t>
        </w:r>
      </w:ins>
      <w:r>
        <w:rPr>
          <w:rFonts w:hint="eastAsia"/>
        </w:rPr>
        <w:t>在内的世界大部分国家和地区都存在该问题。因此，应对阿片类药物滥用是一个全球</w:t>
      </w:r>
      <w:r>
        <w:rPr>
          <w:rFonts w:hint="eastAsia"/>
        </w:rPr>
        <w:lastRenderedPageBreak/>
        <w:t>性的公共卫生问题。这种药物成瘾对社会的核心稳定发展构成了严重的威胁</w:t>
      </w:r>
      <w:r>
        <w:fldChar w:fldCharType="begin"/>
      </w:r>
      <w:r>
        <w:instrText xml:space="preserve"> ADDIN NE.Ref.{59335903-97E5-4579-BCB3-E5F004E6DE73}</w:instrText>
      </w:r>
      <w:r>
        <w:fldChar w:fldCharType="separate"/>
      </w:r>
      <w:r>
        <w:rPr>
          <w:rFonts w:ascii="等线" w:eastAsia="等线" w:cs="等线"/>
          <w:color w:val="080000"/>
          <w:kern w:val="0"/>
          <w:szCs w:val="24"/>
        </w:rPr>
        <w:t>[6]</w:t>
      </w:r>
      <w:r>
        <w:fldChar w:fldCharType="end"/>
      </w:r>
      <w:r>
        <w:rPr>
          <w:rFonts w:hint="eastAsia"/>
        </w:rPr>
        <w:t>。</w:t>
      </w:r>
    </w:p>
    <w:p w14:paraId="73198268" w14:textId="77777777" w:rsidR="00C41D74" w:rsidRDefault="00816B6E">
      <w:pPr>
        <w:pStyle w:val="a0"/>
      </w:pPr>
      <w:bookmarkStart w:id="19" w:name="_Toc37335351"/>
      <w:bookmarkStart w:id="20" w:name="_Toc37339237"/>
      <w:bookmarkStart w:id="21" w:name="_Toc41736382"/>
      <w:r>
        <w:rPr>
          <w:rFonts w:hint="eastAsia"/>
        </w:rPr>
        <w:t>国内外研究现状</w:t>
      </w:r>
      <w:bookmarkEnd w:id="19"/>
      <w:bookmarkEnd w:id="20"/>
      <w:bookmarkEnd w:id="21"/>
    </w:p>
    <w:p w14:paraId="34ACB5C2" w14:textId="77777777" w:rsidR="00C41D74" w:rsidRDefault="00816B6E">
      <w:pPr>
        <w:pStyle w:val="af8"/>
        <w:ind w:firstLine="480"/>
      </w:pPr>
      <w:bookmarkStart w:id="22" w:name="_Hlk31447301"/>
      <w:commentRangeStart w:id="23"/>
      <w:r>
        <w:rPr>
          <w:rFonts w:hint="eastAsia"/>
        </w:rPr>
        <w:t>国内外研究表明，阿片类药物的滥用是一个多影响因素且影响因素</w:t>
      </w:r>
      <w:proofErr w:type="gramStart"/>
      <w:r>
        <w:rPr>
          <w:rFonts w:hint="eastAsia"/>
        </w:rPr>
        <w:t>见关系</w:t>
      </w:r>
      <w:proofErr w:type="gramEnd"/>
      <w:r>
        <w:rPr>
          <w:rFonts w:hint="eastAsia"/>
        </w:rPr>
        <w:t>复杂的公共卫生事件。</w:t>
      </w:r>
      <w:commentRangeEnd w:id="23"/>
      <w:r>
        <w:commentReference w:id="23"/>
      </w:r>
      <w:r>
        <w:rPr>
          <w:rFonts w:hint="eastAsia"/>
        </w:rPr>
        <w:t>目前关于此类问题预测的方法主要以传统的</w:t>
      </w:r>
      <w:r>
        <w:rPr>
          <w:rFonts w:hint="eastAsia"/>
        </w:rPr>
        <w:t>logistic</w:t>
      </w:r>
      <w:r>
        <w:rPr>
          <w:rFonts w:hint="eastAsia"/>
        </w:rPr>
        <w:t>回归模型（</w:t>
      </w:r>
      <w:r>
        <w:rPr>
          <w:rFonts w:hint="eastAsia"/>
        </w:rPr>
        <w:t>logistic</w:t>
      </w:r>
      <w:r>
        <w:t xml:space="preserve"> regression</w:t>
      </w:r>
      <w:r>
        <w:rPr>
          <w:rFonts w:hint="eastAsia"/>
        </w:rPr>
        <w:t>）为主。但传统模型在使用条件上较为苛刻，需要考虑数据分布是否合适、变量之间的共线性和交互作用等多种问题，特别是对多变量的问题尤为明显。因此，应用传统回归模型进行预测阿片类药物使用情况具</w:t>
      </w:r>
      <w:r>
        <w:rPr>
          <w:rFonts w:hint="eastAsia"/>
        </w:rPr>
        <w:t>有一定的局限性</w:t>
      </w:r>
      <w:r>
        <w:fldChar w:fldCharType="begin"/>
      </w:r>
      <w:r>
        <w:instrText xml:space="preserve"> ADDIN NE.Ref.{9B526D34-98CD-4308-AE35-7F423EAF7EA3}</w:instrText>
      </w:r>
      <w:r>
        <w:fldChar w:fldCharType="separate"/>
      </w:r>
      <w:r>
        <w:rPr>
          <w:rFonts w:ascii="等线" w:eastAsia="等线" w:cs="等线"/>
          <w:color w:val="080000"/>
          <w:kern w:val="0"/>
          <w:szCs w:val="24"/>
        </w:rPr>
        <w:t>[7]</w:t>
      </w:r>
      <w:r>
        <w:fldChar w:fldCharType="end"/>
      </w:r>
      <w:r>
        <w:rPr>
          <w:rFonts w:hint="eastAsia"/>
        </w:rPr>
        <w:t>。</w:t>
      </w:r>
    </w:p>
    <w:p w14:paraId="1BD2FFE0" w14:textId="77777777" w:rsidR="00C41D74" w:rsidRDefault="00816B6E">
      <w:pPr>
        <w:pStyle w:val="af8"/>
        <w:ind w:firstLine="480"/>
      </w:pPr>
      <w:r>
        <w:rPr>
          <w:rFonts w:hint="eastAsia"/>
        </w:rPr>
        <w:t>而作为最近几十年才兴起的机器学习算法在人工智能、生物医学、遗传基因等领域大放异彩。相比于传统的统计方法而言，机器学习算法能够有效克服共线性、多变量、交互作用、数据分布未知等众多问题。利用机器学习算法进行预测研究的思路是通过研究历史数据抓取事务的本质特征，以模型或算法为代表的呈现方式，实现分类、预测、回归拟合等分析行为</w:t>
      </w:r>
      <w:r>
        <w:fldChar w:fldCharType="begin"/>
      </w:r>
      <w:r>
        <w:instrText xml:space="preserve"> ADDIN NE.Ref.{B0BB99DA-28EA-4</w:instrText>
      </w:r>
      <w:r>
        <w:instrText>5B4-8AD4-1004E716E60E}</w:instrText>
      </w:r>
      <w:r>
        <w:fldChar w:fldCharType="separate"/>
      </w:r>
      <w:r>
        <w:rPr>
          <w:rFonts w:ascii="等线" w:eastAsia="等线" w:cs="等线"/>
          <w:color w:val="080000"/>
          <w:kern w:val="0"/>
          <w:szCs w:val="24"/>
        </w:rPr>
        <w:t>[8]</w:t>
      </w:r>
      <w:r>
        <w:fldChar w:fldCharType="end"/>
      </w:r>
      <w:r>
        <w:rPr>
          <w:rFonts w:hint="eastAsia"/>
        </w:rPr>
        <w:t>。</w:t>
      </w:r>
    </w:p>
    <w:p w14:paraId="08AEEE73" w14:textId="77777777" w:rsidR="00C41D74" w:rsidRDefault="00816B6E">
      <w:pPr>
        <w:pStyle w:val="af8"/>
        <w:ind w:firstLine="480"/>
      </w:pPr>
      <w:commentRangeStart w:id="24"/>
      <w:r>
        <w:rPr>
          <w:rFonts w:hint="eastAsia"/>
        </w:rPr>
        <w:t>目前在结合机器学习算法的研究中，韦可等学者使用多项式回归的统计方法，借助</w:t>
      </w:r>
      <w:r>
        <w:rPr>
          <w:rFonts w:hint="eastAsia"/>
        </w:rPr>
        <w:t>S</w:t>
      </w:r>
      <w:r>
        <w:t>VM</w:t>
      </w:r>
      <w:r>
        <w:rPr>
          <w:rFonts w:hint="eastAsia"/>
        </w:rPr>
        <w:t>算法确定了多项式各项参数，以此预测了阿片类药物的滥用率。他们所提出的模型虽然具有一定的普适性并能用于预测多个县的药物使用总量，但只是使用了机器学习中一种比较常见和普遍性比较高的算法，并不能比较除不同机器学习算法中的差异优劣</w:t>
      </w:r>
      <w:r>
        <w:fldChar w:fldCharType="begin"/>
      </w:r>
      <w:r>
        <w:instrText xml:space="preserve"> ADDIN NE.Ref.{DDA4343E-CF86-40C2-A982-A40BC6ACEE48}</w:instrText>
      </w:r>
      <w:r>
        <w:fldChar w:fldCharType="separate"/>
      </w:r>
      <w:r>
        <w:rPr>
          <w:rFonts w:ascii="等线" w:eastAsia="等线" w:cs="等线"/>
          <w:color w:val="080000"/>
          <w:kern w:val="0"/>
          <w:szCs w:val="24"/>
        </w:rPr>
        <w:t>[10]</w:t>
      </w:r>
      <w:r>
        <w:fldChar w:fldCharType="end"/>
      </w:r>
      <w:r>
        <w:rPr>
          <w:rFonts w:hint="eastAsia"/>
        </w:rPr>
        <w:t>；李军通过</w:t>
      </w:r>
      <w:r>
        <w:rPr>
          <w:rFonts w:hint="eastAsia"/>
        </w:rPr>
        <w:t>Seq</w:t>
      </w:r>
      <w:r>
        <w:t>2S</w:t>
      </w:r>
      <w:r>
        <w:rPr>
          <w:rFonts w:hint="eastAsia"/>
        </w:rPr>
        <w:t>eq</w:t>
      </w:r>
      <w:r>
        <w:rPr>
          <w:rFonts w:hint="eastAsia"/>
        </w:rPr>
        <w:t>与滑动</w:t>
      </w:r>
      <w:proofErr w:type="gramStart"/>
      <w:r>
        <w:rPr>
          <w:rFonts w:hint="eastAsia"/>
        </w:rPr>
        <w:t>叉</w:t>
      </w:r>
      <w:proofErr w:type="gramEnd"/>
      <w:r>
        <w:rPr>
          <w:rFonts w:hint="eastAsia"/>
        </w:rPr>
        <w:t>窗</w:t>
      </w:r>
      <w:r>
        <w:rPr>
          <w:rFonts w:hint="eastAsia"/>
        </w:rPr>
        <w:t>口机制的</w:t>
      </w:r>
      <w:r>
        <w:rPr>
          <w:rFonts w:hint="eastAsia"/>
        </w:rPr>
        <w:t>S</w:t>
      </w:r>
      <w:r>
        <w:t>VR</w:t>
      </w:r>
      <w:r>
        <w:rPr>
          <w:rFonts w:hint="eastAsia"/>
        </w:rPr>
        <w:t>两种方法分析，通过实验结果对比二者的优劣，对不同城市的受影响程度进行预测，并建立了预测效果较优的学习模型</w:t>
      </w:r>
      <w:r>
        <w:fldChar w:fldCharType="begin"/>
      </w:r>
      <w:r>
        <w:instrText xml:space="preserve"> ADDIN NE.Ref.{E6DEBDCA-F6A5-4DE0-98B7-B55C88B70A56}</w:instrText>
      </w:r>
      <w:r>
        <w:fldChar w:fldCharType="separate"/>
      </w:r>
      <w:r>
        <w:rPr>
          <w:rFonts w:ascii="等线" w:eastAsia="等线" w:cs="等线"/>
          <w:color w:val="080000"/>
          <w:kern w:val="0"/>
          <w:szCs w:val="24"/>
        </w:rPr>
        <w:t>[11]</w:t>
      </w:r>
      <w:r>
        <w:fldChar w:fldCharType="end"/>
      </w:r>
      <w:r>
        <w:rPr>
          <w:rFonts w:hint="eastAsia"/>
        </w:rPr>
        <w:t>；彭巧娟学者通过灰色关联度得到阿片类药物使用与社会因素之间的关联性，然后利用神经网络进行修正验证</w:t>
      </w:r>
      <w:r>
        <w:fldChar w:fldCharType="begin"/>
      </w:r>
      <w:r>
        <w:instrText xml:space="preserve"> ADDIN NE.Ref.{D4B16CB1-7320-4A01-B71C-20DFDCB88C56}</w:instrText>
      </w:r>
      <w:r>
        <w:fldChar w:fldCharType="separate"/>
      </w:r>
      <w:r>
        <w:rPr>
          <w:rFonts w:ascii="等线" w:eastAsia="等线" w:cs="等线"/>
          <w:color w:val="080000"/>
          <w:kern w:val="0"/>
          <w:szCs w:val="24"/>
        </w:rPr>
        <w:t>[12]</w:t>
      </w:r>
      <w:r>
        <w:fldChar w:fldCharType="end"/>
      </w:r>
      <w:r>
        <w:rPr>
          <w:rFonts w:hint="eastAsia"/>
        </w:rPr>
        <w:t>。</w:t>
      </w:r>
      <w:commentRangeEnd w:id="24"/>
      <w:r>
        <w:commentReference w:id="24"/>
      </w:r>
    </w:p>
    <w:bookmarkEnd w:id="22"/>
    <w:p w14:paraId="6E2EEF6A" w14:textId="77777777" w:rsidR="00C41D74" w:rsidRDefault="00816B6E">
      <w:pPr>
        <w:pStyle w:val="af8"/>
        <w:ind w:firstLine="480"/>
      </w:pPr>
      <w:r>
        <w:rPr>
          <w:rFonts w:hint="eastAsia"/>
        </w:rPr>
        <w:t>机器学习可以分为有监督学习、无监督学习、半监督学习三种类别。有监督学习是有结果变量的一种监督学习方法，</w:t>
      </w:r>
      <w:r>
        <w:t>通过已有的一部分输入数据与输出数据之间的关系，生成一个函数，将输入映射到合适的输出</w:t>
      </w:r>
      <w:r>
        <w:rPr>
          <w:rFonts w:hint="eastAsia"/>
        </w:rPr>
        <w:t>。</w:t>
      </w:r>
      <w:r>
        <w:t>无监督学习在学习时并不知道其分类结果是否正确，亦即没有受到监督</w:t>
      </w:r>
      <w:proofErr w:type="gramStart"/>
      <w:r>
        <w:t>式增强</w:t>
      </w:r>
      <w:proofErr w:type="gramEnd"/>
      <w:r>
        <w:t>(</w:t>
      </w:r>
      <w:r>
        <w:t>告诉它何种学习是正确的</w:t>
      </w:r>
      <w:r>
        <w:t>)</w:t>
      </w:r>
      <w:r>
        <w:rPr>
          <w:rFonts w:hint="eastAsia"/>
        </w:rPr>
        <w:t>。半监督学习是近年来机器学习中一个备受关注的内容，</w:t>
      </w:r>
      <w:r>
        <w:t>其基本思想是利用数据分布上的模型假设，建立</w:t>
      </w:r>
      <w:proofErr w:type="gramStart"/>
      <w:r>
        <w:t>学习器</w:t>
      </w:r>
      <w:proofErr w:type="gramEnd"/>
      <w:r>
        <w:t>对未标</w:t>
      </w:r>
      <w:r>
        <w:t>签样本进行标签</w:t>
      </w:r>
      <w:r>
        <w:rPr>
          <w:rFonts w:hint="eastAsia"/>
        </w:rPr>
        <w:t>。</w:t>
      </w:r>
    </w:p>
    <w:p w14:paraId="19A3A4B4" w14:textId="77777777" w:rsidR="00C41D74" w:rsidRDefault="00816B6E">
      <w:pPr>
        <w:pStyle w:val="af8"/>
        <w:ind w:firstLine="480"/>
      </w:pPr>
      <w:r>
        <w:rPr>
          <w:rFonts w:hint="eastAsia"/>
        </w:rPr>
        <w:lastRenderedPageBreak/>
        <w:t>目前广泛应用的机器学习算法包括神经网络、</w:t>
      </w:r>
      <w:r>
        <w:rPr>
          <w:rFonts w:hint="eastAsia"/>
        </w:rPr>
        <w:t>K</w:t>
      </w:r>
      <w:r>
        <w:rPr>
          <w:rFonts w:hint="eastAsia"/>
        </w:rPr>
        <w:t>近邻法、支持向量机、决策树算法、随机森林等，这些算法已经广泛应用与工程学、建筑学等领域，却很少有研究将这些算法应用在公共卫生领域，为了更好地评估这些算法是否能够有效地预测阿片类药物使用量以及寻找具有最好分类效果的分类算法，本研究比较了</w:t>
      </w:r>
      <w:r>
        <w:rPr>
          <w:rFonts w:hint="eastAsia"/>
        </w:rPr>
        <w:t>6</w:t>
      </w:r>
      <w:r>
        <w:rPr>
          <w:rFonts w:hint="eastAsia"/>
        </w:rPr>
        <w:t>种机器学习算法在阿片类药物使用量的分类预测效能。</w:t>
      </w:r>
    </w:p>
    <w:p w14:paraId="35F25626" w14:textId="77777777" w:rsidR="00C41D74" w:rsidRDefault="00816B6E">
      <w:pPr>
        <w:pStyle w:val="af8"/>
        <w:ind w:firstLine="480"/>
      </w:pPr>
      <w:r>
        <w:rPr>
          <w:rFonts w:hint="eastAsia"/>
        </w:rPr>
        <w:t>本研究通过多种机器学习算法预测阿片类药物使用量来评价和比较不同的机器学习算法，最终确定最佳的模型。</w:t>
      </w:r>
    </w:p>
    <w:p w14:paraId="2CDFB198" w14:textId="77777777" w:rsidR="00C41D74" w:rsidRDefault="00816B6E">
      <w:pPr>
        <w:pStyle w:val="a0"/>
      </w:pPr>
      <w:bookmarkStart w:id="25" w:name="_Toc37339238"/>
      <w:bookmarkStart w:id="26" w:name="_Toc37335352"/>
      <w:bookmarkStart w:id="27" w:name="_Toc41736383"/>
      <w:r>
        <w:rPr>
          <w:rFonts w:hint="eastAsia"/>
        </w:rPr>
        <w:t>主要研究思路</w:t>
      </w:r>
      <w:bookmarkEnd w:id="25"/>
      <w:bookmarkEnd w:id="26"/>
      <w:bookmarkEnd w:id="27"/>
    </w:p>
    <w:p w14:paraId="1CACDA21" w14:textId="77777777" w:rsidR="00C41D74" w:rsidRDefault="00816B6E">
      <w:pPr>
        <w:pStyle w:val="af8"/>
        <w:ind w:firstLine="480"/>
      </w:pPr>
      <w:bookmarkStart w:id="28" w:name="_Hlk31447481"/>
      <w:r>
        <w:rPr>
          <w:rFonts w:hint="eastAsia"/>
        </w:rPr>
        <w:t>对不同地区、不同类型的阿片类药物进行描述性分析。通过</w:t>
      </w:r>
      <w:r>
        <w:rPr>
          <w:rFonts w:hint="eastAsia"/>
        </w:rPr>
        <w:t>数据可视化</w:t>
      </w:r>
      <w:r>
        <w:t>来描述药物使用情况</w:t>
      </w:r>
      <w:r>
        <w:rPr>
          <w:rFonts w:hint="eastAsia"/>
        </w:rPr>
        <w:t>，</w:t>
      </w:r>
      <w:r>
        <w:t>包括阿片类药物使用的数量和地域趋势。</w:t>
      </w:r>
    </w:p>
    <w:p w14:paraId="2E38E986" w14:textId="77777777" w:rsidR="00C41D74" w:rsidRDefault="00816B6E">
      <w:pPr>
        <w:pStyle w:val="af8"/>
        <w:ind w:firstLine="480"/>
      </w:pPr>
      <w:r>
        <w:rPr>
          <w:rFonts w:hint="eastAsia"/>
        </w:rPr>
        <w:t>提取强相关性的社会、经济属性。由于所分析的与阿片类药物使用相关的各种社会经济属性太多，且考虑到过拟合问题和简化模型，因此不适合简单的将所有社会、经济因素加入模型中。通过计算所有变量在各个年份与阿片类药物的相关系数，将</w:t>
      </w:r>
      <w:r>
        <w:rPr>
          <w:rFonts w:hint="eastAsia"/>
        </w:rPr>
        <w:t>2</w:t>
      </w:r>
      <w:r>
        <w:t>010-2016</w:t>
      </w:r>
      <w:r>
        <w:rPr>
          <w:rFonts w:hint="eastAsia"/>
        </w:rPr>
        <w:t>年相关系数均大于</w:t>
      </w:r>
      <w:r>
        <w:rPr>
          <w:rFonts w:hint="eastAsia"/>
        </w:rPr>
        <w:t>0</w:t>
      </w:r>
      <w:r>
        <w:t>.5</w:t>
      </w:r>
      <w:r>
        <w:rPr>
          <w:rFonts w:hint="eastAsia"/>
        </w:rPr>
        <w:t>的变量纳入模型中。</w:t>
      </w:r>
    </w:p>
    <w:p w14:paraId="586382BC" w14:textId="77777777" w:rsidR="00C41D74" w:rsidRDefault="00816B6E">
      <w:pPr>
        <w:pStyle w:val="af8"/>
        <w:ind w:firstLine="480"/>
      </w:pPr>
      <w:r>
        <w:rPr>
          <w:rFonts w:hint="eastAsia"/>
        </w:rPr>
        <w:t>将整理后的数据按照</w:t>
      </w:r>
      <w:r>
        <w:rPr>
          <w:rFonts w:hint="eastAsia"/>
        </w:rPr>
        <w:t>7:</w:t>
      </w:r>
      <w:r>
        <w:t>3</w:t>
      </w:r>
      <w:r>
        <w:rPr>
          <w:rFonts w:hint="eastAsia"/>
        </w:rPr>
        <w:t>的比例划分为训练集和测试集，通过机器学习算法建立模型，利用多种机器学习算法来预测阿片类药物使用量。将强相关性的社会、经济属性纳入到不同的机器学习</w:t>
      </w:r>
      <w:r>
        <w:rPr>
          <w:rFonts w:hint="eastAsia"/>
        </w:rPr>
        <w:t>算法中，具体包括如下算法：</w:t>
      </w:r>
      <w:r>
        <w:t>K-</w:t>
      </w:r>
      <w:r>
        <w:t>临近算法、支持向量机、</w:t>
      </w:r>
      <w:r>
        <w:rPr>
          <w:rFonts w:hint="eastAsia"/>
        </w:rPr>
        <w:t>决策树</w:t>
      </w:r>
      <w:r>
        <w:t>、神经网络、随机森林</w:t>
      </w:r>
      <w:r>
        <w:rPr>
          <w:rFonts w:hint="eastAsia"/>
        </w:rPr>
        <w:t>、</w:t>
      </w:r>
      <w:r>
        <w:rPr>
          <w:rFonts w:hint="eastAsia"/>
        </w:rPr>
        <w:t>Logistic</w:t>
      </w:r>
      <w:r>
        <w:rPr>
          <w:rFonts w:hint="eastAsia"/>
        </w:rPr>
        <w:t>回归</w:t>
      </w:r>
      <w:r>
        <w:t>。</w:t>
      </w:r>
    </w:p>
    <w:p w14:paraId="7C9B43F4" w14:textId="77777777" w:rsidR="00C41D74" w:rsidRDefault="00816B6E">
      <w:pPr>
        <w:pStyle w:val="af8"/>
        <w:ind w:firstLine="480"/>
      </w:pPr>
      <w:r>
        <w:rPr>
          <w:rFonts w:hint="eastAsia"/>
        </w:rPr>
        <w:t>评价和比较不同算法的优劣。通过不用方法的机器学习模型的预测结果的错误率、</w:t>
      </w:r>
      <w:r>
        <w:rPr>
          <w:rFonts w:hint="eastAsia"/>
        </w:rPr>
        <w:t>F</w:t>
      </w:r>
      <w:r>
        <w:t>1</w:t>
      </w:r>
      <w:r>
        <w:rPr>
          <w:rFonts w:hint="eastAsia"/>
        </w:rPr>
        <w:t>评分、支持度、</w:t>
      </w:r>
      <w:r>
        <w:rPr>
          <w:rFonts w:hint="eastAsia"/>
        </w:rPr>
        <w:t>K</w:t>
      </w:r>
      <w:r>
        <w:rPr>
          <w:rFonts w:hint="eastAsia"/>
        </w:rPr>
        <w:t>折训练集</w:t>
      </w:r>
      <w:r>
        <w:t>等性能指标评价和比较不同模型的优劣，以期进一步完善机器学习方法在阿片类药物使用量预测分析的统计学模型。</w:t>
      </w:r>
      <w:bookmarkEnd w:id="28"/>
    </w:p>
    <w:p w14:paraId="6B8AE9CA" w14:textId="77777777" w:rsidR="00C41D74" w:rsidRDefault="00816B6E">
      <w:pPr>
        <w:pStyle w:val="a0"/>
      </w:pPr>
      <w:bookmarkStart w:id="29" w:name="_Toc37335353"/>
      <w:bookmarkStart w:id="30" w:name="_Toc37339239"/>
      <w:bookmarkStart w:id="31" w:name="_Toc41736384"/>
      <w:commentRangeStart w:id="32"/>
      <w:r>
        <w:rPr>
          <w:rFonts w:hint="eastAsia"/>
        </w:rPr>
        <w:t>数据说明</w:t>
      </w:r>
      <w:bookmarkEnd w:id="29"/>
      <w:bookmarkEnd w:id="30"/>
      <w:bookmarkEnd w:id="31"/>
      <w:commentRangeEnd w:id="32"/>
      <w:r>
        <w:commentReference w:id="32"/>
      </w:r>
    </w:p>
    <w:p w14:paraId="3860AE92" w14:textId="77777777" w:rsidR="00C41D74" w:rsidRDefault="00816B6E">
      <w:pPr>
        <w:pStyle w:val="a1"/>
      </w:pPr>
      <w:bookmarkStart w:id="33" w:name="_Toc37335354"/>
      <w:bookmarkStart w:id="34" w:name="_Toc37339240"/>
      <w:bookmarkStart w:id="35" w:name="_Toc41736385"/>
      <w:r>
        <w:rPr>
          <w:rFonts w:hint="eastAsia"/>
        </w:rPr>
        <w:t>数据来源</w:t>
      </w:r>
      <w:bookmarkEnd w:id="33"/>
      <w:bookmarkEnd w:id="34"/>
      <w:bookmarkEnd w:id="35"/>
    </w:p>
    <w:p w14:paraId="7015F1D9" w14:textId="77777777" w:rsidR="00C41D74" w:rsidRDefault="00816B6E">
      <w:pPr>
        <w:pStyle w:val="af8"/>
        <w:ind w:firstLine="480"/>
      </w:pPr>
      <w:r>
        <w:rPr>
          <w:rFonts w:hint="eastAsia"/>
        </w:rPr>
        <w:t>数据来源于美国国家法医实验室信息系统（</w:t>
      </w:r>
      <w:r>
        <w:fldChar w:fldCharType="begin"/>
      </w:r>
      <w:r>
        <w:instrText xml:space="preserve"> HYPERLINK "https://www.nflis.deadiversion.usdoj.gov/" </w:instrText>
      </w:r>
      <w:r>
        <w:fldChar w:fldCharType="separate"/>
      </w:r>
      <w:r>
        <w:rPr>
          <w:rStyle w:val="af6"/>
        </w:rPr>
        <w:t>https://www.nfl</w:t>
      </w:r>
      <w:r>
        <w:rPr>
          <w:rStyle w:val="af6"/>
        </w:rPr>
        <w:t>is.deadiversion.usdoj.gov</w:t>
      </w:r>
      <w:r>
        <w:fldChar w:fldCharType="end"/>
      </w:r>
      <w:r>
        <w:t>）与美国人口统计局（</w:t>
      </w:r>
      <w:r>
        <w:fldChar w:fldCharType="begin"/>
      </w:r>
      <w:r>
        <w:instrText xml:space="preserve"> HYPERLINK "https://www.commerce.gov/taxonomy/term/4" </w:instrText>
      </w:r>
      <w:r>
        <w:fldChar w:fldCharType="separate"/>
      </w:r>
      <w:r>
        <w:rPr>
          <w:rStyle w:val="af6"/>
        </w:rPr>
        <w:t>https://www.commerce.gov</w:t>
      </w:r>
      <w:r>
        <w:fldChar w:fldCharType="end"/>
      </w:r>
      <w:r>
        <w:t>）。</w:t>
      </w:r>
      <w:r>
        <w:rPr>
          <w:rFonts w:hint="eastAsia"/>
        </w:rPr>
        <w:t>数据包括美国</w:t>
      </w:r>
      <w:r>
        <w:rPr>
          <w:rFonts w:hint="eastAsia"/>
        </w:rPr>
        <w:t>7</w:t>
      </w:r>
      <w:r>
        <w:rPr>
          <w:rFonts w:hint="eastAsia"/>
        </w:rPr>
        <w:t>年</w:t>
      </w:r>
      <w:r>
        <w:t>(2010</w:t>
      </w:r>
      <w:r>
        <w:rPr>
          <w:rFonts w:hint="eastAsia"/>
        </w:rPr>
        <w:t>-</w:t>
      </w:r>
      <w:r>
        <w:t>2016</w:t>
      </w:r>
      <w:r>
        <w:t>年</w:t>
      </w:r>
      <w:r>
        <w:t>)</w:t>
      </w:r>
      <w:r>
        <w:rPr>
          <w:rFonts w:hint="eastAsia"/>
        </w:rPr>
        <w:t>4</w:t>
      </w:r>
      <w:r>
        <w:t>62</w:t>
      </w:r>
      <w:r>
        <w:rPr>
          <w:rFonts w:hint="eastAsia"/>
        </w:rPr>
        <w:t>个县的共计</w:t>
      </w:r>
      <w:r>
        <w:rPr>
          <w:rFonts w:hint="eastAsia"/>
        </w:rPr>
        <w:t>24062</w:t>
      </w:r>
      <w:r>
        <w:rPr>
          <w:rFonts w:hint="eastAsia"/>
        </w:rPr>
        <w:t>条阿片类</w:t>
      </w:r>
      <w:r>
        <w:t>药物鉴定计数</w:t>
      </w:r>
      <w:r>
        <w:rPr>
          <w:rFonts w:hint="eastAsia"/>
        </w:rPr>
        <w:t>，以及各年份各县的</w:t>
      </w:r>
      <w:r>
        <w:rPr>
          <w:rFonts w:hint="eastAsia"/>
        </w:rPr>
        <w:t>704</w:t>
      </w:r>
      <w:r>
        <w:rPr>
          <w:rFonts w:hint="eastAsia"/>
        </w:rPr>
        <w:t>个一系类常见的社会</w:t>
      </w:r>
      <w:r>
        <w:rPr>
          <w:rFonts w:hint="eastAsia"/>
        </w:rPr>
        <w:lastRenderedPageBreak/>
        <w:t>经济因素。这</w:t>
      </w:r>
      <w:r>
        <w:rPr>
          <w:rFonts w:hint="eastAsia"/>
        </w:rPr>
        <w:t>4</w:t>
      </w:r>
      <w:r>
        <w:t>62</w:t>
      </w:r>
      <w:r>
        <w:rPr>
          <w:rFonts w:hint="eastAsia"/>
        </w:rPr>
        <w:t>个县主要来自于这五个州：俄亥俄州、肯塔基州、西弗吉尼亚州、弗吉尼亚州和宾夕法尼亚州。</w:t>
      </w:r>
    </w:p>
    <w:p w14:paraId="14EC17BB" w14:textId="77777777" w:rsidR="00C41D74" w:rsidRDefault="00816B6E">
      <w:pPr>
        <w:pStyle w:val="a1"/>
      </w:pPr>
      <w:bookmarkStart w:id="36" w:name="_Toc37339241"/>
      <w:bookmarkStart w:id="37" w:name="_Toc37335355"/>
      <w:bookmarkStart w:id="38" w:name="_Toc41736386"/>
      <w:r>
        <w:rPr>
          <w:rFonts w:hint="eastAsia"/>
        </w:rPr>
        <w:t>分析说明</w:t>
      </w:r>
      <w:bookmarkEnd w:id="36"/>
      <w:bookmarkEnd w:id="37"/>
      <w:bookmarkEnd w:id="38"/>
    </w:p>
    <w:p w14:paraId="40572B30" w14:textId="77777777" w:rsidR="00C41D74" w:rsidRDefault="00816B6E">
      <w:pPr>
        <w:pStyle w:val="af8"/>
        <w:ind w:firstLine="480"/>
      </w:pPr>
      <w:r>
        <w:rPr>
          <w:rFonts w:hint="eastAsia"/>
        </w:rPr>
        <w:t>采用</w:t>
      </w:r>
      <w:r>
        <w:rPr>
          <w:rFonts w:hint="eastAsia"/>
        </w:rPr>
        <w:t>Office</w:t>
      </w:r>
      <w:r>
        <w:t xml:space="preserve"> </w:t>
      </w:r>
      <w:r>
        <w:rPr>
          <w:rFonts w:hint="eastAsia"/>
        </w:rPr>
        <w:t>Excel</w:t>
      </w:r>
      <w:r>
        <w:t>2016</w:t>
      </w:r>
      <w:r>
        <w:rPr>
          <w:rFonts w:hint="eastAsia"/>
        </w:rPr>
        <w:t>整理数据，通过</w:t>
      </w:r>
      <w:r>
        <w:t>P</w:t>
      </w:r>
      <w:r>
        <w:rPr>
          <w:rFonts w:hint="eastAsia"/>
        </w:rPr>
        <w:t>ython</w:t>
      </w:r>
      <w:r>
        <w:t>3.6</w:t>
      </w:r>
      <w:r>
        <w:rPr>
          <w:rFonts w:hint="eastAsia"/>
        </w:rPr>
        <w:t>软件对数据进行进一步分析，使用到的程序包有</w:t>
      </w:r>
      <w:proofErr w:type="spellStart"/>
      <w:r>
        <w:rPr>
          <w:rFonts w:hint="eastAsia"/>
        </w:rPr>
        <w:t>o</w:t>
      </w:r>
      <w:r>
        <w:t>s</w:t>
      </w:r>
      <w:proofErr w:type="spellEnd"/>
      <w:r>
        <w:rPr>
          <w:rFonts w:hint="eastAsia"/>
        </w:rPr>
        <w:t>、</w:t>
      </w:r>
      <w:proofErr w:type="spellStart"/>
      <w:r>
        <w:rPr>
          <w:rFonts w:hint="eastAsia"/>
        </w:rPr>
        <w:t>z</w:t>
      </w:r>
      <w:r>
        <w:t>ipfile</w:t>
      </w:r>
      <w:proofErr w:type="spellEnd"/>
      <w:r>
        <w:rPr>
          <w:rFonts w:hint="eastAsia"/>
        </w:rPr>
        <w:t>、</w:t>
      </w:r>
      <w:proofErr w:type="spellStart"/>
      <w:r>
        <w:rPr>
          <w:rFonts w:hint="eastAsia"/>
        </w:rPr>
        <w:t>n</w:t>
      </w:r>
      <w:r>
        <w:t>umpy</w:t>
      </w:r>
      <w:proofErr w:type="spellEnd"/>
      <w:r>
        <w:rPr>
          <w:rFonts w:hint="eastAsia"/>
        </w:rPr>
        <w:t>、</w:t>
      </w:r>
      <w:r>
        <w:t>pandas</w:t>
      </w:r>
      <w:r>
        <w:rPr>
          <w:rFonts w:hint="eastAsia"/>
        </w:rPr>
        <w:t>、</w:t>
      </w:r>
      <w:r>
        <w:t>seaborn</w:t>
      </w:r>
      <w:r>
        <w:rPr>
          <w:rFonts w:hint="eastAsia"/>
        </w:rPr>
        <w:t>、</w:t>
      </w:r>
      <w:r>
        <w:t>matplotlib</w:t>
      </w:r>
      <w:r>
        <w:rPr>
          <w:rFonts w:hint="eastAsia"/>
        </w:rPr>
        <w:t>、</w:t>
      </w:r>
      <w:proofErr w:type="spellStart"/>
      <w:r>
        <w:t>sklearn</w:t>
      </w:r>
      <w:proofErr w:type="spellEnd"/>
      <w:r>
        <w:rPr>
          <w:rFonts w:hint="eastAsia"/>
        </w:rPr>
        <w:t>。主要使用到的统计分析方法有数据可视化、</w:t>
      </w:r>
      <w:r>
        <w:rPr>
          <w:rFonts w:hint="eastAsia"/>
        </w:rPr>
        <w:t>K</w:t>
      </w:r>
      <w:r>
        <w:rPr>
          <w:rFonts w:hint="eastAsia"/>
        </w:rPr>
        <w:t>近邻算法、决策树算法、支持</w:t>
      </w:r>
      <w:proofErr w:type="gramStart"/>
      <w:r>
        <w:rPr>
          <w:rFonts w:hint="eastAsia"/>
        </w:rPr>
        <w:t>向量机算法</w:t>
      </w:r>
      <w:proofErr w:type="gramEnd"/>
      <w:r>
        <w:rPr>
          <w:rFonts w:hint="eastAsia"/>
        </w:rPr>
        <w:t>、随机森林算法、神经网络算法、逻辑回归算法。</w:t>
      </w:r>
    </w:p>
    <w:p w14:paraId="6B20AA80" w14:textId="77777777" w:rsidR="00C41D74" w:rsidRDefault="00816B6E">
      <w:pPr>
        <w:pStyle w:val="a1"/>
      </w:pPr>
      <w:bookmarkStart w:id="39" w:name="_Toc41736387"/>
      <w:r>
        <w:rPr>
          <w:rFonts w:hint="eastAsia"/>
        </w:rPr>
        <w:t>数据预处理</w:t>
      </w:r>
      <w:bookmarkEnd w:id="39"/>
    </w:p>
    <w:p w14:paraId="5F39D713" w14:textId="77777777" w:rsidR="00C41D74" w:rsidRDefault="00816B6E">
      <w:pPr>
        <w:pStyle w:val="af8"/>
        <w:ind w:firstLine="480"/>
      </w:pPr>
      <w:r>
        <w:rPr>
          <w:rFonts w:hint="eastAsia"/>
        </w:rPr>
        <w:t>收集到的原始数据包括</w:t>
      </w:r>
      <w:r>
        <w:rPr>
          <w:rFonts w:hint="eastAsia"/>
        </w:rPr>
        <w:t>2</w:t>
      </w:r>
      <w:r>
        <w:t>010</w:t>
      </w:r>
      <w:r>
        <w:rPr>
          <w:rFonts w:hint="eastAsia"/>
        </w:rPr>
        <w:t>年</w:t>
      </w:r>
      <w:r>
        <w:rPr>
          <w:rFonts w:hint="eastAsia"/>
        </w:rPr>
        <w:t>-</w:t>
      </w:r>
      <w:r>
        <w:t>2016</w:t>
      </w:r>
      <w:r>
        <w:rPr>
          <w:rFonts w:hint="eastAsia"/>
        </w:rPr>
        <w:t>年共</w:t>
      </w:r>
      <w:r>
        <w:t>24062</w:t>
      </w:r>
      <w:r>
        <w:rPr>
          <w:rFonts w:hint="eastAsia"/>
        </w:rPr>
        <w:t>条观测数据。其中在</w:t>
      </w:r>
      <w:r>
        <w:rPr>
          <w:rFonts w:hint="eastAsia"/>
        </w:rPr>
        <w:t>2</w:t>
      </w:r>
      <w:r>
        <w:t>010</w:t>
      </w:r>
      <w:r>
        <w:rPr>
          <w:rFonts w:hint="eastAsia"/>
        </w:rPr>
        <w:t>年、</w:t>
      </w:r>
      <w:r>
        <w:rPr>
          <w:rFonts w:hint="eastAsia"/>
        </w:rPr>
        <w:t>2</w:t>
      </w:r>
      <w:r>
        <w:t>011</w:t>
      </w:r>
      <w:r>
        <w:rPr>
          <w:rFonts w:hint="eastAsia"/>
        </w:rPr>
        <w:t>年、</w:t>
      </w:r>
      <w:r>
        <w:rPr>
          <w:rFonts w:hint="eastAsia"/>
        </w:rPr>
        <w:t>2</w:t>
      </w:r>
      <w:r>
        <w:t>012</w:t>
      </w:r>
      <w:r>
        <w:rPr>
          <w:rFonts w:hint="eastAsia"/>
        </w:rPr>
        <w:t>年均为</w:t>
      </w:r>
      <w:r>
        <w:rPr>
          <w:rFonts w:hint="eastAsia"/>
        </w:rPr>
        <w:t>6</w:t>
      </w:r>
      <w:r>
        <w:t>00</w:t>
      </w:r>
      <w:r>
        <w:rPr>
          <w:rFonts w:hint="eastAsia"/>
        </w:rPr>
        <w:t>个特征变量；在</w:t>
      </w:r>
      <w:r>
        <w:rPr>
          <w:rFonts w:hint="eastAsia"/>
        </w:rPr>
        <w:t>2</w:t>
      </w:r>
      <w:r>
        <w:t>013</w:t>
      </w:r>
      <w:r>
        <w:rPr>
          <w:rFonts w:hint="eastAsia"/>
        </w:rPr>
        <w:t>年为</w:t>
      </w:r>
      <w:r>
        <w:rPr>
          <w:rFonts w:hint="eastAsia"/>
        </w:rPr>
        <w:t>6</w:t>
      </w:r>
      <w:r>
        <w:t>12</w:t>
      </w:r>
      <w:r>
        <w:rPr>
          <w:rFonts w:hint="eastAsia"/>
        </w:rPr>
        <w:t>个特征变量；</w:t>
      </w:r>
      <w:r>
        <w:rPr>
          <w:rFonts w:hint="eastAsia"/>
        </w:rPr>
        <w:t>2</w:t>
      </w:r>
      <w:r>
        <w:t>014</w:t>
      </w:r>
      <w:r>
        <w:rPr>
          <w:rFonts w:hint="eastAsia"/>
        </w:rPr>
        <w:t>年、</w:t>
      </w:r>
      <w:r>
        <w:rPr>
          <w:rFonts w:hint="eastAsia"/>
        </w:rPr>
        <w:t>2</w:t>
      </w:r>
      <w:r>
        <w:t>015</w:t>
      </w:r>
      <w:r>
        <w:rPr>
          <w:rFonts w:hint="eastAsia"/>
        </w:rPr>
        <w:t>年、</w:t>
      </w:r>
      <w:r>
        <w:rPr>
          <w:rFonts w:hint="eastAsia"/>
        </w:rPr>
        <w:t>2</w:t>
      </w:r>
      <w:r>
        <w:t>016</w:t>
      </w:r>
      <w:r>
        <w:rPr>
          <w:rFonts w:hint="eastAsia"/>
        </w:rPr>
        <w:t>年均为</w:t>
      </w:r>
      <w:r>
        <w:rPr>
          <w:rFonts w:hint="eastAsia"/>
        </w:rPr>
        <w:t>6</w:t>
      </w:r>
      <w:r>
        <w:t>12</w:t>
      </w:r>
      <w:r>
        <w:rPr>
          <w:rFonts w:hint="eastAsia"/>
        </w:rPr>
        <w:t>个特征变量。由于数据的复杂性已经部分数据存在缺失等情况，且不同年份的特征变量可能存在不同，不便于直接对数据进行统计分析，因此分析前对数据进行了一定的整理，具体如下：</w:t>
      </w:r>
    </w:p>
    <w:p w14:paraId="48FCE75E" w14:textId="77777777" w:rsidR="00C41D74" w:rsidRDefault="00816B6E">
      <w:pPr>
        <w:pStyle w:val="af8"/>
        <w:ind w:firstLine="480"/>
      </w:pPr>
      <w:r>
        <w:rPr>
          <w:rFonts w:hint="eastAsia"/>
        </w:rPr>
        <w:t>（</w:t>
      </w:r>
      <w:r>
        <w:rPr>
          <w:rFonts w:hint="eastAsia"/>
        </w:rPr>
        <w:t>1</w:t>
      </w:r>
      <w:r>
        <w:rPr>
          <w:rFonts w:hint="eastAsia"/>
        </w:rPr>
        <w:t>）无效数据处理。删除只在特定年份测量的因素，因为多年的趋势将较少出现，更容易受到潜在的异常值影响；删除所有</w:t>
      </w:r>
      <w:proofErr w:type="gramStart"/>
      <w:r>
        <w:rPr>
          <w:rFonts w:hint="eastAsia"/>
        </w:rPr>
        <w:t>县数据</w:t>
      </w:r>
      <w:proofErr w:type="gramEnd"/>
      <w:r>
        <w:rPr>
          <w:rFonts w:hint="eastAsia"/>
        </w:rPr>
        <w:t>不完整的因素，由于可能存在由于数据缺失而不明显的隐藏趋势而使模型的效果产生一定程度的误差。</w:t>
      </w:r>
      <w:r>
        <w:t xml:space="preserve"> </w:t>
      </w:r>
      <w:r>
        <w:rPr>
          <w:rFonts w:hint="eastAsia"/>
        </w:rPr>
        <w:t>处理之后还剩</w:t>
      </w:r>
      <w:r>
        <w:t>19646</w:t>
      </w:r>
      <w:r>
        <w:rPr>
          <w:rFonts w:hint="eastAsia"/>
        </w:rPr>
        <w:t>条观测数据，</w:t>
      </w:r>
      <w:r>
        <w:t>704</w:t>
      </w:r>
      <w:r>
        <w:rPr>
          <w:rFonts w:hint="eastAsia"/>
        </w:rPr>
        <w:t>个特征变量。</w:t>
      </w:r>
    </w:p>
    <w:p w14:paraId="2944D778" w14:textId="77777777" w:rsidR="00C41D74" w:rsidRDefault="00816B6E">
      <w:pPr>
        <w:pStyle w:val="af8"/>
        <w:ind w:firstLine="480"/>
      </w:pPr>
      <w:bookmarkStart w:id="40" w:name="_Toc37335356"/>
      <w:bookmarkStart w:id="41" w:name="_Toc37339242"/>
      <w:r>
        <w:rPr>
          <w:rFonts w:hint="eastAsia"/>
        </w:rPr>
        <w:t>（</w:t>
      </w:r>
      <w:r>
        <w:rPr>
          <w:rFonts w:hint="eastAsia"/>
        </w:rPr>
        <w:t>2</w:t>
      </w:r>
      <w:r>
        <w:rPr>
          <w:rFonts w:hint="eastAsia"/>
        </w:rPr>
        <w:t>）</w:t>
      </w:r>
      <w:proofErr w:type="gramStart"/>
      <w:r>
        <w:rPr>
          <w:rFonts w:hint="eastAsia"/>
        </w:rPr>
        <w:t>缺失值</w:t>
      </w:r>
      <w:proofErr w:type="gramEnd"/>
      <w:r>
        <w:rPr>
          <w:rFonts w:hint="eastAsia"/>
        </w:rPr>
        <w:t>处理</w:t>
      </w:r>
      <w:bookmarkEnd w:id="40"/>
      <w:bookmarkEnd w:id="41"/>
      <w:r>
        <w:rPr>
          <w:rFonts w:hint="eastAsia"/>
        </w:rPr>
        <w:t>。收集到得数据某些字段值为空</w:t>
      </w:r>
      <w:proofErr w:type="gramStart"/>
      <w:r>
        <w:rPr>
          <w:rFonts w:hint="eastAsia"/>
        </w:rPr>
        <w:t>得情况</w:t>
      </w:r>
      <w:proofErr w:type="gramEnd"/>
      <w:r>
        <w:rPr>
          <w:rFonts w:hint="eastAsia"/>
        </w:rPr>
        <w:t>很多，一般有三种</w:t>
      </w:r>
      <w:r>
        <w:rPr>
          <w:rFonts w:hint="eastAsia"/>
        </w:rPr>
        <w:t>处理方法：删除记录、数据填补、空值处理。填补</w:t>
      </w:r>
      <w:proofErr w:type="gramStart"/>
      <w:r>
        <w:rPr>
          <w:rFonts w:hint="eastAsia"/>
        </w:rPr>
        <w:t>缺失值方法</w:t>
      </w:r>
      <w:proofErr w:type="gramEnd"/>
      <w:r>
        <w:rPr>
          <w:rFonts w:hint="eastAsia"/>
        </w:rPr>
        <w:t>有：人工填补、均数填补、中位数或众数填补、多重填补、使用最接近的样本值填补等。不同情况变量的</w:t>
      </w:r>
      <w:proofErr w:type="gramStart"/>
      <w:r>
        <w:rPr>
          <w:rFonts w:hint="eastAsia"/>
        </w:rPr>
        <w:t>缺失值本</w:t>
      </w:r>
      <w:proofErr w:type="gramEnd"/>
      <w:r>
        <w:rPr>
          <w:rFonts w:hint="eastAsia"/>
        </w:rPr>
        <w:t>研究采用了不同的处理方式</w:t>
      </w:r>
      <w:r>
        <w:fldChar w:fldCharType="begin"/>
      </w:r>
      <w:r>
        <w:instrText xml:space="preserve"> ADDIN NE.Ref.{75BABAA4-3014-42BE-A096-56F5409E63DF}</w:instrText>
      </w:r>
      <w:r>
        <w:fldChar w:fldCharType="separate"/>
      </w:r>
      <w:r>
        <w:rPr>
          <w:rFonts w:ascii="等线" w:eastAsia="等线" w:cs="等线"/>
          <w:color w:val="080000"/>
          <w:kern w:val="0"/>
          <w:szCs w:val="24"/>
        </w:rPr>
        <w:t>[14]</w:t>
      </w:r>
      <w:r>
        <w:fldChar w:fldCharType="end"/>
      </w:r>
      <w:r>
        <w:rPr>
          <w:rFonts w:hint="eastAsia"/>
        </w:rPr>
        <w:t>。当某一条观测数据缺失项大于总项的</w:t>
      </w:r>
      <w:r>
        <w:rPr>
          <w:rFonts w:hint="eastAsia"/>
        </w:rPr>
        <w:t>6</w:t>
      </w:r>
      <w:r>
        <w:t>5</w:t>
      </w:r>
      <w:r>
        <w:rPr>
          <w:rFonts w:hint="eastAsia"/>
        </w:rPr>
        <w:t>%</w:t>
      </w:r>
      <w:r>
        <w:rPr>
          <w:rFonts w:hint="eastAsia"/>
        </w:rPr>
        <w:t>时，由于缺失信息较大，故选择删除记录；考虑到不偏离原数据的总体分布，故在删除记录之后用列均值对缺失数据进行填补。处理之后还剩</w:t>
      </w:r>
      <w:r>
        <w:rPr>
          <w:rFonts w:hint="eastAsia"/>
        </w:rPr>
        <w:t>9</w:t>
      </w:r>
      <w:r>
        <w:t>395</w:t>
      </w:r>
      <w:r>
        <w:rPr>
          <w:rFonts w:hint="eastAsia"/>
        </w:rPr>
        <w:t>条观测数据，</w:t>
      </w:r>
      <w:r>
        <w:rPr>
          <w:rFonts w:hint="eastAsia"/>
        </w:rPr>
        <w:t>7</w:t>
      </w:r>
      <w:r>
        <w:t>04</w:t>
      </w:r>
      <w:r>
        <w:rPr>
          <w:rFonts w:hint="eastAsia"/>
        </w:rPr>
        <w:t>个特征变量。</w:t>
      </w:r>
    </w:p>
    <w:p w14:paraId="510AD3A9" w14:textId="77777777" w:rsidR="00C41D74" w:rsidRDefault="00816B6E">
      <w:pPr>
        <w:pStyle w:val="af8"/>
        <w:ind w:firstLine="480"/>
      </w:pPr>
      <w:bookmarkStart w:id="42" w:name="_Toc37335357"/>
      <w:bookmarkStart w:id="43" w:name="_Toc37339243"/>
      <w:r>
        <w:rPr>
          <w:rFonts w:hint="eastAsia"/>
        </w:rPr>
        <w:t>（</w:t>
      </w:r>
      <w:r>
        <w:rPr>
          <w:rFonts w:hint="eastAsia"/>
        </w:rPr>
        <w:t>3</w:t>
      </w:r>
      <w:r>
        <w:rPr>
          <w:rFonts w:hint="eastAsia"/>
        </w:rPr>
        <w:t>）</w:t>
      </w:r>
      <w:r>
        <w:t>离散化处理</w:t>
      </w:r>
      <w:bookmarkEnd w:id="42"/>
      <w:bookmarkEnd w:id="43"/>
      <w:r>
        <w:rPr>
          <w:rFonts w:hint="eastAsia"/>
        </w:rPr>
        <w:t>。</w:t>
      </w:r>
      <w:r>
        <w:t>变量的离散化就是将连续</w:t>
      </w:r>
      <w:r>
        <w:rPr>
          <w:rFonts w:hint="eastAsia"/>
        </w:rPr>
        <w:t>变量</w:t>
      </w:r>
      <w:r>
        <w:t>的值域划分成为若干个离散的区</w:t>
      </w:r>
      <w:r>
        <w:lastRenderedPageBreak/>
        <w:t>间</w:t>
      </w:r>
      <w:r>
        <w:rPr>
          <w:rFonts w:hint="eastAsia"/>
        </w:rPr>
        <w:t>，然后</w:t>
      </w:r>
      <w:r>
        <w:t>用不同符合代表观测值落在每个区间的属性值</w:t>
      </w:r>
      <w:r>
        <w:fldChar w:fldCharType="begin"/>
      </w:r>
      <w:r>
        <w:instrText xml:space="preserve"> ADDIN NE.Ref.{B796619E-D140-4CE0-8BCA-7AE727685289}</w:instrText>
      </w:r>
      <w:r>
        <w:fldChar w:fldCharType="separate"/>
      </w:r>
      <w:r>
        <w:rPr>
          <w:rFonts w:ascii="等线" w:eastAsia="等线" w:cs="等线"/>
          <w:color w:val="080000"/>
          <w:kern w:val="0"/>
          <w:szCs w:val="24"/>
        </w:rPr>
        <w:t>[15]</w:t>
      </w:r>
      <w:r>
        <w:fldChar w:fldCharType="end"/>
      </w:r>
      <w:r>
        <w:rPr>
          <w:rFonts w:hint="eastAsia"/>
        </w:rPr>
        <w:t>。由于阿片类数据报告量的极差较大，</w:t>
      </w:r>
      <w:proofErr w:type="gramStart"/>
      <w:r>
        <w:rPr>
          <w:rFonts w:hint="eastAsia"/>
        </w:rPr>
        <w:t>且为了</w:t>
      </w:r>
      <w:proofErr w:type="gramEnd"/>
      <w:r>
        <w:rPr>
          <w:rFonts w:hint="eastAsia"/>
        </w:rPr>
        <w:t>得到更好的分类预测结果，</w:t>
      </w:r>
      <w:r>
        <w:t>本次实证研究将各县的</w:t>
      </w:r>
      <w:r>
        <w:rPr>
          <w:rFonts w:hint="eastAsia"/>
        </w:rPr>
        <w:t>“</w:t>
      </w:r>
      <w:r>
        <w:t>阿片类药物使用报告量</w:t>
      </w:r>
      <w:r>
        <w:rPr>
          <w:rFonts w:hint="eastAsia"/>
        </w:rPr>
        <w:t>”</w:t>
      </w:r>
      <w:r>
        <w:t>离散化成</w:t>
      </w:r>
      <w:r>
        <w:rPr>
          <w:rFonts w:hint="eastAsia"/>
        </w:rPr>
        <w:t>6</w:t>
      </w:r>
      <w:r>
        <w:rPr>
          <w:rFonts w:hint="eastAsia"/>
        </w:rPr>
        <w:t>个水平：</w:t>
      </w:r>
      <w:r>
        <w:rPr>
          <w:rFonts w:hint="eastAsia"/>
        </w:rPr>
        <w:t>0</w:t>
      </w:r>
      <w:r>
        <w:rPr>
          <w:rFonts w:hint="eastAsia"/>
        </w:rPr>
        <w:t>例</w:t>
      </w:r>
      <w:r>
        <w:rPr>
          <w:rStyle w:val="af7"/>
        </w:rPr>
        <w:footnoteReference w:id="1"/>
      </w:r>
      <w:r>
        <w:rPr>
          <w:rFonts w:hint="eastAsia"/>
        </w:rPr>
        <w:t>、</w:t>
      </w:r>
      <w:r>
        <w:rPr>
          <w:rFonts w:hint="eastAsia"/>
        </w:rPr>
        <w:t>1-9</w:t>
      </w:r>
      <w:r>
        <w:rPr>
          <w:rFonts w:hint="eastAsia"/>
        </w:rPr>
        <w:t>例、</w:t>
      </w:r>
      <w:r>
        <w:rPr>
          <w:rFonts w:hint="eastAsia"/>
        </w:rPr>
        <w:t>10-99</w:t>
      </w:r>
      <w:r>
        <w:rPr>
          <w:rFonts w:hint="eastAsia"/>
        </w:rPr>
        <w:t>例、</w:t>
      </w:r>
      <w:r>
        <w:rPr>
          <w:rFonts w:hint="eastAsia"/>
        </w:rPr>
        <w:t>100-499</w:t>
      </w:r>
      <w:r>
        <w:rPr>
          <w:rFonts w:hint="eastAsia"/>
        </w:rPr>
        <w:t>例、</w:t>
      </w:r>
      <w:r>
        <w:rPr>
          <w:rFonts w:hint="eastAsia"/>
        </w:rPr>
        <w:t>500-999</w:t>
      </w:r>
      <w:r>
        <w:rPr>
          <w:rFonts w:hint="eastAsia"/>
        </w:rPr>
        <w:t>例、</w:t>
      </w:r>
      <w:r>
        <w:rPr>
          <w:rFonts w:hint="eastAsia"/>
        </w:rPr>
        <w:t>1000-4999</w:t>
      </w:r>
      <w:r>
        <w:rPr>
          <w:rFonts w:hint="eastAsia"/>
        </w:rPr>
        <w:t>例、</w:t>
      </w:r>
      <w:r>
        <w:rPr>
          <w:rFonts w:hint="eastAsia"/>
        </w:rPr>
        <w:t>5000</w:t>
      </w:r>
      <w:r>
        <w:rPr>
          <w:rFonts w:hint="eastAsia"/>
        </w:rPr>
        <w:t>例以上。</w:t>
      </w:r>
    </w:p>
    <w:p w14:paraId="643F57E7" w14:textId="77777777" w:rsidR="00C41D74" w:rsidRDefault="00816B6E">
      <w:pPr>
        <w:pStyle w:val="af8"/>
        <w:ind w:firstLine="480"/>
      </w:pPr>
      <w:bookmarkStart w:id="44" w:name="_Toc37335358"/>
      <w:bookmarkStart w:id="45" w:name="_Toc37339244"/>
      <w:r>
        <w:rPr>
          <w:rFonts w:hint="eastAsia"/>
        </w:rPr>
        <w:t>（</w:t>
      </w:r>
      <w:r>
        <w:rPr>
          <w:rFonts w:hint="eastAsia"/>
        </w:rPr>
        <w:t>4</w:t>
      </w:r>
      <w:r>
        <w:rPr>
          <w:rFonts w:hint="eastAsia"/>
        </w:rPr>
        <w:t>）变量选取处理</w:t>
      </w:r>
      <w:bookmarkEnd w:id="44"/>
      <w:bookmarkEnd w:id="45"/>
      <w:r>
        <w:rPr>
          <w:rFonts w:hint="eastAsia"/>
        </w:rPr>
        <w:t>。由于社会经济属性较多，所以选择与应变量有较强的关联性的变量有助于模型的可解释性和精简性。因此通过计算各个自变量与应变量的相关系数来选择强相关属性。考虑到模型的广泛性，选择了</w:t>
      </w:r>
      <w:r>
        <w:rPr>
          <w:rFonts w:hint="eastAsia"/>
        </w:rPr>
        <w:t>2010</w:t>
      </w:r>
      <w:r>
        <w:rPr>
          <w:rFonts w:hint="eastAsia"/>
        </w:rPr>
        <w:t>年</w:t>
      </w:r>
      <w:r>
        <w:rPr>
          <w:rFonts w:hint="eastAsia"/>
        </w:rPr>
        <w:t>-2016</w:t>
      </w:r>
      <w:r>
        <w:rPr>
          <w:rFonts w:hint="eastAsia"/>
        </w:rPr>
        <w:t>年各个年份的社会经济属性与阿片类药物报告量的相关系数均大于</w:t>
      </w:r>
      <w:r>
        <w:rPr>
          <w:rFonts w:hint="eastAsia"/>
        </w:rPr>
        <w:t>0.5</w:t>
      </w:r>
      <w:r>
        <w:rPr>
          <w:rFonts w:hint="eastAsia"/>
        </w:rPr>
        <w:t>的所有变量，共有</w:t>
      </w:r>
      <w:r>
        <w:rPr>
          <w:rFonts w:hint="eastAsia"/>
        </w:rPr>
        <w:t>38</w:t>
      </w:r>
      <w:r>
        <w:rPr>
          <w:rFonts w:hint="eastAsia"/>
        </w:rPr>
        <w:t>个变量入选。</w:t>
      </w:r>
    </w:p>
    <w:p w14:paraId="6D1C349F" w14:textId="77777777" w:rsidR="00C41D74" w:rsidRDefault="00816B6E">
      <w:pPr>
        <w:pStyle w:val="af8"/>
        <w:ind w:firstLine="480"/>
      </w:pPr>
      <w:bookmarkStart w:id="46" w:name="_Toc37339245"/>
      <w:bookmarkStart w:id="47" w:name="_Toc37335359"/>
      <w:r>
        <w:rPr>
          <w:rFonts w:hint="eastAsia"/>
        </w:rPr>
        <w:t>（</w:t>
      </w:r>
      <w:r>
        <w:rPr>
          <w:rFonts w:hint="eastAsia"/>
        </w:rPr>
        <w:t>5</w:t>
      </w:r>
      <w:r>
        <w:rPr>
          <w:rFonts w:hint="eastAsia"/>
        </w:rPr>
        <w:t>）</w:t>
      </w:r>
      <w:r>
        <w:t>归一化处理</w:t>
      </w:r>
      <w:bookmarkEnd w:id="46"/>
      <w:bookmarkEnd w:id="47"/>
      <w:r>
        <w:rPr>
          <w:rFonts w:hint="eastAsia"/>
        </w:rPr>
        <w:t>。不同的变量有不同的量纲，比如人口、家庭户数、收入等，数值间的差别比较大，归一化就是为了消除变量之间量纲的影响</w:t>
      </w:r>
      <w:r>
        <w:fldChar w:fldCharType="begin"/>
      </w:r>
      <w:r>
        <w:instrText xml:space="preserve"> ADDIN NE.Ref.{A67ACD03-B5E7-4ADC-A19F-91DE21A6</w:instrText>
      </w:r>
      <w:r>
        <w:instrText>BC85}</w:instrText>
      </w:r>
      <w:r>
        <w:fldChar w:fldCharType="separate"/>
      </w:r>
      <w:r>
        <w:rPr>
          <w:rFonts w:ascii="等线" w:eastAsia="等线" w:cs="等线"/>
          <w:color w:val="080000"/>
          <w:kern w:val="0"/>
          <w:szCs w:val="24"/>
        </w:rPr>
        <w:t>[17]</w:t>
      </w:r>
      <w:r>
        <w:fldChar w:fldCharType="end"/>
      </w:r>
      <w:r>
        <w:rPr>
          <w:rFonts w:hint="eastAsia"/>
        </w:rPr>
        <w:t>。归一化就是将数据映射到某一固定区间，一般为（</w:t>
      </w:r>
      <w:r>
        <w:rPr>
          <w:rFonts w:hint="eastAsia"/>
        </w:rPr>
        <w:t>0,1</w:t>
      </w:r>
      <w:r>
        <w:rPr>
          <w:rFonts w:hint="eastAsia"/>
        </w:rPr>
        <w:t>）或（</w:t>
      </w:r>
      <w:r>
        <w:rPr>
          <w:rFonts w:hint="eastAsia"/>
        </w:rPr>
        <w:t>-1,1</w:t>
      </w:r>
      <w:r>
        <w:rPr>
          <w:rFonts w:hint="eastAsia"/>
        </w:rPr>
        <w:t>）。主要是为了数据处理方便提出来的，把有量纲表达式变成无量纲表达式</w:t>
      </w:r>
      <w:r>
        <w:fldChar w:fldCharType="begin"/>
      </w:r>
      <w:r>
        <w:instrText xml:space="preserve"> ADDIN NE.Ref.{23E7228A-AFA5-4EF8-A676-FD936DE00D11}</w:instrText>
      </w:r>
      <w:r>
        <w:fldChar w:fldCharType="separate"/>
      </w:r>
      <w:r>
        <w:rPr>
          <w:rFonts w:ascii="等线" w:eastAsia="等线" w:cs="等线"/>
          <w:color w:val="080000"/>
          <w:kern w:val="0"/>
          <w:szCs w:val="24"/>
        </w:rPr>
        <w:t>[18]</w:t>
      </w:r>
      <w:r>
        <w:fldChar w:fldCharType="end"/>
      </w:r>
      <w:r>
        <w:rPr>
          <w:rFonts w:hint="eastAsia"/>
        </w:rPr>
        <w:t>。归一化公式：</w:t>
      </w:r>
    </w:p>
    <w:p w14:paraId="6E1BB3B1" w14:textId="77777777" w:rsidR="00C41D74" w:rsidRDefault="00816B6E">
      <w:pPr>
        <w:pStyle w:val="af8"/>
        <w:ind w:firstLine="480"/>
      </w:pPr>
      <m:oMathPara>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148B203E" w14:textId="77777777" w:rsidR="00C41D74" w:rsidRDefault="00816B6E">
      <w:pPr>
        <w:pStyle w:val="af8"/>
        <w:ind w:firstLine="480"/>
      </w:pPr>
      <w:r>
        <w:rPr>
          <w:rFonts w:hint="eastAsia"/>
        </w:rPr>
        <w:t>考虑到量纲不同问题，故本文对除结局变量外的所有变量均用归一化方法进行处理。处理之后共计还剩</w:t>
      </w:r>
      <w:r>
        <w:rPr>
          <w:rFonts w:hint="eastAsia"/>
        </w:rPr>
        <w:t>9</w:t>
      </w:r>
      <w:r>
        <w:t>395</w:t>
      </w:r>
      <w:r>
        <w:rPr>
          <w:rFonts w:hint="eastAsia"/>
        </w:rPr>
        <w:t>条有效观测数据，</w:t>
      </w:r>
      <w:r>
        <w:rPr>
          <w:rFonts w:hint="eastAsia"/>
        </w:rPr>
        <w:t>3</w:t>
      </w:r>
      <w:r>
        <w:t>8</w:t>
      </w:r>
      <w:r>
        <w:rPr>
          <w:rFonts w:hint="eastAsia"/>
        </w:rPr>
        <w:t>个特征变量。</w:t>
      </w:r>
    </w:p>
    <w:p w14:paraId="3860A5CB" w14:textId="77777777" w:rsidR="00C41D74" w:rsidRDefault="00816B6E">
      <w:pPr>
        <w:pStyle w:val="af8"/>
        <w:ind w:firstLine="480"/>
      </w:pPr>
      <w:r>
        <w:rPr>
          <w:rFonts w:hint="eastAsia"/>
        </w:rPr>
        <w:t>（</w:t>
      </w:r>
      <w:r>
        <w:rPr>
          <w:rFonts w:hint="eastAsia"/>
        </w:rPr>
        <w:t>6</w:t>
      </w:r>
      <w:r>
        <w:rPr>
          <w:rFonts w:hint="eastAsia"/>
        </w:rPr>
        <w:t>）数据集划分处理。按</w:t>
      </w:r>
      <w:r>
        <w:rPr>
          <w:rFonts w:hint="eastAsia"/>
        </w:rPr>
        <w:t>照合成类阿片药、非合成类阿片药、半合成阿片药分层（具体药物类别划分方式见</w:t>
      </w:r>
      <w:r>
        <w:fldChar w:fldCharType="begin"/>
      </w:r>
      <w:r>
        <w:instrText xml:space="preserve"> </w:instrText>
      </w:r>
      <w:r>
        <w:rPr>
          <w:rFonts w:hint="eastAsia"/>
        </w:rPr>
        <w:instrText>REF _Ref40713597 \r \h</w:instrText>
      </w:r>
      <w:r>
        <w:instrText xml:space="preserve"> </w:instrText>
      </w:r>
      <w:r>
        <w:fldChar w:fldCharType="separate"/>
      </w:r>
      <w:r>
        <w:t>3.1.2</w:t>
      </w:r>
      <w:r>
        <w:fldChar w:fldCharType="end"/>
      </w:r>
      <w:r>
        <w:rPr>
          <w:rFonts w:hint="eastAsia"/>
        </w:rPr>
        <w:t>节），将上述处理之后数据按照</w:t>
      </w:r>
      <w:r>
        <w:rPr>
          <w:rFonts w:hint="eastAsia"/>
        </w:rPr>
        <w:t>7:</w:t>
      </w:r>
      <w:r>
        <w:t>3</w:t>
      </w:r>
      <w:r>
        <w:rPr>
          <w:rFonts w:hint="eastAsia"/>
        </w:rPr>
        <w:t>的比例划分为训练集和测试集。得到合成类阿片药的训练集共</w:t>
      </w:r>
      <w:r>
        <w:rPr>
          <w:rFonts w:hint="eastAsia"/>
        </w:rPr>
        <w:t>2</w:t>
      </w:r>
      <w:r>
        <w:t>242</w:t>
      </w:r>
      <w:r>
        <w:rPr>
          <w:rFonts w:hint="eastAsia"/>
        </w:rPr>
        <w:t>条观测，测试集共</w:t>
      </w:r>
      <w:r>
        <w:rPr>
          <w:rFonts w:hint="eastAsia"/>
        </w:rPr>
        <w:t>9</w:t>
      </w:r>
      <w:r>
        <w:t>61</w:t>
      </w:r>
      <w:r>
        <w:rPr>
          <w:rFonts w:hint="eastAsia"/>
        </w:rPr>
        <w:t>条观测；非合成类阿片药的训练集共</w:t>
      </w:r>
      <w:r>
        <w:rPr>
          <w:rFonts w:hint="eastAsia"/>
        </w:rPr>
        <w:t>2</w:t>
      </w:r>
      <w:r>
        <w:t>092</w:t>
      </w:r>
      <w:r>
        <w:rPr>
          <w:rFonts w:hint="eastAsia"/>
        </w:rPr>
        <w:t>条观测，测试集共</w:t>
      </w:r>
      <w:r>
        <w:rPr>
          <w:rFonts w:hint="eastAsia"/>
        </w:rPr>
        <w:t>8</w:t>
      </w:r>
      <w:r>
        <w:t>97</w:t>
      </w:r>
      <w:r>
        <w:rPr>
          <w:rFonts w:hint="eastAsia"/>
        </w:rPr>
        <w:t>条观测；半合成类阿片药的训练集共</w:t>
      </w:r>
      <w:r>
        <w:rPr>
          <w:rFonts w:hint="eastAsia"/>
        </w:rPr>
        <w:t>2</w:t>
      </w:r>
      <w:r>
        <w:t>242</w:t>
      </w:r>
      <w:r>
        <w:rPr>
          <w:rFonts w:hint="eastAsia"/>
        </w:rPr>
        <w:t>条观测，测试集共</w:t>
      </w:r>
      <w:r>
        <w:rPr>
          <w:rFonts w:hint="eastAsia"/>
        </w:rPr>
        <w:t>9</w:t>
      </w:r>
      <w:r>
        <w:t>61</w:t>
      </w:r>
      <w:r>
        <w:rPr>
          <w:rFonts w:hint="eastAsia"/>
        </w:rPr>
        <w:t>条观测。</w:t>
      </w:r>
    </w:p>
    <w:p w14:paraId="6EC52A38" w14:textId="77777777" w:rsidR="00C41D74" w:rsidRDefault="00816B6E">
      <w:pPr>
        <w:pStyle w:val="a"/>
        <w:spacing w:before="312" w:after="312"/>
      </w:pPr>
      <w:bookmarkStart w:id="48" w:name="_Toc41736388"/>
      <w:r>
        <w:rPr>
          <w:rFonts w:hint="eastAsia"/>
        </w:rPr>
        <w:lastRenderedPageBreak/>
        <w:t>方法</w:t>
      </w:r>
      <w:bookmarkEnd w:id="48"/>
      <w:commentRangeStart w:id="49"/>
      <w:commentRangeEnd w:id="49"/>
      <w:r>
        <w:commentReference w:id="49"/>
      </w:r>
      <w:commentRangeStart w:id="50"/>
      <w:commentRangeEnd w:id="50"/>
      <w:r>
        <w:commentReference w:id="50"/>
      </w:r>
    </w:p>
    <w:p w14:paraId="7821AAF1" w14:textId="77777777" w:rsidR="00C41D74" w:rsidRDefault="00816B6E">
      <w:pPr>
        <w:pStyle w:val="a0"/>
      </w:pPr>
      <w:bookmarkStart w:id="51" w:name="_Toc37335367"/>
      <w:bookmarkStart w:id="52" w:name="_Toc37339253"/>
      <w:bookmarkStart w:id="53" w:name="_Toc41736389"/>
      <w:bookmarkStart w:id="54" w:name="_Toc37335360"/>
      <w:bookmarkStart w:id="55" w:name="_Toc37339246"/>
      <w:r>
        <w:rPr>
          <w:rFonts w:hint="eastAsia"/>
        </w:rPr>
        <w:t>K</w:t>
      </w:r>
      <w:r>
        <w:rPr>
          <w:rFonts w:hint="eastAsia"/>
        </w:rPr>
        <w:t>最近邻</w:t>
      </w:r>
      <w:bookmarkEnd w:id="51"/>
      <w:bookmarkEnd w:id="52"/>
      <w:r>
        <w:rPr>
          <w:rFonts w:hint="eastAsia"/>
        </w:rPr>
        <w:t>法</w:t>
      </w:r>
      <w:bookmarkEnd w:id="53"/>
    </w:p>
    <w:p w14:paraId="3EA7D32A" w14:textId="77777777" w:rsidR="00C41D74" w:rsidRDefault="00816B6E">
      <w:pPr>
        <w:pStyle w:val="af8"/>
        <w:ind w:firstLine="480"/>
      </w:pPr>
      <w:r>
        <w:rPr>
          <w:rFonts w:hint="eastAsia"/>
        </w:rPr>
        <w:t>K</w:t>
      </w:r>
      <w:r>
        <w:rPr>
          <w:rFonts w:hint="eastAsia"/>
        </w:rPr>
        <w:t>最近邻法（</w:t>
      </w:r>
      <w:r>
        <w:rPr>
          <w:rFonts w:hint="eastAsia"/>
        </w:rPr>
        <w:t>KNN</w:t>
      </w:r>
      <w:r>
        <w:rPr>
          <w:rFonts w:hint="eastAsia"/>
        </w:rPr>
        <w:t>，</w:t>
      </w:r>
      <w:r>
        <w:rPr>
          <w:rFonts w:hint="eastAsia"/>
        </w:rPr>
        <w:t>K-Nearest Neighbor</w:t>
      </w:r>
      <w:r>
        <w:rPr>
          <w:rFonts w:hint="eastAsia"/>
        </w:rPr>
        <w:t>）是数据挖掘分类技术中最简单的方法之一</w:t>
      </w:r>
      <w:r>
        <w:fldChar w:fldCharType="begin"/>
      </w:r>
      <w:r>
        <w:instrText xml:space="preserve"> ADDIN NE.Ref.{32C1DB5C-90F9-463A-906A-176C71C5EF66}</w:instrText>
      </w:r>
      <w:r>
        <w:fldChar w:fldCharType="separate"/>
      </w:r>
      <w:r>
        <w:rPr>
          <w:rFonts w:ascii="等线" w:eastAsia="等线" w:cs="等线"/>
          <w:color w:val="080000"/>
          <w:kern w:val="0"/>
          <w:szCs w:val="24"/>
        </w:rPr>
        <w:t>[19]</w:t>
      </w:r>
      <w:r>
        <w:fldChar w:fldCharType="end"/>
      </w:r>
      <w:r>
        <w:rPr>
          <w:rFonts w:hint="eastAsia"/>
        </w:rPr>
        <w:t>。根据合适的距离函数计算测试集样本中的每一个观测数据和所有的训练集样本的距离，选择与训练集样本距离最小的</w:t>
      </w:r>
      <w:r>
        <w:rPr>
          <w:rFonts w:hint="eastAsia"/>
        </w:rPr>
        <w:t>K</w:t>
      </w:r>
      <w:proofErr w:type="gramStart"/>
      <w:r>
        <w:rPr>
          <w:rFonts w:hint="eastAsia"/>
        </w:rPr>
        <w:t>个</w:t>
      </w:r>
      <w:proofErr w:type="gramEnd"/>
      <w:r>
        <w:rPr>
          <w:rFonts w:hint="eastAsia"/>
        </w:rPr>
        <w:t>样本作为测试集样本的</w:t>
      </w:r>
      <w:r>
        <w:rPr>
          <w:rFonts w:hint="eastAsia"/>
        </w:rPr>
        <w:t>K</w:t>
      </w:r>
      <w:proofErr w:type="gramStart"/>
      <w:r>
        <w:rPr>
          <w:rFonts w:hint="eastAsia"/>
        </w:rPr>
        <w:t>个</w:t>
      </w:r>
      <w:proofErr w:type="gramEnd"/>
      <w:r>
        <w:rPr>
          <w:rFonts w:hint="eastAsia"/>
        </w:rPr>
        <w:t>最近邻，最后根据测试集样本的</w:t>
      </w:r>
      <w:r>
        <w:rPr>
          <w:rFonts w:hint="eastAsia"/>
        </w:rPr>
        <w:t>K</w:t>
      </w:r>
      <w:proofErr w:type="gramStart"/>
      <w:r>
        <w:rPr>
          <w:rFonts w:hint="eastAsia"/>
        </w:rPr>
        <w:t>个</w:t>
      </w:r>
      <w:proofErr w:type="gramEnd"/>
      <w:r>
        <w:rPr>
          <w:rFonts w:hint="eastAsia"/>
        </w:rPr>
        <w:t>最近邻判断测试集样本的类别，通常</w:t>
      </w:r>
      <w:r>
        <w:rPr>
          <w:rFonts w:hint="eastAsia"/>
        </w:rPr>
        <w:t>K</w:t>
      </w:r>
      <w:r>
        <w:rPr>
          <w:rFonts w:hint="eastAsia"/>
        </w:rPr>
        <w:t>是不大于</w:t>
      </w:r>
      <w:r>
        <w:rPr>
          <w:rFonts w:hint="eastAsia"/>
        </w:rPr>
        <w:t>20</w:t>
      </w:r>
      <w:r>
        <w:rPr>
          <w:rFonts w:hint="eastAsia"/>
        </w:rPr>
        <w:t>的整数。依赖于训练数据集和</w:t>
      </w:r>
      <w:r>
        <w:rPr>
          <w:rFonts w:hint="eastAsia"/>
        </w:rPr>
        <w:t>K</w:t>
      </w:r>
      <w:r>
        <w:rPr>
          <w:rFonts w:hint="eastAsia"/>
        </w:rPr>
        <w:t>的取值，输出结果可能会有不同</w:t>
      </w:r>
      <w:r>
        <w:fldChar w:fldCharType="begin"/>
      </w:r>
      <w:r>
        <w:instrText xml:space="preserve"> </w:instrText>
      </w:r>
      <w:r>
        <w:instrText>ADDIN NE.Ref.{E70DB9B3-569C-4691-AAC1-4295EB5E179B}</w:instrText>
      </w:r>
      <w:r>
        <w:fldChar w:fldCharType="separate"/>
      </w:r>
      <w:r>
        <w:rPr>
          <w:rFonts w:ascii="等线" w:eastAsia="等线" w:cs="等线"/>
          <w:color w:val="080000"/>
          <w:kern w:val="0"/>
          <w:szCs w:val="24"/>
        </w:rPr>
        <w:t>[20]</w:t>
      </w:r>
      <w:r>
        <w:fldChar w:fldCharType="end"/>
      </w:r>
      <w:r>
        <w:rPr>
          <w:rFonts w:hint="eastAsia"/>
        </w:rPr>
        <w:t>。</w:t>
      </w:r>
    </w:p>
    <w:p w14:paraId="475CD696" w14:textId="77777777" w:rsidR="00C41D74" w:rsidRDefault="00816B6E">
      <w:pPr>
        <w:pStyle w:val="af8"/>
        <w:ind w:firstLine="480"/>
      </w:pPr>
      <w:r>
        <w:t>本文使用的是</w:t>
      </w:r>
      <w:proofErr w:type="spellStart"/>
      <w:r>
        <w:rPr>
          <w:rFonts w:hint="eastAsia"/>
        </w:rPr>
        <w:t>sklearn</w:t>
      </w:r>
      <w:proofErr w:type="spellEnd"/>
      <w:r>
        <w:t>包中的</w:t>
      </w:r>
      <w:proofErr w:type="spellStart"/>
      <w:r>
        <w:rPr>
          <w:rFonts w:hint="eastAsia"/>
        </w:rPr>
        <w:t>KNeighborsClassifier</w:t>
      </w:r>
      <w:proofErr w:type="spellEnd"/>
      <w:r>
        <w:rPr>
          <w:rFonts w:hint="eastAsia"/>
        </w:rPr>
        <w:t>方法</w:t>
      </w:r>
      <w:r>
        <w:t>实现</w:t>
      </w:r>
      <w:r>
        <w:rPr>
          <w:rFonts w:hint="eastAsia"/>
        </w:rPr>
        <w:t>K</w:t>
      </w:r>
      <w:r>
        <w:rPr>
          <w:rFonts w:hint="eastAsia"/>
        </w:rPr>
        <w:t>最近邻算法分类，对三种阿片类药物报告量</w:t>
      </w:r>
      <w:proofErr w:type="gramStart"/>
      <w:r>
        <w:rPr>
          <w:rFonts w:hint="eastAsia"/>
        </w:rPr>
        <w:t>预测做</w:t>
      </w:r>
      <w:proofErr w:type="gramEnd"/>
      <w:r>
        <w:rPr>
          <w:rFonts w:hint="eastAsia"/>
        </w:rPr>
        <w:t>KNN</w:t>
      </w:r>
      <w:r>
        <w:rPr>
          <w:rFonts w:hint="eastAsia"/>
        </w:rPr>
        <w:t>分类。</w:t>
      </w:r>
    </w:p>
    <w:p w14:paraId="4FA11AA6" w14:textId="77777777" w:rsidR="00C41D74" w:rsidRDefault="00816B6E">
      <w:pPr>
        <w:pStyle w:val="a0"/>
      </w:pPr>
      <w:bookmarkStart w:id="56" w:name="_Toc41736390"/>
      <w:r>
        <w:rPr>
          <w:rFonts w:hint="eastAsia"/>
        </w:rPr>
        <w:t>决策树</w:t>
      </w:r>
      <w:bookmarkEnd w:id="56"/>
    </w:p>
    <w:p w14:paraId="72882A31" w14:textId="77777777" w:rsidR="00C41D74" w:rsidRDefault="00816B6E">
      <w:pPr>
        <w:pStyle w:val="af8"/>
        <w:ind w:firstLine="480"/>
      </w:pPr>
      <w:r>
        <w:rPr>
          <w:rFonts w:hint="eastAsia"/>
        </w:rPr>
        <w:t>决策树（</w:t>
      </w:r>
      <w:r>
        <w:rPr>
          <w:rFonts w:hint="eastAsia"/>
        </w:rPr>
        <w:t>D</w:t>
      </w:r>
      <w:r>
        <w:t>T</w:t>
      </w:r>
      <w:r>
        <w:rPr>
          <w:rFonts w:hint="eastAsia"/>
        </w:rPr>
        <w:t>，</w:t>
      </w:r>
      <w:r>
        <w:t>Decision Tree</w:t>
      </w:r>
      <w:r>
        <w:t>）</w:t>
      </w:r>
      <w:r>
        <w:rPr>
          <w:rFonts w:hint="eastAsia"/>
        </w:rPr>
        <w:t>的算法核心体现</w:t>
      </w:r>
      <w:proofErr w:type="gramStart"/>
      <w:r>
        <w:rPr>
          <w:rFonts w:hint="eastAsia"/>
        </w:rPr>
        <w:t>着特征</w:t>
      </w:r>
      <w:proofErr w:type="gramEnd"/>
      <w:r>
        <w:rPr>
          <w:rFonts w:hint="eastAsia"/>
        </w:rPr>
        <w:t>变量与结果变量之间的某种映射关系，是一个常见的预测模型。决策树中的节点代表对象，分叉路径代表属性值，叶节点表示从根节点到该节点所经历的路径所表示的对象的值。但是决策树拟合的过程容易出</w:t>
      </w:r>
      <w:r>
        <w:rPr>
          <w:rFonts w:hint="eastAsia"/>
        </w:rPr>
        <w:t>现过拟合现象，目前常用处理过拟合的主要手段便是通过剪枝。虽然通过决策树的剪枝可以降低模型过拟合问题，但是同时也可能会发生模型欠拟合问题。所以必须通过合适的剪枝才能得到效果最优的决策树模型。</w:t>
      </w:r>
    </w:p>
    <w:p w14:paraId="6CC79C79" w14:textId="77777777" w:rsidR="00C41D74" w:rsidRDefault="00816B6E">
      <w:pPr>
        <w:pStyle w:val="af8"/>
        <w:ind w:firstLine="480"/>
      </w:pPr>
      <w:r>
        <w:t>本文使用的是</w:t>
      </w:r>
      <w:proofErr w:type="spellStart"/>
      <w:r>
        <w:rPr>
          <w:rFonts w:hint="eastAsia"/>
        </w:rPr>
        <w:t>sklearn</w:t>
      </w:r>
      <w:proofErr w:type="spellEnd"/>
      <w:r>
        <w:t>包中的</w:t>
      </w:r>
      <w:proofErr w:type="spellStart"/>
      <w:r>
        <w:rPr>
          <w:rFonts w:hint="eastAsia"/>
        </w:rPr>
        <w:t>DecisionTreeClassifier</w:t>
      </w:r>
      <w:proofErr w:type="spellEnd"/>
      <w:r>
        <w:rPr>
          <w:rFonts w:hint="eastAsia"/>
        </w:rPr>
        <w:t>方法</w:t>
      </w:r>
      <w:r>
        <w:t>实现</w:t>
      </w:r>
      <w:r>
        <w:rPr>
          <w:rFonts w:hint="eastAsia"/>
        </w:rPr>
        <w:t>决策树分类，对三种阿片类药物报告量预测建立决策树模型。</w:t>
      </w:r>
    </w:p>
    <w:p w14:paraId="40CAC5C5" w14:textId="77777777" w:rsidR="00C41D74" w:rsidRDefault="00816B6E">
      <w:pPr>
        <w:pStyle w:val="a0"/>
      </w:pPr>
      <w:bookmarkStart w:id="57" w:name="_Toc41736391"/>
      <w:r>
        <w:rPr>
          <w:rFonts w:hint="eastAsia"/>
        </w:rPr>
        <w:t>随机森林</w:t>
      </w:r>
      <w:bookmarkEnd w:id="57"/>
    </w:p>
    <w:p w14:paraId="3E11DB20" w14:textId="77777777" w:rsidR="00C41D74" w:rsidRDefault="00816B6E">
      <w:pPr>
        <w:pStyle w:val="af8"/>
        <w:ind w:firstLine="480"/>
      </w:pPr>
      <w:r>
        <w:t>随机森林</w:t>
      </w:r>
      <w:r>
        <w:rPr>
          <w:rFonts w:hint="eastAsia"/>
        </w:rPr>
        <w:t>（</w:t>
      </w:r>
      <w:r>
        <w:rPr>
          <w:rFonts w:hint="eastAsia"/>
        </w:rPr>
        <w:t>R</w:t>
      </w:r>
      <w:r>
        <w:t>F</w:t>
      </w:r>
      <w:r>
        <w:rPr>
          <w:rFonts w:hint="eastAsia"/>
        </w:rPr>
        <w:t>，</w:t>
      </w:r>
      <w:r>
        <w:rPr>
          <w:rFonts w:hint="eastAsia"/>
        </w:rPr>
        <w:t>Random</w:t>
      </w:r>
      <w:r>
        <w:t xml:space="preserve"> Forest</w:t>
      </w:r>
      <w:r>
        <w:rPr>
          <w:rFonts w:hint="eastAsia"/>
        </w:rPr>
        <w:t>）</w:t>
      </w:r>
      <w:r>
        <w:t>是</w:t>
      </w:r>
      <w:r>
        <w:rPr>
          <w:rFonts w:hint="eastAsia"/>
        </w:rPr>
        <w:t>集成学习中的一种较为常用的算法。一个随机森林模型由多颗决策树模型构成，且模型的最终输出结果由每一颗决策树共同决定（常见为个别树输出的类别的众数而定）。如果树的深度越深则更容易学到规则复杂的模型</w:t>
      </w:r>
      <w:r>
        <w:fldChar w:fldCharType="begin"/>
      </w:r>
      <w:r>
        <w:instrText xml:space="preserve"> ADDIN NE.Ref.{72C3A9AD-B548-4C2A-9F24-91FCD3DD37E7}</w:instrText>
      </w:r>
      <w:r>
        <w:fldChar w:fldCharType="separate"/>
      </w:r>
      <w:r>
        <w:rPr>
          <w:rFonts w:ascii="等线" w:eastAsia="等线" w:cs="等线"/>
          <w:color w:val="080000"/>
          <w:kern w:val="0"/>
          <w:szCs w:val="24"/>
        </w:rPr>
        <w:t>[22]</w:t>
      </w:r>
      <w:r>
        <w:fldChar w:fldCharType="end"/>
      </w:r>
      <w:r>
        <w:rPr>
          <w:rFonts w:hint="eastAsia"/>
        </w:rPr>
        <w:t>。随机森林本质上是一种较为特殊的</w:t>
      </w:r>
      <w:r>
        <w:rPr>
          <w:rFonts w:hint="eastAsia"/>
        </w:rPr>
        <w:t>bagging</w:t>
      </w:r>
      <w:r>
        <w:rPr>
          <w:rFonts w:hint="eastAsia"/>
        </w:rPr>
        <w:t>方法，它将决策树用作</w:t>
      </w:r>
      <w:r>
        <w:rPr>
          <w:rFonts w:hint="eastAsia"/>
        </w:rPr>
        <w:t>bagging</w:t>
      </w:r>
      <w:r>
        <w:rPr>
          <w:rFonts w:hint="eastAsia"/>
        </w:rPr>
        <w:t>中的基模型，实际上相当于对于样本和特征都进行了采样，所以随机森林可以很好的避免过</w:t>
      </w:r>
      <w:r>
        <w:rPr>
          <w:rFonts w:hint="eastAsia"/>
        </w:rPr>
        <w:lastRenderedPageBreak/>
        <w:t>拟合问题。同时随机森林由于综合了若干个决策</w:t>
      </w:r>
      <w:r>
        <w:rPr>
          <w:rFonts w:hint="eastAsia"/>
        </w:rPr>
        <w:t>树的基模型，所以在预测效果上由于单个的决策树模型。</w:t>
      </w:r>
    </w:p>
    <w:p w14:paraId="4E103C2E" w14:textId="77777777" w:rsidR="00C41D74" w:rsidRDefault="00816B6E">
      <w:pPr>
        <w:pStyle w:val="af8"/>
        <w:ind w:firstLine="480"/>
      </w:pPr>
      <w:r>
        <w:t>在</w:t>
      </w:r>
      <w:r>
        <w:rPr>
          <w:rFonts w:hint="eastAsia"/>
        </w:rPr>
        <w:t>Python</w:t>
      </w:r>
      <w:r>
        <w:rPr>
          <w:rFonts w:hint="eastAsia"/>
        </w:rPr>
        <w:t>中本文使用的是</w:t>
      </w:r>
      <w:proofErr w:type="spellStart"/>
      <w:r>
        <w:rPr>
          <w:rFonts w:hint="eastAsia"/>
        </w:rPr>
        <w:t>sklearn</w:t>
      </w:r>
      <w:proofErr w:type="spellEnd"/>
      <w:r>
        <w:rPr>
          <w:rFonts w:hint="eastAsia"/>
        </w:rPr>
        <w:t>包中的</w:t>
      </w:r>
      <w:proofErr w:type="spellStart"/>
      <w:r>
        <w:rPr>
          <w:rFonts w:hint="eastAsia"/>
        </w:rPr>
        <w:t>RandomForestClassifier</w:t>
      </w:r>
      <w:proofErr w:type="spellEnd"/>
      <w:r>
        <w:rPr>
          <w:rFonts w:hint="eastAsia"/>
        </w:rPr>
        <w:t>方法实现随机森林分类，对</w:t>
      </w:r>
      <w:proofErr w:type="gramStart"/>
      <w:r>
        <w:rPr>
          <w:rFonts w:hint="eastAsia"/>
        </w:rPr>
        <w:t>不</w:t>
      </w:r>
      <w:proofErr w:type="gramEnd"/>
      <w:r>
        <w:rPr>
          <w:rFonts w:hint="eastAsia"/>
        </w:rPr>
        <w:t>同类的阿片类药物报告量</w:t>
      </w:r>
      <w:proofErr w:type="gramStart"/>
      <w:r>
        <w:rPr>
          <w:rFonts w:hint="eastAsia"/>
        </w:rPr>
        <w:t>预测做</w:t>
      </w:r>
      <w:proofErr w:type="gramEnd"/>
      <w:r>
        <w:rPr>
          <w:rFonts w:hint="eastAsia"/>
        </w:rPr>
        <w:t>随机森林分类模型。</w:t>
      </w:r>
    </w:p>
    <w:p w14:paraId="5FE19D95" w14:textId="77777777" w:rsidR="00C41D74" w:rsidRDefault="00816B6E">
      <w:pPr>
        <w:pStyle w:val="a0"/>
      </w:pPr>
      <w:bookmarkStart w:id="58" w:name="_Toc41736392"/>
      <w:r>
        <w:rPr>
          <w:rFonts w:hint="eastAsia"/>
        </w:rPr>
        <w:t>支持向量机</w:t>
      </w:r>
      <w:bookmarkEnd w:id="58"/>
    </w:p>
    <w:p w14:paraId="6D67340B" w14:textId="77777777" w:rsidR="00C41D74" w:rsidRDefault="00816B6E">
      <w:pPr>
        <w:pStyle w:val="af8"/>
        <w:ind w:firstLine="480"/>
      </w:pPr>
      <w:r>
        <w:rPr>
          <w:rFonts w:hint="eastAsia"/>
        </w:rPr>
        <w:t>支持向量机（</w:t>
      </w:r>
      <w:r>
        <w:rPr>
          <w:rFonts w:hint="eastAsia"/>
        </w:rPr>
        <w:t>SVM</w:t>
      </w:r>
      <w:r>
        <w:rPr>
          <w:rFonts w:hint="eastAsia"/>
        </w:rPr>
        <w:t>，</w:t>
      </w:r>
      <w:r>
        <w:rPr>
          <w:rFonts w:hint="eastAsia"/>
        </w:rPr>
        <w:t>Support Vector Machine</w:t>
      </w:r>
      <w:r>
        <w:rPr>
          <w:rFonts w:hint="eastAsia"/>
        </w:rPr>
        <w:t>）是一种二分类的监督学习算法，即可用于分类问题也可以用于回归问题。基本思想是通过求解能够正确划分训练集样本的最佳超平面，以便在</w:t>
      </w:r>
      <w:proofErr w:type="gramStart"/>
      <w:r>
        <w:rPr>
          <w:rFonts w:hint="eastAsia"/>
        </w:rPr>
        <w:t>不</w:t>
      </w:r>
      <w:proofErr w:type="gramEnd"/>
      <w:r>
        <w:rPr>
          <w:rFonts w:hint="eastAsia"/>
        </w:rPr>
        <w:t>同类的数据点之间进行正确的分类。</w:t>
      </w:r>
      <w:r>
        <w:rPr>
          <w:rFonts w:hint="eastAsia"/>
        </w:rPr>
        <w:t>S</w:t>
      </w:r>
      <w:r>
        <w:t>VM</w:t>
      </w:r>
      <w:r>
        <w:rPr>
          <w:rFonts w:hint="eastAsia"/>
        </w:rPr>
        <w:t>算法中有许多不同类型的内核可用于创建这种更高维的空间</w:t>
      </w:r>
      <w:r>
        <w:rPr>
          <w:rFonts w:hint="eastAsia"/>
        </w:rPr>
        <w:t>，例如线性，多项式，</w:t>
      </w:r>
      <w:r>
        <w:rPr>
          <w:rFonts w:hint="eastAsia"/>
        </w:rPr>
        <w:t>Sigmoid</w:t>
      </w:r>
      <w:r>
        <w:rPr>
          <w:rFonts w:hint="eastAsia"/>
        </w:rPr>
        <w:t>和径向基函数。</w:t>
      </w:r>
      <w:r>
        <w:rPr>
          <w:rFonts w:hint="eastAsia"/>
        </w:rPr>
        <w:t>S</w:t>
      </w:r>
      <w:r>
        <w:t>VM</w:t>
      </w:r>
      <w:r>
        <w:rPr>
          <w:rFonts w:hint="eastAsia"/>
        </w:rPr>
        <w:t>的主要优势有如下几点：在高维空间的情况下</w:t>
      </w:r>
      <w:r>
        <w:rPr>
          <w:rFonts w:hint="eastAsia"/>
        </w:rPr>
        <w:t>S</w:t>
      </w:r>
      <w:r>
        <w:t>VM</w:t>
      </w:r>
      <w:r>
        <w:rPr>
          <w:rFonts w:hint="eastAsia"/>
        </w:rPr>
        <w:t>算法</w:t>
      </w:r>
      <w:proofErr w:type="gramStart"/>
      <w:r>
        <w:rPr>
          <w:rFonts w:hint="eastAsia"/>
        </w:rPr>
        <w:t>处理任然有效</w:t>
      </w:r>
      <w:proofErr w:type="gramEnd"/>
      <w:r>
        <w:rPr>
          <w:rFonts w:hint="eastAsia"/>
        </w:rPr>
        <w:t>；如果维度高于采样数量的情况一下依然有效。</w:t>
      </w:r>
      <w:r>
        <w:rPr>
          <w:rFonts w:hint="eastAsia"/>
        </w:rPr>
        <w:t>S</w:t>
      </w:r>
      <w:r>
        <w:t>VM</w:t>
      </w:r>
      <w:r>
        <w:rPr>
          <w:rFonts w:hint="eastAsia"/>
        </w:rPr>
        <w:t>主要有以下缺点：如果特征的数量大大多于采样的数量，为了避免过拟合，合理的正则</w:t>
      </w:r>
      <w:proofErr w:type="gramStart"/>
      <w:r>
        <w:rPr>
          <w:rFonts w:hint="eastAsia"/>
        </w:rPr>
        <w:t>化变得</w:t>
      </w:r>
      <w:proofErr w:type="gramEnd"/>
      <w:r>
        <w:rPr>
          <w:rFonts w:hint="eastAsia"/>
        </w:rPr>
        <w:t>至关重要；除此之外</w:t>
      </w:r>
      <w:r>
        <w:rPr>
          <w:rFonts w:hint="eastAsia"/>
        </w:rPr>
        <w:t>S</w:t>
      </w:r>
      <w:r>
        <w:t>VM</w:t>
      </w:r>
      <w:r>
        <w:rPr>
          <w:rFonts w:hint="eastAsia"/>
        </w:rPr>
        <w:t>算法并不能直接提供概率估计结果</w:t>
      </w:r>
      <w:r>
        <w:fldChar w:fldCharType="begin"/>
      </w:r>
      <w:r>
        <w:instrText xml:space="preserve"> ADDIN NE.Ref.{E90AA9BF-4FC5-4505-BE22-109048275003}</w:instrText>
      </w:r>
      <w:r>
        <w:fldChar w:fldCharType="separate"/>
      </w:r>
      <w:r>
        <w:rPr>
          <w:rFonts w:ascii="等线" w:eastAsia="等线" w:cs="等线"/>
          <w:color w:val="080000"/>
          <w:kern w:val="0"/>
          <w:szCs w:val="24"/>
        </w:rPr>
        <w:t>[23]</w:t>
      </w:r>
      <w:r>
        <w:fldChar w:fldCharType="end"/>
      </w:r>
      <w:r>
        <w:rPr>
          <w:rFonts w:hint="eastAsia"/>
        </w:rPr>
        <w:t>。</w:t>
      </w:r>
    </w:p>
    <w:p w14:paraId="2B447ED0" w14:textId="77777777" w:rsidR="00C41D74" w:rsidRDefault="00816B6E">
      <w:pPr>
        <w:pStyle w:val="af8"/>
        <w:ind w:firstLine="480"/>
      </w:pPr>
      <w:r>
        <w:t>在</w:t>
      </w:r>
      <w:r>
        <w:rPr>
          <w:rFonts w:hint="eastAsia"/>
        </w:rPr>
        <w:t>Python</w:t>
      </w:r>
      <w:r>
        <w:rPr>
          <w:rFonts w:hint="eastAsia"/>
        </w:rPr>
        <w:t>中本文使用的是</w:t>
      </w:r>
      <w:proofErr w:type="spellStart"/>
      <w:r>
        <w:rPr>
          <w:rFonts w:hint="eastAsia"/>
        </w:rPr>
        <w:t>sklearn</w:t>
      </w:r>
      <w:proofErr w:type="spellEnd"/>
      <w:r>
        <w:rPr>
          <w:rFonts w:hint="eastAsia"/>
        </w:rPr>
        <w:t>包中的</w:t>
      </w:r>
      <w:r>
        <w:rPr>
          <w:rFonts w:hint="eastAsia"/>
        </w:rPr>
        <w:t>SVM</w:t>
      </w:r>
      <w:r>
        <w:rPr>
          <w:rFonts w:hint="eastAsia"/>
        </w:rPr>
        <w:t>方法实现支持</w:t>
      </w:r>
      <w:proofErr w:type="gramStart"/>
      <w:r>
        <w:rPr>
          <w:rFonts w:hint="eastAsia"/>
        </w:rPr>
        <w:t>向量机</w:t>
      </w:r>
      <w:proofErr w:type="gramEnd"/>
      <w:r>
        <w:rPr>
          <w:rFonts w:hint="eastAsia"/>
        </w:rPr>
        <w:t>分类，对</w:t>
      </w:r>
      <w:proofErr w:type="gramStart"/>
      <w:r>
        <w:rPr>
          <w:rFonts w:hint="eastAsia"/>
        </w:rPr>
        <w:t>不</w:t>
      </w:r>
      <w:proofErr w:type="gramEnd"/>
      <w:r>
        <w:rPr>
          <w:rFonts w:hint="eastAsia"/>
        </w:rPr>
        <w:t>同类的阿</w:t>
      </w:r>
      <w:r>
        <w:rPr>
          <w:rFonts w:hint="eastAsia"/>
        </w:rPr>
        <w:t>片类药物报告量</w:t>
      </w:r>
      <w:proofErr w:type="gramStart"/>
      <w:r>
        <w:rPr>
          <w:rFonts w:hint="eastAsia"/>
        </w:rPr>
        <w:t>预测做支持向量机模型</w:t>
      </w:r>
      <w:proofErr w:type="gramEnd"/>
      <w:r>
        <w:rPr>
          <w:rFonts w:hint="eastAsia"/>
        </w:rPr>
        <w:t>分类。</w:t>
      </w:r>
    </w:p>
    <w:p w14:paraId="7DC1ABEE" w14:textId="77777777" w:rsidR="00C41D74" w:rsidRDefault="00816B6E">
      <w:pPr>
        <w:pStyle w:val="a0"/>
      </w:pPr>
      <w:bookmarkStart w:id="59" w:name="_Toc41736393"/>
      <w:r>
        <w:rPr>
          <w:rFonts w:hint="eastAsia"/>
        </w:rPr>
        <w:t>神经网络</w:t>
      </w:r>
      <w:bookmarkEnd w:id="59"/>
    </w:p>
    <w:p w14:paraId="09EDB669" w14:textId="77777777" w:rsidR="00C41D74" w:rsidRDefault="00816B6E">
      <w:pPr>
        <w:pStyle w:val="af8"/>
        <w:ind w:firstLine="480"/>
      </w:pPr>
      <w:r>
        <w:rPr>
          <w:rFonts w:hint="eastAsia"/>
        </w:rPr>
        <w:t>人工神经网络（</w:t>
      </w:r>
      <w:r>
        <w:rPr>
          <w:rFonts w:hint="eastAsia"/>
        </w:rPr>
        <w:t>ANNs</w:t>
      </w:r>
      <w:r>
        <w:rPr>
          <w:rFonts w:hint="eastAsia"/>
        </w:rPr>
        <w:t>，</w:t>
      </w:r>
      <w:r>
        <w:rPr>
          <w:rFonts w:hint="eastAsia"/>
        </w:rPr>
        <w:t>Artificial Neural Networks</w:t>
      </w:r>
      <w:r>
        <w:rPr>
          <w:rFonts w:hint="eastAsia"/>
        </w:rPr>
        <w:t>）起源于</w:t>
      </w:r>
      <w:r>
        <w:rPr>
          <w:rFonts w:hint="eastAsia"/>
        </w:rPr>
        <w:t>1</w:t>
      </w:r>
      <w:r>
        <w:t>940-1950</w:t>
      </w:r>
      <w:r>
        <w:rPr>
          <w:rFonts w:hint="eastAsia"/>
        </w:rPr>
        <w:t>年，</w:t>
      </w:r>
      <w:r>
        <w:t>使通过模仿生物神经的行为特征</w:t>
      </w:r>
      <w:r>
        <w:rPr>
          <w:rFonts w:hint="eastAsia"/>
        </w:rPr>
        <w:t>，</w:t>
      </w:r>
      <w:r>
        <w:t>形成一种具有学习</w:t>
      </w:r>
      <w:r>
        <w:rPr>
          <w:rFonts w:hint="eastAsia"/>
        </w:rPr>
        <w:t>、联想、记忆和模式识别的人工系统，称为人工神经网络</w:t>
      </w:r>
      <w:r>
        <w:fldChar w:fldCharType="begin"/>
      </w:r>
      <w:r>
        <w:instrText xml:space="preserve"> ADDIN NE.Ref.{1A7C2662-542D-4626-BF5D-4891AEC8FF4D}</w:instrText>
      </w:r>
      <w:r>
        <w:fldChar w:fldCharType="separate"/>
      </w:r>
      <w:r>
        <w:rPr>
          <w:rFonts w:ascii="等线" w:eastAsia="等线" w:cs="等线"/>
          <w:color w:val="080000"/>
          <w:kern w:val="0"/>
          <w:szCs w:val="24"/>
        </w:rPr>
        <w:t>[24]</w:t>
      </w:r>
      <w:r>
        <w:fldChar w:fldCharType="end"/>
      </w:r>
      <w:r>
        <w:rPr>
          <w:rFonts w:hint="eastAsia"/>
        </w:rPr>
        <w:t>。</w:t>
      </w:r>
      <w:r>
        <w:t>人工神经网络具有自学习和自适应的能力</w:t>
      </w:r>
      <w:r>
        <w:rPr>
          <w:rFonts w:hint="eastAsia"/>
        </w:rPr>
        <w:t>，</w:t>
      </w:r>
      <w:r>
        <w:t>可以通过预先提供的一批相互对应的输入输出数据</w:t>
      </w:r>
      <w:r>
        <w:rPr>
          <w:rFonts w:hint="eastAsia"/>
        </w:rPr>
        <w:t>，</w:t>
      </w:r>
      <w:r>
        <w:t>分析两者的内在关系和规律</w:t>
      </w:r>
      <w:r>
        <w:rPr>
          <w:rFonts w:hint="eastAsia"/>
        </w:rPr>
        <w:t>，</w:t>
      </w:r>
      <w:r>
        <w:t>最终通过这些规律形成一个复杂</w:t>
      </w:r>
      <w:r>
        <w:t>的非线性系统函数</w:t>
      </w:r>
      <w:r>
        <w:rPr>
          <w:rFonts w:hint="eastAsia"/>
        </w:rPr>
        <w:t>，</w:t>
      </w:r>
      <w:r>
        <w:t>这种学习分析过程被称作</w:t>
      </w:r>
      <w:r>
        <w:rPr>
          <w:rFonts w:hint="eastAsia"/>
        </w:rPr>
        <w:t>“训练”。神经元的每一个输入连接都有突触连接强度，用一个连接权值来表示，即将产生的信号通过连接强度放大，每一个输入量都对应有一个相关联的权重</w:t>
      </w:r>
      <w:r>
        <w:fldChar w:fldCharType="begin"/>
      </w:r>
      <w:r>
        <w:instrText xml:space="preserve"> ADDIN NE.Ref.{40B43CD0-61B0-4571-9A07-745CCF4DF2A1}</w:instrText>
      </w:r>
      <w:r>
        <w:fldChar w:fldCharType="separate"/>
      </w:r>
      <w:r>
        <w:rPr>
          <w:rFonts w:ascii="等线" w:eastAsia="等线" w:cs="等线"/>
          <w:color w:val="080000"/>
          <w:kern w:val="0"/>
          <w:szCs w:val="24"/>
        </w:rPr>
        <w:t>[25]</w:t>
      </w:r>
      <w:r>
        <w:fldChar w:fldCharType="end"/>
      </w:r>
      <w:r>
        <w:rPr>
          <w:rFonts w:hint="eastAsia"/>
        </w:rPr>
        <w:t>。激活函数具有如下性质：可微性，非线性、单调性、输出值于输入值相差不会很大。</w:t>
      </w:r>
    </w:p>
    <w:p w14:paraId="7F7B91D0" w14:textId="77777777" w:rsidR="00C41D74" w:rsidRDefault="00816B6E">
      <w:pPr>
        <w:pStyle w:val="af8"/>
        <w:ind w:firstLine="480"/>
      </w:pPr>
      <w:r>
        <w:t>在</w:t>
      </w:r>
      <w:r>
        <w:rPr>
          <w:rFonts w:hint="eastAsia"/>
        </w:rPr>
        <w:t>Python</w:t>
      </w:r>
      <w:r>
        <w:rPr>
          <w:rFonts w:hint="eastAsia"/>
        </w:rPr>
        <w:t>中本文使用的是</w:t>
      </w:r>
      <w:proofErr w:type="spellStart"/>
      <w:r>
        <w:rPr>
          <w:rFonts w:hint="eastAsia"/>
        </w:rPr>
        <w:t>sklearn</w:t>
      </w:r>
      <w:proofErr w:type="spellEnd"/>
      <w:r>
        <w:rPr>
          <w:rFonts w:hint="eastAsia"/>
        </w:rPr>
        <w:t>包中的</w:t>
      </w:r>
      <w:proofErr w:type="spellStart"/>
      <w:r>
        <w:rPr>
          <w:rFonts w:hint="eastAsia"/>
        </w:rPr>
        <w:t>MLPClassifier</w:t>
      </w:r>
      <w:proofErr w:type="spellEnd"/>
      <w:r>
        <w:rPr>
          <w:rFonts w:hint="eastAsia"/>
        </w:rPr>
        <w:t>方法实现支持人工神经网络</w:t>
      </w:r>
      <w:r>
        <w:rPr>
          <w:rFonts w:hint="eastAsia"/>
        </w:rPr>
        <w:lastRenderedPageBreak/>
        <w:t>分类，对</w:t>
      </w:r>
      <w:proofErr w:type="gramStart"/>
      <w:r>
        <w:rPr>
          <w:rFonts w:hint="eastAsia"/>
        </w:rPr>
        <w:t>不</w:t>
      </w:r>
      <w:proofErr w:type="gramEnd"/>
      <w:r>
        <w:rPr>
          <w:rFonts w:hint="eastAsia"/>
        </w:rPr>
        <w:t>同类的阿片类药物报告量</w:t>
      </w:r>
      <w:proofErr w:type="gramStart"/>
      <w:r>
        <w:rPr>
          <w:rFonts w:hint="eastAsia"/>
        </w:rPr>
        <w:t>预测做</w:t>
      </w:r>
      <w:proofErr w:type="gramEnd"/>
      <w:r>
        <w:rPr>
          <w:rFonts w:hint="eastAsia"/>
        </w:rPr>
        <w:t>人工神经网络模型分类。</w:t>
      </w:r>
    </w:p>
    <w:p w14:paraId="4295D731" w14:textId="77777777" w:rsidR="00C41D74" w:rsidRDefault="00816B6E">
      <w:pPr>
        <w:pStyle w:val="a0"/>
      </w:pPr>
      <w:bookmarkStart w:id="60" w:name="_Toc41736394"/>
      <w:r>
        <w:rPr>
          <w:rFonts w:hint="eastAsia"/>
        </w:rPr>
        <w:t>Logistic</w:t>
      </w:r>
      <w:r>
        <w:rPr>
          <w:rFonts w:hint="eastAsia"/>
        </w:rPr>
        <w:t>回归</w:t>
      </w:r>
      <w:bookmarkEnd w:id="60"/>
    </w:p>
    <w:p w14:paraId="096D4BBF" w14:textId="77777777" w:rsidR="00C41D74" w:rsidRDefault="00816B6E">
      <w:pPr>
        <w:pStyle w:val="af8"/>
        <w:ind w:firstLine="480"/>
      </w:pPr>
      <w:r>
        <w:rPr>
          <w:rFonts w:hint="eastAsia"/>
        </w:rPr>
        <w:t>Logistic</w:t>
      </w:r>
      <w:r>
        <w:rPr>
          <w:rFonts w:hint="eastAsia"/>
        </w:rPr>
        <w:t>回归（</w:t>
      </w:r>
      <w:r>
        <w:rPr>
          <w:rFonts w:hint="eastAsia"/>
        </w:rPr>
        <w:t>LR</w:t>
      </w:r>
      <w:r>
        <w:rPr>
          <w:rFonts w:hint="eastAsia"/>
        </w:rPr>
        <w:t>，</w:t>
      </w:r>
      <w:r>
        <w:rPr>
          <w:rFonts w:hint="eastAsia"/>
        </w:rPr>
        <w:t>Logistic Regression</w:t>
      </w:r>
      <w:r>
        <w:rPr>
          <w:rFonts w:hint="eastAsia"/>
        </w:rPr>
        <w:t>）模型是一种对数概率回归的机器学习算法</w:t>
      </w:r>
      <w:r>
        <w:fldChar w:fldCharType="begin"/>
      </w:r>
      <w:r>
        <w:instrText xml:space="preserve"> ADDIN NE.Ref.{6A3DE780-9270-4BF6-925A-2F5F99A3AA5B}</w:instrText>
      </w:r>
      <w:r>
        <w:fldChar w:fldCharType="separate"/>
      </w:r>
      <w:r>
        <w:rPr>
          <w:rFonts w:ascii="等线" w:eastAsia="等线" w:cs="等线"/>
          <w:color w:val="080000"/>
          <w:kern w:val="0"/>
          <w:szCs w:val="24"/>
        </w:rPr>
        <w:t>[26]</w:t>
      </w:r>
      <w:r>
        <w:fldChar w:fldCharType="end"/>
      </w:r>
      <w:r>
        <w:rPr>
          <w:rFonts w:hint="eastAsia"/>
        </w:rPr>
        <w:t>。作为一种流行病学多元分析方法，被广泛应用于探索二元应变量于影响因素之间关系的研究，例如，疾病诊断、经济预测等</w:t>
      </w:r>
      <w:r>
        <w:fldChar w:fldCharType="begin"/>
      </w:r>
      <w:r>
        <w:instrText xml:space="preserve"> ADDIN NE.Ref.{8D573E96-2742-444E-BACA-A0F3713CCC81}</w:instrText>
      </w:r>
      <w:r>
        <w:fldChar w:fldCharType="separate"/>
      </w:r>
      <w:r>
        <w:rPr>
          <w:rFonts w:ascii="等线" w:eastAsia="等线" w:cs="等线"/>
          <w:color w:val="080000"/>
          <w:kern w:val="0"/>
          <w:szCs w:val="24"/>
        </w:rPr>
        <w:t>[27]</w:t>
      </w:r>
      <w:r>
        <w:fldChar w:fldCharType="end"/>
      </w:r>
      <w:r>
        <w:rPr>
          <w:rFonts w:hint="eastAsia"/>
        </w:rPr>
        <w:t>。</w:t>
      </w:r>
      <w:r>
        <w:rPr>
          <w:rFonts w:hint="eastAsia"/>
        </w:rPr>
        <w:t>L</w:t>
      </w:r>
      <w:r>
        <w:t>R</w:t>
      </w:r>
      <w:r>
        <w:rPr>
          <w:rFonts w:hint="eastAsia"/>
        </w:rPr>
        <w:t>是一种广义</w:t>
      </w:r>
      <w:r>
        <w:rPr>
          <w:rFonts w:hint="eastAsia"/>
        </w:rPr>
        <w:t>的线性模型，因此，需要假设应变量服从伯努利分布，因变量服从高斯分布。</w:t>
      </w:r>
      <w:r>
        <w:rPr>
          <w:rFonts w:hint="eastAsia"/>
        </w:rPr>
        <w:t>Logistic</w:t>
      </w:r>
      <w:r>
        <w:rPr>
          <w:rFonts w:hint="eastAsia"/>
        </w:rPr>
        <w:t>回归进行预测的步骤如下：首先划分原始数据集为训练集和测试集；然后基于训练集建立逻辑</w:t>
      </w:r>
      <w:r>
        <w:rPr>
          <w:rFonts w:hint="eastAsia"/>
        </w:rPr>
        <w:t>L</w:t>
      </w:r>
      <w:r>
        <w:t>R</w:t>
      </w:r>
      <w:r>
        <w:rPr>
          <w:rFonts w:hint="eastAsia"/>
        </w:rPr>
        <w:t>模型；通过建立的模型计算测试集的预测输出结果；计算损失函数，对比预测结果和实测结果，获得最佳参数模型。</w:t>
      </w:r>
    </w:p>
    <w:p w14:paraId="40FF82CD" w14:textId="77777777" w:rsidR="00C41D74" w:rsidRDefault="00816B6E">
      <w:pPr>
        <w:pStyle w:val="af8"/>
        <w:ind w:firstLine="480"/>
      </w:pPr>
      <w:r>
        <w:t>在</w:t>
      </w:r>
      <w:r>
        <w:rPr>
          <w:rFonts w:hint="eastAsia"/>
        </w:rPr>
        <w:t>Python</w:t>
      </w:r>
      <w:r>
        <w:rPr>
          <w:rFonts w:hint="eastAsia"/>
        </w:rPr>
        <w:t>中本文使用的是</w:t>
      </w:r>
      <w:proofErr w:type="spellStart"/>
      <w:r>
        <w:rPr>
          <w:rFonts w:hint="eastAsia"/>
        </w:rPr>
        <w:t>sklearn</w:t>
      </w:r>
      <w:proofErr w:type="spellEnd"/>
      <w:r>
        <w:rPr>
          <w:rFonts w:hint="eastAsia"/>
        </w:rPr>
        <w:t>包中的</w:t>
      </w:r>
      <w:proofErr w:type="spellStart"/>
      <w:r>
        <w:rPr>
          <w:rFonts w:hint="eastAsia"/>
        </w:rPr>
        <w:t>LogisticClassifier</w:t>
      </w:r>
      <w:proofErr w:type="spellEnd"/>
      <w:r>
        <w:rPr>
          <w:rFonts w:hint="eastAsia"/>
        </w:rPr>
        <w:t>方法实现支持逻辑回归分类，对</w:t>
      </w:r>
      <w:proofErr w:type="gramStart"/>
      <w:r>
        <w:rPr>
          <w:rFonts w:hint="eastAsia"/>
        </w:rPr>
        <w:t>不</w:t>
      </w:r>
      <w:proofErr w:type="gramEnd"/>
      <w:r>
        <w:rPr>
          <w:rFonts w:hint="eastAsia"/>
        </w:rPr>
        <w:t>同类的阿片类药物报告量</w:t>
      </w:r>
      <w:proofErr w:type="gramStart"/>
      <w:r>
        <w:rPr>
          <w:rFonts w:hint="eastAsia"/>
        </w:rPr>
        <w:t>预测做</w:t>
      </w:r>
      <w:proofErr w:type="gramEnd"/>
      <w:r>
        <w:rPr>
          <w:rFonts w:hint="eastAsia"/>
        </w:rPr>
        <w:t>逻辑回归模型分类。</w:t>
      </w:r>
    </w:p>
    <w:p w14:paraId="2549D6F4" w14:textId="77777777" w:rsidR="00C41D74" w:rsidRDefault="00816B6E">
      <w:pPr>
        <w:pStyle w:val="a"/>
        <w:spacing w:before="312" w:after="312"/>
      </w:pPr>
      <w:bookmarkStart w:id="61" w:name="_Toc41736395"/>
      <w:bookmarkEnd w:id="54"/>
      <w:bookmarkEnd w:id="55"/>
      <w:r>
        <w:rPr>
          <w:rFonts w:hint="eastAsia"/>
        </w:rPr>
        <w:t>结果</w:t>
      </w:r>
      <w:bookmarkEnd w:id="61"/>
    </w:p>
    <w:p w14:paraId="1CC8185F" w14:textId="77777777" w:rsidR="00C41D74" w:rsidRDefault="00816B6E">
      <w:pPr>
        <w:pStyle w:val="a0"/>
      </w:pPr>
      <w:bookmarkStart w:id="62" w:name="_Toc41736396"/>
      <w:commentRangeStart w:id="63"/>
      <w:r>
        <w:rPr>
          <w:rFonts w:hint="eastAsia"/>
        </w:rPr>
        <w:t>建模准备</w:t>
      </w:r>
      <w:bookmarkEnd w:id="62"/>
      <w:commentRangeEnd w:id="63"/>
      <w:r>
        <w:commentReference w:id="63"/>
      </w:r>
    </w:p>
    <w:p w14:paraId="328135F5" w14:textId="77777777" w:rsidR="00C41D74" w:rsidRDefault="00816B6E">
      <w:pPr>
        <w:pStyle w:val="a1"/>
      </w:pPr>
      <w:bookmarkStart w:id="64" w:name="_Toc37335361"/>
      <w:bookmarkStart w:id="65" w:name="_Toc41736397"/>
      <w:bookmarkStart w:id="66" w:name="_Toc37339247"/>
      <w:r>
        <w:rPr>
          <w:rFonts w:hint="eastAsia"/>
        </w:rPr>
        <w:t>现状分析</w:t>
      </w:r>
      <w:bookmarkEnd w:id="64"/>
      <w:bookmarkEnd w:id="65"/>
      <w:bookmarkEnd w:id="66"/>
    </w:p>
    <w:p w14:paraId="21FFC269" w14:textId="77777777" w:rsidR="00C41D74" w:rsidRDefault="00816B6E">
      <w:pPr>
        <w:pStyle w:val="af8"/>
        <w:ind w:firstLine="480"/>
      </w:pPr>
      <w:bookmarkStart w:id="67" w:name="_Toc37335362"/>
      <w:bookmarkStart w:id="68" w:name="_Toc37339248"/>
      <w:r>
        <w:rPr>
          <w:rFonts w:hint="eastAsia"/>
        </w:rPr>
        <w:t>（</w:t>
      </w:r>
      <w:r>
        <w:rPr>
          <w:rFonts w:hint="eastAsia"/>
        </w:rPr>
        <w:t>1</w:t>
      </w:r>
      <w:r>
        <w:rPr>
          <w:rFonts w:hint="eastAsia"/>
        </w:rPr>
        <w:t>）总体阿片类药物的使用情况</w:t>
      </w:r>
      <w:bookmarkEnd w:id="67"/>
      <w:bookmarkEnd w:id="68"/>
      <w:r>
        <w:rPr>
          <w:rFonts w:hint="eastAsia"/>
        </w:rPr>
        <w:t>。为了观察总体数据的分布情况，通过对所有数据的描述性分析得到</w:t>
      </w:r>
      <w:r>
        <w:fldChar w:fldCharType="begin"/>
      </w:r>
      <w:r>
        <w:instrText xml:space="preserve"> </w:instrText>
      </w:r>
      <w:r>
        <w:rPr>
          <w:rFonts w:hint="eastAsia"/>
        </w:rPr>
        <w:instrText>REF _Ref36730160 \h</w:instrText>
      </w:r>
      <w:r>
        <w:instrText xml:space="preserve">  \* MERGEFORMAT </w:instrText>
      </w:r>
      <w:r>
        <w:fldChar w:fldCharType="separate"/>
      </w:r>
    </w:p>
    <w:p w14:paraId="6BD1F7C8" w14:textId="77777777" w:rsidR="00C41D74" w:rsidRDefault="00816B6E">
      <w:pPr>
        <w:pStyle w:val="af8"/>
        <w:ind w:firstLine="480"/>
      </w:pPr>
      <w:r>
        <w:t>图</w:t>
      </w:r>
      <w:r>
        <w:t xml:space="preserve"> 1</w:t>
      </w:r>
      <w:r>
        <w:fldChar w:fldCharType="end"/>
      </w:r>
      <w:r>
        <w:rPr>
          <w:rFonts w:hint="eastAsia"/>
        </w:rPr>
        <w:t xml:space="preserve"> </w:t>
      </w:r>
      <w:r>
        <w:t>和</w:t>
      </w:r>
      <w:r>
        <w:rPr>
          <w:rFonts w:hint="eastAsia"/>
        </w:rPr>
        <w:t xml:space="preserve"> </w:t>
      </w:r>
      <w:r>
        <w:fldChar w:fldCharType="begin"/>
      </w:r>
      <w:r>
        <w:instrText xml:space="preserve"> REF</w:instrText>
      </w:r>
      <w:r>
        <w:instrText xml:space="preserve"> _Ref36732034 \h </w:instrText>
      </w:r>
      <w:r>
        <w:fldChar w:fldCharType="separate"/>
      </w:r>
      <w:r>
        <w:rPr>
          <w:rFonts w:ascii="黑体" w:hAnsi="黑体"/>
          <w:sz w:val="21"/>
          <w:szCs w:val="21"/>
        </w:rPr>
        <w:t>图</w:t>
      </w:r>
      <w:r>
        <w:rPr>
          <w:rFonts w:ascii="黑体" w:hAnsi="黑体"/>
          <w:sz w:val="21"/>
          <w:szCs w:val="21"/>
        </w:rPr>
        <w:t xml:space="preserve"> 2</w:t>
      </w:r>
      <w:r>
        <w:fldChar w:fldCharType="end"/>
      </w:r>
      <w:r>
        <w:rPr>
          <w:rFonts w:hint="eastAsia"/>
        </w:rPr>
        <w:t>。从图中可以看出，报告的阿片类药物共有</w:t>
      </w:r>
      <w:r>
        <w:rPr>
          <w:rFonts w:hint="eastAsia"/>
        </w:rPr>
        <w:t>5</w:t>
      </w:r>
      <w:r>
        <w:t>6</w:t>
      </w:r>
      <w:r>
        <w:rPr>
          <w:rFonts w:hint="eastAsia"/>
        </w:rPr>
        <w:t>种，各类阿片类的分布主要集中在海洛因、</w:t>
      </w:r>
      <w:proofErr w:type="gramStart"/>
      <w:r>
        <w:rPr>
          <w:rFonts w:hint="eastAsia"/>
        </w:rPr>
        <w:t>氢考酮、氢可酮这</w:t>
      </w:r>
      <w:proofErr w:type="gramEnd"/>
      <w:r>
        <w:rPr>
          <w:rFonts w:hint="eastAsia"/>
        </w:rPr>
        <w:t>三类，分别占比为</w:t>
      </w:r>
      <w:r>
        <w:rPr>
          <w:rFonts w:hint="eastAsia"/>
        </w:rPr>
        <w:t>53.24%</w:t>
      </w:r>
      <w:r>
        <w:rPr>
          <w:rFonts w:hint="eastAsia"/>
        </w:rPr>
        <w:t>、</w:t>
      </w:r>
      <w:r>
        <w:rPr>
          <w:rFonts w:hint="eastAsia"/>
        </w:rPr>
        <w:t>19.79%</w:t>
      </w:r>
      <w:r>
        <w:rPr>
          <w:rFonts w:hint="eastAsia"/>
        </w:rPr>
        <w:t>、</w:t>
      </w:r>
      <w:r>
        <w:rPr>
          <w:rFonts w:hint="eastAsia"/>
        </w:rPr>
        <w:t>8.57%</w:t>
      </w:r>
      <w:r>
        <w:rPr>
          <w:rFonts w:hint="eastAsia"/>
        </w:rPr>
        <w:t>，海洛因的报告量达到</w:t>
      </w:r>
      <w:r>
        <w:rPr>
          <w:rFonts w:hint="eastAsia"/>
        </w:rPr>
        <w:t>25000</w:t>
      </w:r>
      <w:r>
        <w:rPr>
          <w:rFonts w:hint="eastAsia"/>
        </w:rPr>
        <w:t>多例，</w:t>
      </w:r>
      <w:proofErr w:type="gramStart"/>
      <w:r>
        <w:rPr>
          <w:rFonts w:hint="eastAsia"/>
        </w:rPr>
        <w:t>氢考酮</w:t>
      </w:r>
      <w:proofErr w:type="gramEnd"/>
      <w:r>
        <w:rPr>
          <w:rFonts w:hint="eastAsia"/>
        </w:rPr>
        <w:t>的报告量为</w:t>
      </w:r>
      <w:r>
        <w:rPr>
          <w:rFonts w:hint="eastAsia"/>
        </w:rPr>
        <w:t>10000</w:t>
      </w:r>
      <w:r>
        <w:rPr>
          <w:rFonts w:hint="eastAsia"/>
        </w:rPr>
        <w:t>多例，</w:t>
      </w:r>
      <w:proofErr w:type="gramStart"/>
      <w:r>
        <w:rPr>
          <w:rFonts w:hint="eastAsia"/>
        </w:rPr>
        <w:t>氢可酮</w:t>
      </w:r>
      <w:proofErr w:type="gramEnd"/>
      <w:r>
        <w:rPr>
          <w:rFonts w:hint="eastAsia"/>
        </w:rPr>
        <w:t>的报告量为</w:t>
      </w:r>
      <w:r>
        <w:rPr>
          <w:rFonts w:hint="eastAsia"/>
        </w:rPr>
        <w:t>4000</w:t>
      </w:r>
      <w:r>
        <w:rPr>
          <w:rFonts w:hint="eastAsia"/>
        </w:rPr>
        <w:t>多例；大部分类型的阿片类药物都小于</w:t>
      </w:r>
      <w:r>
        <w:rPr>
          <w:rFonts w:hint="eastAsia"/>
        </w:rPr>
        <w:t>0.01%</w:t>
      </w:r>
      <w:r>
        <w:rPr>
          <w:rFonts w:hint="eastAsia"/>
        </w:rPr>
        <w:t>；而较为常见的可卡因、吗啡等占比并没有想象中的那么高</w:t>
      </w:r>
      <w:r>
        <w:rPr>
          <w:rFonts w:hint="eastAsia"/>
        </w:rPr>
        <w:t>，比例分别为</w:t>
      </w:r>
      <w:r>
        <w:rPr>
          <w:rFonts w:hint="eastAsia"/>
        </w:rPr>
        <w:t>0.73%</w:t>
      </w:r>
      <w:r>
        <w:rPr>
          <w:rFonts w:hint="eastAsia"/>
        </w:rPr>
        <w:t>、</w:t>
      </w:r>
      <w:r>
        <w:rPr>
          <w:rFonts w:hint="eastAsia"/>
        </w:rPr>
        <w:t>1.88%</w:t>
      </w:r>
      <w:r>
        <w:rPr>
          <w:rFonts w:hint="eastAsia"/>
        </w:rPr>
        <w:t>。</w:t>
      </w:r>
    </w:p>
    <w:p w14:paraId="711B91FD" w14:textId="77777777" w:rsidR="00C41D74" w:rsidRDefault="00816B6E">
      <w:pPr>
        <w:pStyle w:val="af8"/>
        <w:keepNext/>
        <w:ind w:firstLineChars="0" w:firstLine="0"/>
        <w:jc w:val="center"/>
      </w:pPr>
      <w:r>
        <w:rPr>
          <w:noProof/>
        </w:rPr>
        <w:lastRenderedPageBreak/>
        <w:drawing>
          <wp:inline distT="0" distB="0" distL="0" distR="0" wp14:anchorId="79768679" wp14:editId="5311C405">
            <wp:extent cx="4827905" cy="3621405"/>
            <wp:effectExtent l="0" t="0" r="0" b="0"/>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10;&#10;描述已自动生成"/>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2651" cy="3669759"/>
                    </a:xfrm>
                    <a:prstGeom prst="rect">
                      <a:avLst/>
                    </a:prstGeom>
                  </pic:spPr>
                </pic:pic>
              </a:graphicData>
            </a:graphic>
          </wp:inline>
        </w:drawing>
      </w:r>
      <w:bookmarkStart w:id="69" w:name="_Ref36730160"/>
      <w:bookmarkStart w:id="70" w:name="_Ref36730120"/>
    </w:p>
    <w:p w14:paraId="49BC8B20" w14:textId="77777777" w:rsidR="00C41D74" w:rsidRDefault="00816B6E">
      <w:pPr>
        <w:pStyle w:val="a6"/>
        <w:jc w:val="center"/>
      </w:pPr>
      <w:bookmarkStart w:id="71" w:name="_Toc40737584"/>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bookmarkEnd w:id="69"/>
      <w:r>
        <w:rPr>
          <w:rFonts w:hint="eastAsia"/>
        </w:rPr>
        <w:t xml:space="preserve">    </w:t>
      </w:r>
      <w:r>
        <w:rPr>
          <w:rFonts w:hint="eastAsia"/>
        </w:rPr>
        <w:t>各类阿片类药物报告比例饼图</w:t>
      </w:r>
      <w:bookmarkEnd w:id="70"/>
      <w:bookmarkEnd w:id="71"/>
    </w:p>
    <w:p w14:paraId="613219F9" w14:textId="77777777" w:rsidR="00C41D74" w:rsidRDefault="00C41D74">
      <w:pPr>
        <w:pStyle w:val="af8"/>
        <w:ind w:firstLine="480"/>
      </w:pPr>
    </w:p>
    <w:p w14:paraId="5A1B4D02" w14:textId="77777777" w:rsidR="00C41D74" w:rsidRDefault="00816B6E">
      <w:pPr>
        <w:pStyle w:val="af8"/>
        <w:keepNext/>
        <w:ind w:firstLineChars="0" w:firstLine="0"/>
        <w:jc w:val="center"/>
      </w:pPr>
      <w:r>
        <w:rPr>
          <w:noProof/>
        </w:rPr>
        <w:drawing>
          <wp:inline distT="0" distB="0" distL="0" distR="0" wp14:anchorId="6B99DB97" wp14:editId="088A1FA7">
            <wp:extent cx="5029200" cy="3143250"/>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截图&#10;&#10;描述已自动生成"/>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55893" cy="3160073"/>
                    </a:xfrm>
                    <a:prstGeom prst="rect">
                      <a:avLst/>
                    </a:prstGeom>
                  </pic:spPr>
                </pic:pic>
              </a:graphicData>
            </a:graphic>
          </wp:inline>
        </w:drawing>
      </w:r>
    </w:p>
    <w:p w14:paraId="6466209D" w14:textId="77777777" w:rsidR="00C41D74" w:rsidRDefault="00816B6E">
      <w:pPr>
        <w:pStyle w:val="a6"/>
        <w:jc w:val="center"/>
        <w:rPr>
          <w:rFonts w:ascii="黑体" w:hAnsi="黑体"/>
          <w:sz w:val="21"/>
          <w:szCs w:val="21"/>
        </w:rPr>
      </w:pPr>
      <w:bookmarkStart w:id="72" w:name="_Ref36732034"/>
      <w:bookmarkStart w:id="73" w:name="_Toc40737585"/>
      <w:r>
        <w:rPr>
          <w:rFonts w:ascii="黑体" w:hAnsi="黑体"/>
          <w:sz w:val="21"/>
          <w:szCs w:val="21"/>
        </w:rPr>
        <w:t>图</w:t>
      </w:r>
      <w:r>
        <w:rPr>
          <w:rFonts w:ascii="黑体" w:hAnsi="黑体"/>
          <w:sz w:val="21"/>
          <w:szCs w:val="21"/>
        </w:rPr>
        <w:t xml:space="preserve"> </w:t>
      </w:r>
      <w:r>
        <w:rPr>
          <w:rFonts w:ascii="黑体" w:hAnsi="黑体"/>
          <w:sz w:val="21"/>
          <w:szCs w:val="21"/>
        </w:rPr>
        <w:fldChar w:fldCharType="begin"/>
      </w:r>
      <w:r>
        <w:rPr>
          <w:rFonts w:ascii="黑体" w:hAnsi="黑体"/>
          <w:sz w:val="21"/>
          <w:szCs w:val="21"/>
        </w:rPr>
        <w:instrText xml:space="preserve"> SEQ </w:instrText>
      </w:r>
      <w:r>
        <w:rPr>
          <w:rFonts w:ascii="黑体" w:hAnsi="黑体"/>
          <w:sz w:val="21"/>
          <w:szCs w:val="21"/>
        </w:rPr>
        <w:instrText>图</w:instrText>
      </w:r>
      <w:r>
        <w:rPr>
          <w:rFonts w:ascii="黑体" w:hAnsi="黑体"/>
          <w:sz w:val="21"/>
          <w:szCs w:val="21"/>
        </w:rPr>
        <w:instrText xml:space="preserve"> \* ARABIC </w:instrText>
      </w:r>
      <w:r>
        <w:rPr>
          <w:rFonts w:ascii="黑体" w:hAnsi="黑体"/>
          <w:sz w:val="21"/>
          <w:szCs w:val="21"/>
        </w:rPr>
        <w:fldChar w:fldCharType="separate"/>
      </w:r>
      <w:r>
        <w:rPr>
          <w:rFonts w:ascii="黑体" w:hAnsi="黑体"/>
          <w:sz w:val="21"/>
          <w:szCs w:val="21"/>
        </w:rPr>
        <w:t>2</w:t>
      </w:r>
      <w:r>
        <w:rPr>
          <w:rFonts w:ascii="黑体" w:hAnsi="黑体"/>
          <w:sz w:val="21"/>
          <w:szCs w:val="21"/>
        </w:rPr>
        <w:fldChar w:fldCharType="end"/>
      </w:r>
      <w:bookmarkEnd w:id="72"/>
      <w:r>
        <w:rPr>
          <w:rFonts w:ascii="黑体" w:hAnsi="黑体" w:hint="eastAsia"/>
          <w:sz w:val="21"/>
          <w:szCs w:val="21"/>
        </w:rPr>
        <w:t xml:space="preserve">    </w:t>
      </w:r>
      <w:r>
        <w:rPr>
          <w:rFonts w:ascii="黑体" w:hAnsi="黑体" w:hint="eastAsia"/>
          <w:sz w:val="21"/>
          <w:szCs w:val="21"/>
        </w:rPr>
        <w:t>各类阿片类药物报告量分布直方图</w:t>
      </w:r>
      <w:bookmarkEnd w:id="73"/>
    </w:p>
    <w:p w14:paraId="3CFE0D8A" w14:textId="77777777" w:rsidR="00C41D74" w:rsidRDefault="00816B6E">
      <w:pPr>
        <w:pStyle w:val="af8"/>
        <w:ind w:firstLine="480"/>
      </w:pPr>
      <w:bookmarkStart w:id="74" w:name="_Toc37339249"/>
      <w:bookmarkStart w:id="75" w:name="_Toc37335363"/>
      <w:r>
        <w:rPr>
          <w:rFonts w:hint="eastAsia"/>
        </w:rPr>
        <w:t>（</w:t>
      </w:r>
      <w:r>
        <w:rPr>
          <w:rFonts w:hint="eastAsia"/>
        </w:rPr>
        <w:t>2</w:t>
      </w:r>
      <w:r>
        <w:rPr>
          <w:rFonts w:hint="eastAsia"/>
        </w:rPr>
        <w:t>）不同地区阿片类药物的使用情况</w:t>
      </w:r>
      <w:bookmarkEnd w:id="74"/>
      <w:bookmarkEnd w:id="75"/>
      <w:r>
        <w:rPr>
          <w:rFonts w:hint="eastAsia"/>
        </w:rPr>
        <w:t>。在得到总体药物使用的分布情况后，进一步分析不同地区的药物使用情况。</w:t>
      </w:r>
      <w:r>
        <w:t>根据</w:t>
      </w:r>
      <w:r>
        <w:rPr>
          <w:rFonts w:hint="eastAsia"/>
        </w:rPr>
        <w:t>2010-2016</w:t>
      </w:r>
      <w:r>
        <w:rPr>
          <w:rFonts w:hint="eastAsia"/>
        </w:rPr>
        <w:t>年不同州的不同种类报告量绘制了热</w:t>
      </w:r>
      <w:r>
        <w:rPr>
          <w:rFonts w:hint="eastAsia"/>
        </w:rPr>
        <w:lastRenderedPageBreak/>
        <w:t>力图，见</w:t>
      </w:r>
      <w:r>
        <w:fldChar w:fldCharType="begin"/>
      </w:r>
      <w:r>
        <w:instrText xml:space="preserve"> </w:instrText>
      </w:r>
      <w:r>
        <w:rPr>
          <w:rFonts w:hint="eastAsia"/>
        </w:rPr>
        <w:instrText>REF _Ref36733073 \h</w:instrText>
      </w:r>
      <w:r>
        <w:instrText xml:space="preserve"> </w:instrText>
      </w:r>
      <w:r>
        <w:fldChar w:fldCharType="separate"/>
      </w:r>
      <w:r>
        <w:rPr>
          <w:rFonts w:ascii="黑体" w:hAnsi="黑体"/>
          <w:sz w:val="21"/>
          <w:szCs w:val="21"/>
        </w:rPr>
        <w:t>图</w:t>
      </w:r>
      <w:r>
        <w:rPr>
          <w:rFonts w:ascii="黑体" w:hAnsi="黑体"/>
          <w:sz w:val="21"/>
          <w:szCs w:val="21"/>
        </w:rPr>
        <w:t xml:space="preserve"> 3</w:t>
      </w:r>
      <w:r>
        <w:fldChar w:fldCharType="end"/>
      </w:r>
      <w:r>
        <w:rPr>
          <w:rFonts w:hint="eastAsia"/>
        </w:rPr>
        <w:t>。可以</w:t>
      </w:r>
      <w:r>
        <w:t>发现</w:t>
      </w:r>
      <w:r>
        <w:rPr>
          <w:rFonts w:hint="eastAsia"/>
        </w:rPr>
        <w:t>，</w:t>
      </w:r>
      <w:r>
        <w:t>虽然不同年份的报告量有一定的差异</w:t>
      </w:r>
      <w:r>
        <w:rPr>
          <w:rFonts w:hint="eastAsia"/>
        </w:rPr>
        <w:t>，</w:t>
      </w:r>
      <w:r>
        <w:t>但是在类别上展出来的差异更加明显</w:t>
      </w:r>
      <w:r>
        <w:rPr>
          <w:rFonts w:hint="eastAsia"/>
        </w:rPr>
        <w:t>，肯塔基州主要为</w:t>
      </w:r>
      <w:proofErr w:type="gramStart"/>
      <w:r>
        <w:rPr>
          <w:rFonts w:hint="eastAsia"/>
        </w:rPr>
        <w:t>氢考酮</w:t>
      </w:r>
      <w:proofErr w:type="gramEnd"/>
      <w:r>
        <w:rPr>
          <w:rFonts w:hint="eastAsia"/>
        </w:rPr>
        <w:t>、海洛因、</w:t>
      </w:r>
      <w:proofErr w:type="gramStart"/>
      <w:r>
        <w:rPr>
          <w:rFonts w:hint="eastAsia"/>
        </w:rPr>
        <w:t>氢可酮</w:t>
      </w:r>
      <w:proofErr w:type="gramEnd"/>
      <w:r>
        <w:rPr>
          <w:rFonts w:hint="eastAsia"/>
        </w:rPr>
        <w:t>阿片药，俄亥俄州主要为海洛因、</w:t>
      </w:r>
      <w:proofErr w:type="gramStart"/>
      <w:r>
        <w:rPr>
          <w:rFonts w:hint="eastAsia"/>
        </w:rPr>
        <w:t>氢考酮</w:t>
      </w:r>
      <w:proofErr w:type="gramEnd"/>
      <w:r>
        <w:rPr>
          <w:rFonts w:hint="eastAsia"/>
        </w:rPr>
        <w:t>、丁丙诺</w:t>
      </w:r>
      <w:proofErr w:type="gramStart"/>
      <w:r>
        <w:rPr>
          <w:rFonts w:hint="eastAsia"/>
        </w:rPr>
        <w:t>啡</w:t>
      </w:r>
      <w:proofErr w:type="gramEnd"/>
      <w:r>
        <w:rPr>
          <w:rFonts w:hint="eastAsia"/>
        </w:rPr>
        <w:t>阿片药，宾夕法尼亚州主要为海洛因、</w:t>
      </w:r>
      <w:proofErr w:type="gramStart"/>
      <w:r>
        <w:rPr>
          <w:rFonts w:hint="eastAsia"/>
        </w:rPr>
        <w:t>氢考酮</w:t>
      </w:r>
      <w:proofErr w:type="gramEnd"/>
      <w:r>
        <w:rPr>
          <w:rFonts w:hint="eastAsia"/>
        </w:rPr>
        <w:t>、丁丙诺</w:t>
      </w:r>
      <w:proofErr w:type="gramStart"/>
      <w:r>
        <w:rPr>
          <w:rFonts w:hint="eastAsia"/>
        </w:rPr>
        <w:t>啡</w:t>
      </w:r>
      <w:proofErr w:type="gramEnd"/>
      <w:r>
        <w:rPr>
          <w:rFonts w:hint="eastAsia"/>
        </w:rPr>
        <w:t>阿片药，弗吉尼亚州主要为</w:t>
      </w:r>
      <w:proofErr w:type="gramStart"/>
      <w:r>
        <w:rPr>
          <w:rFonts w:hint="eastAsia"/>
        </w:rPr>
        <w:t>氢可酮、氢考酮</w:t>
      </w:r>
      <w:proofErr w:type="gramEnd"/>
      <w:r>
        <w:rPr>
          <w:rFonts w:hint="eastAsia"/>
        </w:rPr>
        <w:t>、海洛因阿片药，西弗吉尼亚州主要为</w:t>
      </w:r>
      <w:proofErr w:type="gramStart"/>
      <w:r>
        <w:rPr>
          <w:rFonts w:hint="eastAsia"/>
        </w:rPr>
        <w:t>氢考酮、氢可酮</w:t>
      </w:r>
      <w:proofErr w:type="gramEnd"/>
      <w:r>
        <w:rPr>
          <w:rFonts w:hint="eastAsia"/>
        </w:rPr>
        <w:t>、海洛因阿片药；</w:t>
      </w:r>
      <w:r>
        <w:t>可以</w:t>
      </w:r>
      <w:r>
        <w:rPr>
          <w:rFonts w:hint="eastAsia"/>
        </w:rPr>
        <w:t>从图上</w:t>
      </w:r>
      <w:r>
        <w:t>发现</w:t>
      </w:r>
      <w:r>
        <w:rPr>
          <w:rFonts w:hint="eastAsia"/>
        </w:rPr>
        <w:t>图形模式</w:t>
      </w:r>
      <w:r>
        <w:t>大致呈现</w:t>
      </w:r>
      <w:r>
        <w:rPr>
          <w:rFonts w:hint="eastAsia"/>
        </w:rPr>
        <w:t>3</w:t>
      </w:r>
      <w:r>
        <w:rPr>
          <w:rFonts w:hint="eastAsia"/>
        </w:rPr>
        <w:t>个板块，第一个板块主要以海洛因阿片药为主；第二板块主要以</w:t>
      </w:r>
      <w:proofErr w:type="gramStart"/>
      <w:r>
        <w:rPr>
          <w:rFonts w:hint="eastAsia"/>
        </w:rPr>
        <w:t>氢考酮</w:t>
      </w:r>
      <w:proofErr w:type="gramEnd"/>
      <w:r>
        <w:rPr>
          <w:rFonts w:hint="eastAsia"/>
        </w:rPr>
        <w:t>为主，第三板块主要以丁丙诺</w:t>
      </w:r>
      <w:proofErr w:type="gramStart"/>
      <w:r>
        <w:rPr>
          <w:rFonts w:hint="eastAsia"/>
        </w:rPr>
        <w:t>啡</w:t>
      </w:r>
      <w:proofErr w:type="gramEnd"/>
      <w:r>
        <w:rPr>
          <w:rFonts w:hint="eastAsia"/>
        </w:rPr>
        <w:t>为主。基于这三大板块类别便可以将原本</w:t>
      </w:r>
      <w:r>
        <w:rPr>
          <w:rFonts w:hint="eastAsia"/>
        </w:rPr>
        <w:t>56</w:t>
      </w:r>
      <w:r>
        <w:rPr>
          <w:rFonts w:hint="eastAsia"/>
        </w:rPr>
        <w:t>种阿片类药物重新划分为三大类。</w:t>
      </w:r>
    </w:p>
    <w:p w14:paraId="795A2D30" w14:textId="77777777" w:rsidR="00C41D74" w:rsidRDefault="00816B6E">
      <w:pPr>
        <w:pStyle w:val="af8"/>
        <w:keepNext/>
        <w:ind w:firstLineChars="0" w:firstLine="0"/>
        <w:jc w:val="center"/>
      </w:pPr>
      <w:r>
        <w:rPr>
          <w:noProof/>
        </w:rPr>
        <w:drawing>
          <wp:inline distT="0" distB="0" distL="0" distR="0" wp14:anchorId="35ECFD72" wp14:editId="5FC3C598">
            <wp:extent cx="6081395" cy="20269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085948" cy="2028426"/>
                    </a:xfrm>
                    <a:prstGeom prst="rect">
                      <a:avLst/>
                    </a:prstGeom>
                    <a:noFill/>
                    <a:ln>
                      <a:noFill/>
                    </a:ln>
                  </pic:spPr>
                </pic:pic>
              </a:graphicData>
            </a:graphic>
          </wp:inline>
        </w:drawing>
      </w:r>
    </w:p>
    <w:p w14:paraId="13848446" w14:textId="77777777" w:rsidR="00C41D74" w:rsidRDefault="00816B6E">
      <w:pPr>
        <w:pStyle w:val="a6"/>
        <w:jc w:val="center"/>
        <w:rPr>
          <w:rFonts w:ascii="黑体" w:hAnsi="黑体"/>
          <w:sz w:val="21"/>
          <w:szCs w:val="21"/>
        </w:rPr>
      </w:pPr>
      <w:bookmarkStart w:id="76" w:name="_Ref36733073"/>
      <w:bookmarkStart w:id="77" w:name="_Toc40737586"/>
      <w:r>
        <w:rPr>
          <w:rFonts w:ascii="黑体" w:hAnsi="黑体"/>
          <w:sz w:val="21"/>
          <w:szCs w:val="21"/>
        </w:rPr>
        <w:t>图</w:t>
      </w:r>
      <w:r>
        <w:rPr>
          <w:rFonts w:ascii="黑体" w:hAnsi="黑体"/>
          <w:sz w:val="21"/>
          <w:szCs w:val="21"/>
        </w:rPr>
        <w:t xml:space="preserve"> </w:t>
      </w:r>
      <w:r>
        <w:rPr>
          <w:rFonts w:ascii="黑体" w:hAnsi="黑体"/>
          <w:sz w:val="21"/>
          <w:szCs w:val="21"/>
        </w:rPr>
        <w:fldChar w:fldCharType="begin"/>
      </w:r>
      <w:r>
        <w:rPr>
          <w:rFonts w:ascii="黑体" w:hAnsi="黑体"/>
          <w:sz w:val="21"/>
          <w:szCs w:val="21"/>
        </w:rPr>
        <w:instrText xml:space="preserve"> SEQ </w:instrText>
      </w:r>
      <w:r>
        <w:rPr>
          <w:rFonts w:ascii="黑体" w:hAnsi="黑体"/>
          <w:sz w:val="21"/>
          <w:szCs w:val="21"/>
        </w:rPr>
        <w:instrText>图</w:instrText>
      </w:r>
      <w:r>
        <w:rPr>
          <w:rFonts w:ascii="黑体" w:hAnsi="黑体"/>
          <w:sz w:val="21"/>
          <w:szCs w:val="21"/>
        </w:rPr>
        <w:instrText xml:space="preserve"> \* ARABIC </w:instrText>
      </w:r>
      <w:r>
        <w:rPr>
          <w:rFonts w:ascii="黑体" w:hAnsi="黑体"/>
          <w:sz w:val="21"/>
          <w:szCs w:val="21"/>
        </w:rPr>
        <w:fldChar w:fldCharType="separate"/>
      </w:r>
      <w:r>
        <w:rPr>
          <w:rFonts w:ascii="黑体" w:hAnsi="黑体"/>
          <w:sz w:val="21"/>
          <w:szCs w:val="21"/>
        </w:rPr>
        <w:t>3</w:t>
      </w:r>
      <w:r>
        <w:rPr>
          <w:rFonts w:ascii="黑体" w:hAnsi="黑体"/>
          <w:sz w:val="21"/>
          <w:szCs w:val="21"/>
        </w:rPr>
        <w:fldChar w:fldCharType="end"/>
      </w:r>
      <w:bookmarkEnd w:id="76"/>
      <w:r>
        <w:rPr>
          <w:rFonts w:ascii="黑体" w:hAnsi="黑体" w:hint="eastAsia"/>
          <w:sz w:val="21"/>
          <w:szCs w:val="21"/>
        </w:rPr>
        <w:t xml:space="preserve">    </w:t>
      </w:r>
      <w:r>
        <w:rPr>
          <w:rFonts w:ascii="黑体" w:hAnsi="黑体" w:hint="eastAsia"/>
          <w:sz w:val="21"/>
          <w:szCs w:val="21"/>
        </w:rPr>
        <w:t>各个</w:t>
      </w:r>
      <w:proofErr w:type="gramStart"/>
      <w:r>
        <w:rPr>
          <w:rFonts w:ascii="黑体" w:hAnsi="黑体" w:hint="eastAsia"/>
          <w:sz w:val="21"/>
          <w:szCs w:val="21"/>
        </w:rPr>
        <w:t>州各种</w:t>
      </w:r>
      <w:proofErr w:type="gramEnd"/>
      <w:r>
        <w:rPr>
          <w:rFonts w:ascii="黑体" w:hAnsi="黑体" w:hint="eastAsia"/>
          <w:sz w:val="21"/>
          <w:szCs w:val="21"/>
        </w:rPr>
        <w:t>阿片类药物报告量的热力图</w:t>
      </w:r>
      <w:bookmarkEnd w:id="77"/>
    </w:p>
    <w:p w14:paraId="5DD33264" w14:textId="77777777" w:rsidR="00C41D74" w:rsidRDefault="00816B6E">
      <w:pPr>
        <w:pStyle w:val="a1"/>
      </w:pPr>
      <w:bookmarkStart w:id="78" w:name="_Ref40713597"/>
      <w:bookmarkStart w:id="79" w:name="_Toc41736398"/>
      <w:bookmarkStart w:id="80" w:name="_Toc37339250"/>
      <w:bookmarkStart w:id="81" w:name="_Toc37335364"/>
      <w:commentRangeStart w:id="82"/>
      <w:r>
        <w:rPr>
          <w:rFonts w:hint="eastAsia"/>
        </w:rPr>
        <w:t>划分类别</w:t>
      </w:r>
      <w:bookmarkEnd w:id="78"/>
      <w:bookmarkEnd w:id="79"/>
      <w:bookmarkEnd w:id="80"/>
      <w:bookmarkEnd w:id="81"/>
      <w:commentRangeEnd w:id="82"/>
      <w:r>
        <w:commentReference w:id="82"/>
      </w:r>
    </w:p>
    <w:p w14:paraId="7D764359" w14:textId="77777777" w:rsidR="00C41D74" w:rsidRDefault="00816B6E">
      <w:pPr>
        <w:pStyle w:val="af8"/>
        <w:ind w:firstLine="480"/>
        <w:jc w:val="left"/>
      </w:pPr>
      <w:r>
        <w:rPr>
          <w:rFonts w:hint="eastAsia"/>
        </w:rPr>
        <w:t>根据阿片类药物是否为合成药物将其划分为三大类：合成类阿片药、非合成类阿片药、半合成类阿片药。基于其报告量（见</w:t>
      </w:r>
      <w:r>
        <w:fldChar w:fldCharType="begin"/>
      </w:r>
      <w:r>
        <w:instrText xml:space="preserve"> </w:instrText>
      </w:r>
      <w:r>
        <w:rPr>
          <w:rFonts w:hint="eastAsia"/>
        </w:rPr>
        <w:instrText>REF _Ref41730572 \h</w:instrText>
      </w:r>
      <w:r>
        <w:instrText xml:space="preserve">  \* MERGEFORMAT </w:instrText>
      </w:r>
      <w:r>
        <w:fldChar w:fldCharType="separate"/>
      </w:r>
      <w:r>
        <w:t>表</w:t>
      </w:r>
      <w:r>
        <w:t xml:space="preserve"> 1</w:t>
      </w:r>
      <w:r>
        <w:fldChar w:fldCharType="end"/>
      </w:r>
      <w:r>
        <w:t>）</w:t>
      </w:r>
      <w:r>
        <w:rPr>
          <w:rFonts w:hint="eastAsia"/>
        </w:rPr>
        <w:t>对</w:t>
      </w:r>
      <w:r>
        <w:rPr>
          <w:rFonts w:hint="eastAsia"/>
        </w:rPr>
        <w:t>2010-2016</w:t>
      </w:r>
      <w:r>
        <w:rPr>
          <w:rFonts w:hint="eastAsia"/>
        </w:rPr>
        <w:t>年各个州的报告量绘制折线图，从</w:t>
      </w:r>
      <w:r>
        <w:fldChar w:fldCharType="begin"/>
      </w:r>
      <w:r>
        <w:instrText xml:space="preserve"> </w:instrText>
      </w:r>
      <w:r>
        <w:rPr>
          <w:rFonts w:hint="eastAsia"/>
        </w:rPr>
        <w:instrText>REF _Ref36736566 \h</w:instrText>
      </w:r>
      <w:r>
        <w:instrText xml:space="preserve"> </w:instrText>
      </w:r>
      <w:r>
        <w:fldChar w:fldCharType="separate"/>
      </w:r>
      <w:r>
        <w:rPr>
          <w:rFonts w:ascii="黑体" w:hAnsi="黑体"/>
          <w:sz w:val="21"/>
          <w:szCs w:val="21"/>
        </w:rPr>
        <w:t>图</w:t>
      </w:r>
      <w:r>
        <w:rPr>
          <w:rFonts w:ascii="黑体" w:hAnsi="黑体"/>
          <w:sz w:val="21"/>
          <w:szCs w:val="21"/>
        </w:rPr>
        <w:t xml:space="preserve"> 4</w:t>
      </w:r>
      <w:r>
        <w:fldChar w:fldCharType="end"/>
      </w:r>
      <w:r>
        <w:t>可以看出不同州的</w:t>
      </w:r>
      <w:proofErr w:type="gramStart"/>
      <w:r>
        <w:t>不</w:t>
      </w:r>
      <w:proofErr w:type="gramEnd"/>
      <w:r>
        <w:t>同类的阿片</w:t>
      </w:r>
      <w:proofErr w:type="gramStart"/>
      <w:r>
        <w:t>药报告量</w:t>
      </w:r>
      <w:proofErr w:type="gramEnd"/>
      <w:r>
        <w:t>在</w:t>
      </w:r>
      <w:r>
        <w:rPr>
          <w:rFonts w:hint="eastAsia"/>
        </w:rPr>
        <w:t>2010-2016</w:t>
      </w:r>
      <w:r>
        <w:rPr>
          <w:rFonts w:hint="eastAsia"/>
        </w:rPr>
        <w:t>年呈现不同趋势，肯塔基州合成阿片药在</w:t>
      </w:r>
      <w:r>
        <w:rPr>
          <w:rFonts w:hint="eastAsia"/>
        </w:rPr>
        <w:t>2010</w:t>
      </w:r>
      <w:r>
        <w:rPr>
          <w:rFonts w:hint="eastAsia"/>
        </w:rPr>
        <w:t>年报告量为峰值</w:t>
      </w:r>
      <w:r>
        <w:rPr>
          <w:rFonts w:hint="eastAsia"/>
        </w:rPr>
        <w:t>6208</w:t>
      </w:r>
      <w:r>
        <w:rPr>
          <w:rFonts w:hint="eastAsia"/>
        </w:rPr>
        <w:t>例，半合成类阿片药在</w:t>
      </w:r>
      <w:r>
        <w:rPr>
          <w:rFonts w:hint="eastAsia"/>
        </w:rPr>
        <w:t>2014</w:t>
      </w:r>
      <w:r>
        <w:rPr>
          <w:rFonts w:hint="eastAsia"/>
        </w:rPr>
        <w:t>年达到峰值</w:t>
      </w:r>
      <w:r>
        <w:rPr>
          <w:rFonts w:hint="eastAsia"/>
        </w:rPr>
        <w:t>7151</w:t>
      </w:r>
      <w:r>
        <w:rPr>
          <w:rFonts w:hint="eastAsia"/>
        </w:rPr>
        <w:t>例；俄亥俄州半合成阿片药在</w:t>
      </w:r>
      <w:r>
        <w:rPr>
          <w:rFonts w:hint="eastAsia"/>
        </w:rPr>
        <w:t>20</w:t>
      </w:r>
      <w:r>
        <w:rPr>
          <w:rFonts w:hint="eastAsia"/>
        </w:rPr>
        <w:t>15</w:t>
      </w:r>
      <w:r>
        <w:rPr>
          <w:rFonts w:hint="eastAsia"/>
        </w:rPr>
        <w:t>年达到峰值</w:t>
      </w:r>
      <w:r>
        <w:rPr>
          <w:rFonts w:hint="eastAsia"/>
        </w:rPr>
        <w:t>26674</w:t>
      </w:r>
      <w:r>
        <w:rPr>
          <w:rFonts w:hint="eastAsia"/>
        </w:rPr>
        <w:t>例，而合成阿片</w:t>
      </w:r>
      <w:proofErr w:type="gramStart"/>
      <w:r>
        <w:rPr>
          <w:rFonts w:hint="eastAsia"/>
        </w:rPr>
        <w:t>药报告量</w:t>
      </w:r>
      <w:proofErr w:type="gramEnd"/>
      <w:r>
        <w:rPr>
          <w:rFonts w:hint="eastAsia"/>
        </w:rPr>
        <w:t>在</w:t>
      </w:r>
      <w:r>
        <w:rPr>
          <w:rFonts w:hint="eastAsia"/>
        </w:rPr>
        <w:t>2013</w:t>
      </w:r>
      <w:r>
        <w:rPr>
          <w:rFonts w:hint="eastAsia"/>
        </w:rPr>
        <w:t>年最低为</w:t>
      </w:r>
      <w:r>
        <w:rPr>
          <w:rFonts w:hint="eastAsia"/>
        </w:rPr>
        <w:t>5060</w:t>
      </w:r>
      <w:r>
        <w:rPr>
          <w:rFonts w:hint="eastAsia"/>
        </w:rPr>
        <w:t>例，</w:t>
      </w:r>
      <w:r>
        <w:rPr>
          <w:rFonts w:hint="eastAsia"/>
        </w:rPr>
        <w:t>2016</w:t>
      </w:r>
      <w:r>
        <w:rPr>
          <w:rFonts w:hint="eastAsia"/>
        </w:rPr>
        <w:t>年最高为</w:t>
      </w:r>
      <w:r>
        <w:rPr>
          <w:rFonts w:hint="eastAsia"/>
        </w:rPr>
        <w:t>17347</w:t>
      </w:r>
      <w:r>
        <w:rPr>
          <w:rFonts w:hint="eastAsia"/>
        </w:rPr>
        <w:t>例；宾夕法尼亚州的半合成阿片药的报告量大致也呈现一个先增后减的趋势，在</w:t>
      </w:r>
      <w:r>
        <w:rPr>
          <w:rFonts w:hint="eastAsia"/>
        </w:rPr>
        <w:t>2015</w:t>
      </w:r>
      <w:r>
        <w:rPr>
          <w:rFonts w:hint="eastAsia"/>
        </w:rPr>
        <w:t>年达到峰值</w:t>
      </w:r>
      <w:r>
        <w:rPr>
          <w:rFonts w:hint="eastAsia"/>
        </w:rPr>
        <w:t>20799</w:t>
      </w:r>
      <w:r>
        <w:rPr>
          <w:rFonts w:hint="eastAsia"/>
        </w:rPr>
        <w:t>例；弗吉尼亚州的半合成阿片药在</w:t>
      </w:r>
      <w:r>
        <w:rPr>
          <w:rFonts w:hint="eastAsia"/>
        </w:rPr>
        <w:t>2011</w:t>
      </w:r>
      <w:r>
        <w:rPr>
          <w:rFonts w:hint="eastAsia"/>
        </w:rPr>
        <w:t>年和</w:t>
      </w:r>
      <w:r>
        <w:rPr>
          <w:rFonts w:hint="eastAsia"/>
        </w:rPr>
        <w:t>2013</w:t>
      </w:r>
      <w:r>
        <w:rPr>
          <w:rFonts w:hint="eastAsia"/>
        </w:rPr>
        <w:t>年分别出现一个波谷和波峰；西弗吉尼亚州的半合成阿片药在</w:t>
      </w:r>
      <w:r>
        <w:rPr>
          <w:rFonts w:hint="eastAsia"/>
        </w:rPr>
        <w:t>2013</w:t>
      </w:r>
      <w:r>
        <w:rPr>
          <w:rFonts w:hint="eastAsia"/>
        </w:rPr>
        <w:t>年出现一个波峰，合成类阿片药在整体上呈现一个递减趋势；非合成阿片</w:t>
      </w:r>
      <w:proofErr w:type="gramStart"/>
      <w:r>
        <w:rPr>
          <w:rFonts w:hint="eastAsia"/>
        </w:rPr>
        <w:t>药变化</w:t>
      </w:r>
      <w:proofErr w:type="gramEnd"/>
      <w:r>
        <w:rPr>
          <w:rFonts w:hint="eastAsia"/>
        </w:rPr>
        <w:t>趋势不明显；而这五个州的总体上而言，半合成阿片类药物呈现一个先增后</w:t>
      </w:r>
      <w:r>
        <w:rPr>
          <w:rFonts w:hint="eastAsia"/>
        </w:rPr>
        <w:lastRenderedPageBreak/>
        <w:t>减的趋势，而合成类阿片药为先减后增的趋势，非合成类阿片</w:t>
      </w:r>
      <w:proofErr w:type="gramStart"/>
      <w:r>
        <w:rPr>
          <w:rFonts w:hint="eastAsia"/>
        </w:rPr>
        <w:t>药变化</w:t>
      </w:r>
      <w:proofErr w:type="gramEnd"/>
      <w:r>
        <w:rPr>
          <w:rFonts w:hint="eastAsia"/>
        </w:rPr>
        <w:t>趋势</w:t>
      </w:r>
      <w:r>
        <w:rPr>
          <w:rFonts w:hint="eastAsia"/>
        </w:rPr>
        <w:t>相对不明显。</w:t>
      </w:r>
    </w:p>
    <w:p w14:paraId="3D0298A1" w14:textId="77777777" w:rsidR="00C41D74" w:rsidRDefault="00816B6E">
      <w:pPr>
        <w:pStyle w:val="af8"/>
        <w:ind w:firstLine="480"/>
        <w:jc w:val="left"/>
      </w:pPr>
      <w:r>
        <w:rPr>
          <w:rFonts w:hint="eastAsia"/>
        </w:rPr>
        <w:t>可以发现，五个州阿片药物使用量趋势近似相同，合成类阿片类药物的变化趋势与半合成类阿片类药物的变化趋势相反，非合成类阿片</w:t>
      </w:r>
      <w:proofErr w:type="gramStart"/>
      <w:r>
        <w:rPr>
          <w:rFonts w:hint="eastAsia"/>
        </w:rPr>
        <w:t>药变化</w:t>
      </w:r>
      <w:proofErr w:type="gramEnd"/>
      <w:r>
        <w:rPr>
          <w:rFonts w:hint="eastAsia"/>
        </w:rPr>
        <w:t>趋势不大。</w:t>
      </w:r>
    </w:p>
    <w:p w14:paraId="27A63686" w14:textId="77777777" w:rsidR="00C41D74" w:rsidRDefault="00816B6E">
      <w:pPr>
        <w:pStyle w:val="a6"/>
        <w:keepNext/>
        <w:jc w:val="center"/>
        <w:rPr>
          <w:rFonts w:ascii="宋体" w:eastAsia="宋体" w:hAnsi="宋体"/>
          <w:b/>
          <w:bCs/>
          <w:sz w:val="21"/>
          <w:szCs w:val="21"/>
        </w:rPr>
      </w:pPr>
      <w:bookmarkStart w:id="83" w:name="_Ref41730572"/>
      <w:r>
        <w:rPr>
          <w:rFonts w:ascii="宋体" w:eastAsia="宋体" w:hAnsi="宋体"/>
          <w:b/>
          <w:bCs/>
          <w:sz w:val="21"/>
          <w:szCs w:val="21"/>
        </w:rPr>
        <w:t>表</w:t>
      </w:r>
      <w:r>
        <w:rPr>
          <w:rFonts w:ascii="宋体" w:eastAsia="宋体" w:hAnsi="宋体"/>
          <w:b/>
          <w:bCs/>
          <w:sz w:val="21"/>
          <w:szCs w:val="21"/>
        </w:rPr>
        <w:t xml:space="preserve"> </w:t>
      </w:r>
      <w:r>
        <w:rPr>
          <w:rFonts w:ascii="宋体" w:eastAsia="宋体" w:hAnsi="宋体"/>
          <w:b/>
          <w:bCs/>
          <w:sz w:val="21"/>
          <w:szCs w:val="21"/>
        </w:rPr>
        <w:fldChar w:fldCharType="begin"/>
      </w:r>
      <w:r>
        <w:rPr>
          <w:rFonts w:ascii="宋体" w:eastAsia="宋体" w:hAnsi="宋体"/>
          <w:b/>
          <w:bCs/>
          <w:sz w:val="21"/>
          <w:szCs w:val="21"/>
        </w:rPr>
        <w:instrText xml:space="preserve"> SEQ </w:instrText>
      </w:r>
      <w:r>
        <w:rPr>
          <w:rFonts w:ascii="宋体" w:eastAsia="宋体" w:hAnsi="宋体"/>
          <w:b/>
          <w:bCs/>
          <w:sz w:val="21"/>
          <w:szCs w:val="21"/>
        </w:rPr>
        <w:instrText>表</w:instrText>
      </w:r>
      <w:r>
        <w:rPr>
          <w:rFonts w:ascii="宋体" w:eastAsia="宋体" w:hAnsi="宋体"/>
          <w:b/>
          <w:bCs/>
          <w:sz w:val="21"/>
          <w:szCs w:val="21"/>
        </w:rPr>
        <w:instrText xml:space="preserve"> \* ARABIC </w:instrText>
      </w:r>
      <w:r>
        <w:rPr>
          <w:rFonts w:ascii="宋体" w:eastAsia="宋体" w:hAnsi="宋体"/>
          <w:b/>
          <w:bCs/>
          <w:sz w:val="21"/>
          <w:szCs w:val="21"/>
        </w:rPr>
        <w:fldChar w:fldCharType="separate"/>
      </w:r>
      <w:r>
        <w:rPr>
          <w:rFonts w:ascii="宋体" w:eastAsia="宋体" w:hAnsi="宋体"/>
          <w:b/>
          <w:bCs/>
          <w:sz w:val="21"/>
          <w:szCs w:val="21"/>
        </w:rPr>
        <w:t>1</w:t>
      </w:r>
      <w:r>
        <w:rPr>
          <w:rFonts w:ascii="宋体" w:eastAsia="宋体" w:hAnsi="宋体"/>
          <w:b/>
          <w:bCs/>
          <w:sz w:val="21"/>
          <w:szCs w:val="21"/>
        </w:rPr>
        <w:fldChar w:fldCharType="end"/>
      </w:r>
      <w:bookmarkEnd w:id="83"/>
      <w:r>
        <w:rPr>
          <w:rFonts w:ascii="宋体" w:eastAsia="宋体" w:hAnsi="宋体"/>
          <w:b/>
          <w:bCs/>
          <w:sz w:val="21"/>
          <w:szCs w:val="21"/>
        </w:rPr>
        <w:t xml:space="preserve">    2010-2016</w:t>
      </w:r>
      <w:r>
        <w:rPr>
          <w:rFonts w:ascii="宋体" w:eastAsia="宋体" w:hAnsi="宋体"/>
          <w:b/>
          <w:bCs/>
          <w:sz w:val="21"/>
          <w:szCs w:val="21"/>
        </w:rPr>
        <w:t>年五</w:t>
      </w:r>
      <w:proofErr w:type="gramStart"/>
      <w:r>
        <w:rPr>
          <w:rFonts w:ascii="宋体" w:eastAsia="宋体" w:hAnsi="宋体"/>
          <w:b/>
          <w:bCs/>
          <w:sz w:val="21"/>
          <w:szCs w:val="21"/>
        </w:rPr>
        <w:t>大州</w:t>
      </w:r>
      <w:proofErr w:type="gramEnd"/>
      <w:r>
        <w:rPr>
          <w:rFonts w:ascii="宋体" w:eastAsia="宋体" w:hAnsi="宋体"/>
          <w:b/>
          <w:bCs/>
          <w:sz w:val="21"/>
          <w:szCs w:val="21"/>
        </w:rPr>
        <w:t>的</w:t>
      </w:r>
      <w:r>
        <w:rPr>
          <w:rFonts w:ascii="宋体" w:eastAsia="宋体" w:hAnsi="宋体"/>
          <w:b/>
          <w:bCs/>
          <w:sz w:val="21"/>
          <w:szCs w:val="21"/>
        </w:rPr>
        <w:t>3</w:t>
      </w:r>
      <w:r>
        <w:rPr>
          <w:rFonts w:ascii="宋体" w:eastAsia="宋体" w:hAnsi="宋体"/>
          <w:b/>
          <w:bCs/>
          <w:sz w:val="21"/>
          <w:szCs w:val="21"/>
        </w:rPr>
        <w:t>类阿片类药物报告量</w:t>
      </w:r>
      <w:commentRangeStart w:id="84"/>
      <w:commentRangeEnd w:id="84"/>
      <w:r>
        <w:commentReference w:id="84"/>
      </w:r>
    </w:p>
    <w:tbl>
      <w:tblPr>
        <w:tblW w:w="5000" w:type="pct"/>
        <w:tblLook w:val="04A0" w:firstRow="1" w:lastRow="0" w:firstColumn="1" w:lastColumn="0" w:noHBand="0" w:noVBand="1"/>
      </w:tblPr>
      <w:tblGrid>
        <w:gridCol w:w="1998"/>
        <w:gridCol w:w="899"/>
        <w:gridCol w:w="1060"/>
        <w:gridCol w:w="1060"/>
        <w:gridCol w:w="1511"/>
        <w:gridCol w:w="1271"/>
        <w:gridCol w:w="1271"/>
      </w:tblGrid>
      <w:tr w:rsidR="00C41D74" w14:paraId="1B1DEC35" w14:textId="77777777">
        <w:trPr>
          <w:trHeight w:val="288"/>
        </w:trPr>
        <w:tc>
          <w:tcPr>
            <w:tcW w:w="1112" w:type="pct"/>
            <w:tcBorders>
              <w:top w:val="single" w:sz="8" w:space="0" w:color="auto"/>
              <w:left w:val="nil"/>
              <w:bottom w:val="single" w:sz="8" w:space="0" w:color="auto"/>
              <w:right w:val="nil"/>
            </w:tcBorders>
            <w:shd w:val="clear" w:color="auto" w:fill="auto"/>
            <w:noWrap/>
            <w:vAlign w:val="center"/>
          </w:tcPr>
          <w:p w14:paraId="7A8D3EB3" w14:textId="77777777" w:rsidR="00C41D74" w:rsidRDefault="00816B6E">
            <w:pPr>
              <w:widowControl/>
              <w:jc w:val="left"/>
              <w:rPr>
                <w:rFonts w:ascii="宋体" w:eastAsia="宋体" w:hAnsi="宋体" w:cs="宋体"/>
                <w:b/>
                <w:bCs/>
                <w:color w:val="000000"/>
                <w:kern w:val="0"/>
                <w:szCs w:val="21"/>
              </w:rPr>
            </w:pPr>
            <w:r>
              <w:rPr>
                <w:rFonts w:ascii="宋体" w:eastAsia="宋体" w:hAnsi="宋体" w:cs="宋体" w:hint="eastAsia"/>
                <w:b/>
                <w:bCs/>
                <w:color w:val="000000"/>
                <w:kern w:val="0"/>
                <w:szCs w:val="21"/>
              </w:rPr>
              <w:t>药物种类</w:t>
            </w:r>
          </w:p>
        </w:tc>
        <w:tc>
          <w:tcPr>
            <w:tcW w:w="461" w:type="pct"/>
            <w:tcBorders>
              <w:top w:val="single" w:sz="8" w:space="0" w:color="auto"/>
              <w:left w:val="nil"/>
              <w:bottom w:val="single" w:sz="8" w:space="0" w:color="auto"/>
              <w:right w:val="nil"/>
            </w:tcBorders>
            <w:shd w:val="clear" w:color="auto" w:fill="auto"/>
            <w:noWrap/>
            <w:vAlign w:val="center"/>
          </w:tcPr>
          <w:p w14:paraId="17AB6299" w14:textId="77777777" w:rsidR="00C41D74" w:rsidRDefault="00816B6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年份</w:t>
            </w:r>
          </w:p>
        </w:tc>
        <w:tc>
          <w:tcPr>
            <w:tcW w:w="584" w:type="pct"/>
            <w:tcBorders>
              <w:top w:val="single" w:sz="8" w:space="0" w:color="auto"/>
              <w:left w:val="nil"/>
              <w:bottom w:val="single" w:sz="8" w:space="0" w:color="auto"/>
              <w:right w:val="nil"/>
            </w:tcBorders>
            <w:shd w:val="clear" w:color="auto" w:fill="auto"/>
            <w:noWrap/>
            <w:vAlign w:val="center"/>
          </w:tcPr>
          <w:p w14:paraId="24F24DF1" w14:textId="77777777" w:rsidR="00C41D74" w:rsidRDefault="00816B6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肯塔基州</w:t>
            </w:r>
          </w:p>
        </w:tc>
        <w:tc>
          <w:tcPr>
            <w:tcW w:w="584" w:type="pct"/>
            <w:tcBorders>
              <w:top w:val="single" w:sz="8" w:space="0" w:color="auto"/>
              <w:left w:val="nil"/>
              <w:bottom w:val="single" w:sz="8" w:space="0" w:color="auto"/>
              <w:right w:val="nil"/>
            </w:tcBorders>
            <w:shd w:val="clear" w:color="auto" w:fill="auto"/>
            <w:noWrap/>
            <w:vAlign w:val="center"/>
          </w:tcPr>
          <w:p w14:paraId="7EA4DF87" w14:textId="77777777" w:rsidR="00C41D74" w:rsidRDefault="00816B6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俄亥俄州</w:t>
            </w:r>
          </w:p>
        </w:tc>
        <w:tc>
          <w:tcPr>
            <w:tcW w:w="843" w:type="pct"/>
            <w:tcBorders>
              <w:top w:val="single" w:sz="8" w:space="0" w:color="auto"/>
              <w:left w:val="nil"/>
              <w:bottom w:val="single" w:sz="8" w:space="0" w:color="auto"/>
              <w:right w:val="nil"/>
            </w:tcBorders>
            <w:shd w:val="clear" w:color="auto" w:fill="auto"/>
            <w:noWrap/>
            <w:vAlign w:val="center"/>
          </w:tcPr>
          <w:p w14:paraId="16203B1A" w14:textId="77777777" w:rsidR="00C41D74" w:rsidRDefault="00816B6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宾夕法尼亚州</w:t>
            </w:r>
          </w:p>
        </w:tc>
        <w:tc>
          <w:tcPr>
            <w:tcW w:w="708" w:type="pct"/>
            <w:tcBorders>
              <w:top w:val="single" w:sz="8" w:space="0" w:color="auto"/>
              <w:left w:val="nil"/>
              <w:bottom w:val="single" w:sz="8" w:space="0" w:color="auto"/>
              <w:right w:val="nil"/>
            </w:tcBorders>
            <w:shd w:val="clear" w:color="auto" w:fill="auto"/>
            <w:noWrap/>
            <w:vAlign w:val="center"/>
          </w:tcPr>
          <w:p w14:paraId="6D880E10" w14:textId="77777777" w:rsidR="00C41D74" w:rsidRDefault="00816B6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弗吉尼亚州</w:t>
            </w:r>
          </w:p>
        </w:tc>
        <w:tc>
          <w:tcPr>
            <w:tcW w:w="708" w:type="pct"/>
            <w:tcBorders>
              <w:top w:val="single" w:sz="8" w:space="0" w:color="auto"/>
              <w:left w:val="nil"/>
              <w:bottom w:val="single" w:sz="8" w:space="0" w:color="auto"/>
              <w:right w:val="nil"/>
            </w:tcBorders>
            <w:shd w:val="clear" w:color="auto" w:fill="auto"/>
            <w:noWrap/>
            <w:vAlign w:val="center"/>
          </w:tcPr>
          <w:p w14:paraId="17906FCE" w14:textId="77777777" w:rsidR="00C41D74" w:rsidRDefault="00816B6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弗吉尼亚州</w:t>
            </w:r>
          </w:p>
        </w:tc>
      </w:tr>
      <w:tr w:rsidR="00C41D74" w14:paraId="3C12E4EB" w14:textId="77777777">
        <w:trPr>
          <w:trHeight w:val="276"/>
        </w:trPr>
        <w:tc>
          <w:tcPr>
            <w:tcW w:w="1112" w:type="pct"/>
            <w:tcBorders>
              <w:top w:val="nil"/>
              <w:left w:val="nil"/>
              <w:bottom w:val="nil"/>
              <w:right w:val="nil"/>
            </w:tcBorders>
            <w:shd w:val="clear" w:color="auto" w:fill="auto"/>
            <w:noWrap/>
            <w:vAlign w:val="center"/>
          </w:tcPr>
          <w:p w14:paraId="65FB73D6" w14:textId="77777777" w:rsidR="00C41D74" w:rsidRDefault="00816B6E">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半合成阿片类药物</w:t>
            </w:r>
          </w:p>
        </w:tc>
        <w:tc>
          <w:tcPr>
            <w:tcW w:w="461" w:type="pct"/>
            <w:tcBorders>
              <w:top w:val="nil"/>
              <w:left w:val="nil"/>
              <w:bottom w:val="nil"/>
              <w:right w:val="nil"/>
            </w:tcBorders>
            <w:shd w:val="clear" w:color="auto" w:fill="auto"/>
            <w:noWrap/>
            <w:vAlign w:val="center"/>
          </w:tcPr>
          <w:p w14:paraId="7A97B6A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294608D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3952</w:t>
            </w:r>
          </w:p>
        </w:tc>
        <w:tc>
          <w:tcPr>
            <w:tcW w:w="584" w:type="pct"/>
            <w:tcBorders>
              <w:top w:val="nil"/>
              <w:left w:val="nil"/>
              <w:bottom w:val="nil"/>
              <w:right w:val="nil"/>
            </w:tcBorders>
            <w:shd w:val="clear" w:color="auto" w:fill="auto"/>
            <w:noWrap/>
            <w:vAlign w:val="center"/>
          </w:tcPr>
          <w:p w14:paraId="7ECD1AF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12153</w:t>
            </w:r>
          </w:p>
        </w:tc>
        <w:tc>
          <w:tcPr>
            <w:tcW w:w="843" w:type="pct"/>
            <w:tcBorders>
              <w:top w:val="nil"/>
              <w:left w:val="nil"/>
              <w:bottom w:val="nil"/>
              <w:right w:val="nil"/>
            </w:tcBorders>
            <w:shd w:val="clear" w:color="auto" w:fill="auto"/>
            <w:noWrap/>
            <w:vAlign w:val="center"/>
          </w:tcPr>
          <w:p w14:paraId="1D900B7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14450</w:t>
            </w:r>
          </w:p>
        </w:tc>
        <w:tc>
          <w:tcPr>
            <w:tcW w:w="708" w:type="pct"/>
            <w:tcBorders>
              <w:top w:val="nil"/>
              <w:left w:val="nil"/>
              <w:bottom w:val="nil"/>
              <w:right w:val="nil"/>
            </w:tcBorders>
            <w:shd w:val="clear" w:color="auto" w:fill="auto"/>
            <w:noWrap/>
            <w:vAlign w:val="center"/>
          </w:tcPr>
          <w:p w14:paraId="3A147B6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4381</w:t>
            </w:r>
          </w:p>
        </w:tc>
        <w:tc>
          <w:tcPr>
            <w:tcW w:w="708" w:type="pct"/>
            <w:tcBorders>
              <w:top w:val="nil"/>
              <w:left w:val="nil"/>
              <w:bottom w:val="nil"/>
              <w:right w:val="nil"/>
            </w:tcBorders>
            <w:shd w:val="clear" w:color="auto" w:fill="auto"/>
            <w:noWrap/>
            <w:vAlign w:val="center"/>
          </w:tcPr>
          <w:p w14:paraId="3ECF91A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1535</w:t>
            </w:r>
          </w:p>
        </w:tc>
      </w:tr>
      <w:tr w:rsidR="00C41D74" w14:paraId="0572BE12" w14:textId="77777777">
        <w:trPr>
          <w:trHeight w:val="276"/>
        </w:trPr>
        <w:tc>
          <w:tcPr>
            <w:tcW w:w="1112" w:type="pct"/>
            <w:tcBorders>
              <w:top w:val="nil"/>
              <w:left w:val="nil"/>
              <w:bottom w:val="nil"/>
              <w:right w:val="nil"/>
            </w:tcBorders>
            <w:shd w:val="clear" w:color="auto" w:fill="auto"/>
            <w:noWrap/>
            <w:vAlign w:val="center"/>
          </w:tcPr>
          <w:p w14:paraId="3BE4E8E2"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57C6F3F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2011</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0689A6E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4068</w:t>
            </w:r>
          </w:p>
        </w:tc>
        <w:tc>
          <w:tcPr>
            <w:tcW w:w="584" w:type="pct"/>
            <w:tcBorders>
              <w:top w:val="nil"/>
              <w:left w:val="nil"/>
              <w:bottom w:val="nil"/>
              <w:right w:val="nil"/>
            </w:tcBorders>
            <w:shd w:val="clear" w:color="auto" w:fill="auto"/>
            <w:noWrap/>
            <w:vAlign w:val="center"/>
          </w:tcPr>
          <w:p w14:paraId="69D53F9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13775</w:t>
            </w:r>
          </w:p>
        </w:tc>
        <w:tc>
          <w:tcPr>
            <w:tcW w:w="843" w:type="pct"/>
            <w:tcBorders>
              <w:top w:val="nil"/>
              <w:left w:val="nil"/>
              <w:bottom w:val="nil"/>
              <w:right w:val="nil"/>
            </w:tcBorders>
            <w:shd w:val="clear" w:color="auto" w:fill="auto"/>
            <w:noWrap/>
            <w:vAlign w:val="center"/>
          </w:tcPr>
          <w:p w14:paraId="34F562D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14100</w:t>
            </w:r>
          </w:p>
        </w:tc>
        <w:tc>
          <w:tcPr>
            <w:tcW w:w="708" w:type="pct"/>
            <w:tcBorders>
              <w:top w:val="nil"/>
              <w:left w:val="nil"/>
              <w:bottom w:val="nil"/>
              <w:right w:val="nil"/>
            </w:tcBorders>
            <w:shd w:val="clear" w:color="auto" w:fill="auto"/>
            <w:noWrap/>
            <w:vAlign w:val="center"/>
          </w:tcPr>
          <w:p w14:paraId="44DE9E6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3092</w:t>
            </w:r>
          </w:p>
        </w:tc>
        <w:tc>
          <w:tcPr>
            <w:tcW w:w="708" w:type="pct"/>
            <w:tcBorders>
              <w:top w:val="nil"/>
              <w:left w:val="nil"/>
              <w:bottom w:val="nil"/>
              <w:right w:val="nil"/>
            </w:tcBorders>
            <w:shd w:val="clear" w:color="auto" w:fill="auto"/>
            <w:noWrap/>
            <w:vAlign w:val="center"/>
          </w:tcPr>
          <w:p w14:paraId="2B70121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1473</w:t>
            </w:r>
          </w:p>
        </w:tc>
      </w:tr>
      <w:tr w:rsidR="00C41D74" w14:paraId="2FF314C0" w14:textId="77777777">
        <w:trPr>
          <w:trHeight w:val="276"/>
        </w:trPr>
        <w:tc>
          <w:tcPr>
            <w:tcW w:w="1112" w:type="pct"/>
            <w:tcBorders>
              <w:top w:val="nil"/>
              <w:left w:val="nil"/>
              <w:bottom w:val="nil"/>
              <w:right w:val="nil"/>
            </w:tcBorders>
            <w:shd w:val="clear" w:color="auto" w:fill="auto"/>
            <w:noWrap/>
            <w:vAlign w:val="center"/>
          </w:tcPr>
          <w:p w14:paraId="1DF2777B"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79DE735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2012</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65FB994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5132</w:t>
            </w:r>
          </w:p>
        </w:tc>
        <w:tc>
          <w:tcPr>
            <w:tcW w:w="584" w:type="pct"/>
            <w:tcBorders>
              <w:top w:val="nil"/>
              <w:left w:val="nil"/>
              <w:bottom w:val="nil"/>
              <w:right w:val="nil"/>
            </w:tcBorders>
            <w:shd w:val="clear" w:color="auto" w:fill="auto"/>
            <w:noWrap/>
            <w:vAlign w:val="center"/>
          </w:tcPr>
          <w:p w14:paraId="003466D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17244</w:t>
            </w:r>
          </w:p>
        </w:tc>
        <w:tc>
          <w:tcPr>
            <w:tcW w:w="843" w:type="pct"/>
            <w:tcBorders>
              <w:top w:val="nil"/>
              <w:left w:val="nil"/>
              <w:bottom w:val="nil"/>
              <w:right w:val="nil"/>
            </w:tcBorders>
            <w:shd w:val="clear" w:color="auto" w:fill="auto"/>
            <w:noWrap/>
            <w:vAlign w:val="center"/>
          </w:tcPr>
          <w:p w14:paraId="755A912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15019</w:t>
            </w:r>
          </w:p>
        </w:tc>
        <w:tc>
          <w:tcPr>
            <w:tcW w:w="708" w:type="pct"/>
            <w:tcBorders>
              <w:top w:val="nil"/>
              <w:left w:val="nil"/>
              <w:bottom w:val="nil"/>
              <w:right w:val="nil"/>
            </w:tcBorders>
            <w:shd w:val="clear" w:color="auto" w:fill="auto"/>
            <w:noWrap/>
            <w:vAlign w:val="center"/>
          </w:tcPr>
          <w:p w14:paraId="2E7FB52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3862</w:t>
            </w:r>
          </w:p>
        </w:tc>
        <w:tc>
          <w:tcPr>
            <w:tcW w:w="708" w:type="pct"/>
            <w:tcBorders>
              <w:top w:val="nil"/>
              <w:left w:val="nil"/>
              <w:bottom w:val="nil"/>
              <w:right w:val="nil"/>
            </w:tcBorders>
            <w:shd w:val="clear" w:color="auto" w:fill="auto"/>
            <w:noWrap/>
            <w:vAlign w:val="center"/>
          </w:tcPr>
          <w:p w14:paraId="74565B2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1689</w:t>
            </w:r>
          </w:p>
        </w:tc>
      </w:tr>
      <w:tr w:rsidR="00C41D74" w14:paraId="4E9F258C" w14:textId="77777777">
        <w:trPr>
          <w:trHeight w:val="276"/>
        </w:trPr>
        <w:tc>
          <w:tcPr>
            <w:tcW w:w="1112" w:type="pct"/>
            <w:tcBorders>
              <w:top w:val="nil"/>
              <w:left w:val="nil"/>
              <w:bottom w:val="nil"/>
              <w:right w:val="nil"/>
            </w:tcBorders>
            <w:shd w:val="clear" w:color="auto" w:fill="auto"/>
            <w:noWrap/>
            <w:vAlign w:val="center"/>
          </w:tcPr>
          <w:p w14:paraId="1B6FC4B9"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29DA9ED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2013</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430B4E7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6809</w:t>
            </w:r>
          </w:p>
        </w:tc>
        <w:tc>
          <w:tcPr>
            <w:tcW w:w="584" w:type="pct"/>
            <w:tcBorders>
              <w:top w:val="nil"/>
              <w:left w:val="nil"/>
              <w:bottom w:val="nil"/>
              <w:right w:val="nil"/>
            </w:tcBorders>
            <w:shd w:val="clear" w:color="auto" w:fill="auto"/>
            <w:noWrap/>
            <w:vAlign w:val="center"/>
          </w:tcPr>
          <w:p w14:paraId="23CE920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21238</w:t>
            </w:r>
          </w:p>
        </w:tc>
        <w:tc>
          <w:tcPr>
            <w:tcW w:w="843" w:type="pct"/>
            <w:tcBorders>
              <w:top w:val="nil"/>
              <w:left w:val="nil"/>
              <w:bottom w:val="nil"/>
              <w:right w:val="nil"/>
            </w:tcBorders>
            <w:shd w:val="clear" w:color="auto" w:fill="auto"/>
            <w:noWrap/>
            <w:vAlign w:val="center"/>
          </w:tcPr>
          <w:p w14:paraId="46C441F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16437</w:t>
            </w:r>
          </w:p>
        </w:tc>
        <w:tc>
          <w:tcPr>
            <w:tcW w:w="708" w:type="pct"/>
            <w:tcBorders>
              <w:top w:val="nil"/>
              <w:left w:val="nil"/>
              <w:bottom w:val="nil"/>
              <w:right w:val="nil"/>
            </w:tcBorders>
            <w:shd w:val="clear" w:color="auto" w:fill="auto"/>
            <w:noWrap/>
            <w:vAlign w:val="center"/>
          </w:tcPr>
          <w:p w14:paraId="7222DE5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7062</w:t>
            </w:r>
          </w:p>
        </w:tc>
        <w:tc>
          <w:tcPr>
            <w:tcW w:w="708" w:type="pct"/>
            <w:tcBorders>
              <w:top w:val="nil"/>
              <w:left w:val="nil"/>
              <w:bottom w:val="nil"/>
              <w:right w:val="nil"/>
            </w:tcBorders>
            <w:shd w:val="clear" w:color="auto" w:fill="auto"/>
            <w:noWrap/>
            <w:vAlign w:val="center"/>
          </w:tcPr>
          <w:p w14:paraId="3EB8B25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2444</w:t>
            </w:r>
          </w:p>
        </w:tc>
      </w:tr>
      <w:tr w:rsidR="00C41D74" w14:paraId="526222DC" w14:textId="77777777">
        <w:trPr>
          <w:trHeight w:val="276"/>
        </w:trPr>
        <w:tc>
          <w:tcPr>
            <w:tcW w:w="1112" w:type="pct"/>
            <w:tcBorders>
              <w:top w:val="nil"/>
              <w:left w:val="nil"/>
              <w:bottom w:val="nil"/>
              <w:right w:val="nil"/>
            </w:tcBorders>
            <w:shd w:val="clear" w:color="auto" w:fill="auto"/>
            <w:noWrap/>
            <w:vAlign w:val="center"/>
          </w:tcPr>
          <w:p w14:paraId="4A70598E"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5328736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2014</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51E10A7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7151</w:t>
            </w:r>
          </w:p>
        </w:tc>
        <w:tc>
          <w:tcPr>
            <w:tcW w:w="584" w:type="pct"/>
            <w:tcBorders>
              <w:top w:val="nil"/>
              <w:left w:val="nil"/>
              <w:bottom w:val="nil"/>
              <w:right w:val="nil"/>
            </w:tcBorders>
            <w:shd w:val="clear" w:color="auto" w:fill="auto"/>
            <w:noWrap/>
            <w:vAlign w:val="center"/>
          </w:tcPr>
          <w:p w14:paraId="415A75D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23914</w:t>
            </w:r>
          </w:p>
        </w:tc>
        <w:tc>
          <w:tcPr>
            <w:tcW w:w="843" w:type="pct"/>
            <w:tcBorders>
              <w:top w:val="nil"/>
              <w:left w:val="nil"/>
              <w:bottom w:val="nil"/>
              <w:right w:val="nil"/>
            </w:tcBorders>
            <w:shd w:val="clear" w:color="auto" w:fill="auto"/>
            <w:noWrap/>
            <w:vAlign w:val="center"/>
          </w:tcPr>
          <w:p w14:paraId="46672B9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20493</w:t>
            </w:r>
          </w:p>
        </w:tc>
        <w:tc>
          <w:tcPr>
            <w:tcW w:w="708" w:type="pct"/>
            <w:tcBorders>
              <w:top w:val="nil"/>
              <w:left w:val="nil"/>
              <w:bottom w:val="nil"/>
              <w:right w:val="nil"/>
            </w:tcBorders>
            <w:shd w:val="clear" w:color="auto" w:fill="auto"/>
            <w:noWrap/>
            <w:vAlign w:val="center"/>
          </w:tcPr>
          <w:p w14:paraId="7F0131E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5460</w:t>
            </w:r>
          </w:p>
        </w:tc>
        <w:tc>
          <w:tcPr>
            <w:tcW w:w="708" w:type="pct"/>
            <w:tcBorders>
              <w:top w:val="nil"/>
              <w:left w:val="nil"/>
              <w:bottom w:val="nil"/>
              <w:right w:val="nil"/>
            </w:tcBorders>
            <w:shd w:val="clear" w:color="auto" w:fill="auto"/>
            <w:noWrap/>
            <w:vAlign w:val="center"/>
          </w:tcPr>
          <w:p w14:paraId="6BE52FA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1942</w:t>
            </w:r>
          </w:p>
        </w:tc>
      </w:tr>
      <w:tr w:rsidR="00C41D74" w14:paraId="39B39655" w14:textId="77777777">
        <w:trPr>
          <w:trHeight w:val="276"/>
        </w:trPr>
        <w:tc>
          <w:tcPr>
            <w:tcW w:w="1112" w:type="pct"/>
            <w:tcBorders>
              <w:top w:val="nil"/>
              <w:left w:val="nil"/>
              <w:bottom w:val="nil"/>
              <w:right w:val="nil"/>
            </w:tcBorders>
            <w:shd w:val="clear" w:color="auto" w:fill="auto"/>
            <w:noWrap/>
            <w:vAlign w:val="center"/>
          </w:tcPr>
          <w:p w14:paraId="19E0423E"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4B5A02B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2015</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5726F72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6383</w:t>
            </w:r>
          </w:p>
        </w:tc>
        <w:tc>
          <w:tcPr>
            <w:tcW w:w="584" w:type="pct"/>
            <w:tcBorders>
              <w:top w:val="nil"/>
              <w:left w:val="nil"/>
              <w:bottom w:val="nil"/>
              <w:right w:val="nil"/>
            </w:tcBorders>
            <w:shd w:val="clear" w:color="auto" w:fill="auto"/>
            <w:noWrap/>
            <w:vAlign w:val="center"/>
          </w:tcPr>
          <w:p w14:paraId="0CE56B3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26674</w:t>
            </w:r>
          </w:p>
        </w:tc>
        <w:tc>
          <w:tcPr>
            <w:tcW w:w="843" w:type="pct"/>
            <w:tcBorders>
              <w:top w:val="nil"/>
              <w:left w:val="nil"/>
              <w:bottom w:val="nil"/>
              <w:right w:val="nil"/>
            </w:tcBorders>
            <w:shd w:val="clear" w:color="auto" w:fill="auto"/>
            <w:noWrap/>
            <w:vAlign w:val="center"/>
          </w:tcPr>
          <w:p w14:paraId="584FE09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20799</w:t>
            </w:r>
          </w:p>
        </w:tc>
        <w:tc>
          <w:tcPr>
            <w:tcW w:w="708" w:type="pct"/>
            <w:tcBorders>
              <w:top w:val="nil"/>
              <w:left w:val="nil"/>
              <w:bottom w:val="nil"/>
              <w:right w:val="nil"/>
            </w:tcBorders>
            <w:shd w:val="clear" w:color="auto" w:fill="auto"/>
            <w:noWrap/>
            <w:vAlign w:val="center"/>
          </w:tcPr>
          <w:p w14:paraId="0B68147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5842</w:t>
            </w:r>
          </w:p>
        </w:tc>
        <w:tc>
          <w:tcPr>
            <w:tcW w:w="708" w:type="pct"/>
            <w:tcBorders>
              <w:top w:val="nil"/>
              <w:left w:val="nil"/>
              <w:bottom w:val="nil"/>
              <w:right w:val="nil"/>
            </w:tcBorders>
            <w:shd w:val="clear" w:color="auto" w:fill="auto"/>
            <w:noWrap/>
            <w:vAlign w:val="center"/>
          </w:tcPr>
          <w:p w14:paraId="32E5ECA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1535</w:t>
            </w:r>
          </w:p>
        </w:tc>
      </w:tr>
      <w:tr w:rsidR="00C41D74" w14:paraId="46280394" w14:textId="77777777">
        <w:trPr>
          <w:trHeight w:val="276"/>
        </w:trPr>
        <w:tc>
          <w:tcPr>
            <w:tcW w:w="1112" w:type="pct"/>
            <w:tcBorders>
              <w:top w:val="nil"/>
              <w:left w:val="nil"/>
              <w:bottom w:val="nil"/>
              <w:right w:val="nil"/>
            </w:tcBorders>
            <w:shd w:val="clear" w:color="auto" w:fill="auto"/>
            <w:noWrap/>
            <w:vAlign w:val="center"/>
          </w:tcPr>
          <w:p w14:paraId="399B1D69"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0EC4198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2016</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1413A4A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5829</w:t>
            </w:r>
          </w:p>
        </w:tc>
        <w:tc>
          <w:tcPr>
            <w:tcW w:w="584" w:type="pct"/>
            <w:tcBorders>
              <w:top w:val="nil"/>
              <w:left w:val="nil"/>
              <w:bottom w:val="nil"/>
              <w:right w:val="nil"/>
            </w:tcBorders>
            <w:shd w:val="clear" w:color="auto" w:fill="auto"/>
            <w:noWrap/>
            <w:vAlign w:val="center"/>
          </w:tcPr>
          <w:p w14:paraId="50A0BAB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24561</w:t>
            </w:r>
          </w:p>
        </w:tc>
        <w:tc>
          <w:tcPr>
            <w:tcW w:w="843" w:type="pct"/>
            <w:tcBorders>
              <w:top w:val="nil"/>
              <w:left w:val="nil"/>
              <w:bottom w:val="nil"/>
              <w:right w:val="nil"/>
            </w:tcBorders>
            <w:shd w:val="clear" w:color="auto" w:fill="auto"/>
            <w:noWrap/>
            <w:vAlign w:val="center"/>
          </w:tcPr>
          <w:p w14:paraId="4127D7B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19155</w:t>
            </w:r>
          </w:p>
        </w:tc>
        <w:tc>
          <w:tcPr>
            <w:tcW w:w="708" w:type="pct"/>
            <w:tcBorders>
              <w:top w:val="nil"/>
              <w:left w:val="nil"/>
              <w:bottom w:val="nil"/>
              <w:right w:val="nil"/>
            </w:tcBorders>
            <w:shd w:val="clear" w:color="auto" w:fill="auto"/>
            <w:noWrap/>
            <w:vAlign w:val="center"/>
          </w:tcPr>
          <w:p w14:paraId="308B947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6271</w:t>
            </w:r>
          </w:p>
        </w:tc>
        <w:tc>
          <w:tcPr>
            <w:tcW w:w="708" w:type="pct"/>
            <w:tcBorders>
              <w:top w:val="nil"/>
              <w:left w:val="nil"/>
              <w:bottom w:val="nil"/>
              <w:right w:val="nil"/>
            </w:tcBorders>
            <w:shd w:val="clear" w:color="auto" w:fill="auto"/>
            <w:noWrap/>
            <w:vAlign w:val="center"/>
          </w:tcPr>
          <w:p w14:paraId="75CCA02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1528</w:t>
            </w:r>
          </w:p>
        </w:tc>
      </w:tr>
      <w:tr w:rsidR="00C41D74" w14:paraId="7E23EC8D" w14:textId="77777777">
        <w:trPr>
          <w:trHeight w:val="276"/>
        </w:trPr>
        <w:tc>
          <w:tcPr>
            <w:tcW w:w="1112" w:type="pct"/>
            <w:tcBorders>
              <w:top w:val="single" w:sz="4" w:space="0" w:color="auto"/>
              <w:left w:val="nil"/>
              <w:bottom w:val="nil"/>
              <w:right w:val="nil"/>
            </w:tcBorders>
            <w:shd w:val="clear" w:color="auto" w:fill="auto"/>
            <w:noWrap/>
            <w:vAlign w:val="center"/>
          </w:tcPr>
          <w:p w14:paraId="081E2CB2" w14:textId="77777777" w:rsidR="00C41D74" w:rsidRDefault="00816B6E">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合成阿片类药物</w:t>
            </w:r>
          </w:p>
        </w:tc>
        <w:tc>
          <w:tcPr>
            <w:tcW w:w="461" w:type="pct"/>
            <w:tcBorders>
              <w:top w:val="single" w:sz="4" w:space="0" w:color="auto"/>
              <w:left w:val="nil"/>
              <w:bottom w:val="nil"/>
              <w:right w:val="nil"/>
            </w:tcBorders>
            <w:shd w:val="clear" w:color="auto" w:fill="auto"/>
            <w:noWrap/>
            <w:vAlign w:val="center"/>
          </w:tcPr>
          <w:p w14:paraId="08A559A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tcPr>
          <w:p w14:paraId="4A6DC70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tcPr>
          <w:p w14:paraId="7078D2B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843" w:type="pct"/>
            <w:tcBorders>
              <w:top w:val="single" w:sz="4" w:space="0" w:color="auto"/>
              <w:left w:val="nil"/>
              <w:bottom w:val="nil"/>
              <w:right w:val="nil"/>
            </w:tcBorders>
            <w:shd w:val="clear" w:color="auto" w:fill="auto"/>
            <w:noWrap/>
            <w:vAlign w:val="center"/>
          </w:tcPr>
          <w:p w14:paraId="6639D19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tcPr>
          <w:p w14:paraId="532B40F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tcPr>
          <w:p w14:paraId="3D68F24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r>
      <w:tr w:rsidR="00C41D74" w14:paraId="1AD4EE87" w14:textId="77777777">
        <w:trPr>
          <w:trHeight w:val="276"/>
        </w:trPr>
        <w:tc>
          <w:tcPr>
            <w:tcW w:w="1112" w:type="pct"/>
            <w:tcBorders>
              <w:top w:val="nil"/>
              <w:left w:val="nil"/>
              <w:bottom w:val="nil"/>
              <w:right w:val="nil"/>
            </w:tcBorders>
            <w:shd w:val="clear" w:color="auto" w:fill="auto"/>
            <w:noWrap/>
            <w:vAlign w:val="center"/>
          </w:tcPr>
          <w:p w14:paraId="4336DE19"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2AF34F1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532E997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6208</w:t>
            </w:r>
          </w:p>
        </w:tc>
        <w:tc>
          <w:tcPr>
            <w:tcW w:w="584" w:type="pct"/>
            <w:tcBorders>
              <w:top w:val="nil"/>
              <w:left w:val="nil"/>
              <w:bottom w:val="nil"/>
              <w:right w:val="nil"/>
            </w:tcBorders>
            <w:shd w:val="clear" w:color="auto" w:fill="auto"/>
            <w:noWrap/>
            <w:vAlign w:val="center"/>
          </w:tcPr>
          <w:p w14:paraId="3DC2888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6928</w:t>
            </w:r>
          </w:p>
        </w:tc>
        <w:tc>
          <w:tcPr>
            <w:tcW w:w="843" w:type="pct"/>
            <w:tcBorders>
              <w:top w:val="nil"/>
              <w:left w:val="nil"/>
              <w:bottom w:val="nil"/>
              <w:right w:val="nil"/>
            </w:tcBorders>
            <w:shd w:val="clear" w:color="auto" w:fill="auto"/>
            <w:noWrap/>
            <w:vAlign w:val="center"/>
          </w:tcPr>
          <w:p w14:paraId="6AFD820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4689</w:t>
            </w:r>
          </w:p>
        </w:tc>
        <w:tc>
          <w:tcPr>
            <w:tcW w:w="708" w:type="pct"/>
            <w:tcBorders>
              <w:top w:val="nil"/>
              <w:left w:val="nil"/>
              <w:bottom w:val="nil"/>
              <w:right w:val="nil"/>
            </w:tcBorders>
            <w:shd w:val="clear" w:color="auto" w:fill="auto"/>
            <w:noWrap/>
            <w:vAlign w:val="center"/>
          </w:tcPr>
          <w:p w14:paraId="1A71591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3811</w:t>
            </w:r>
          </w:p>
        </w:tc>
        <w:tc>
          <w:tcPr>
            <w:tcW w:w="708" w:type="pct"/>
            <w:tcBorders>
              <w:top w:val="nil"/>
              <w:left w:val="nil"/>
              <w:bottom w:val="nil"/>
              <w:right w:val="nil"/>
            </w:tcBorders>
            <w:shd w:val="clear" w:color="auto" w:fill="auto"/>
            <w:noWrap/>
            <w:vAlign w:val="center"/>
          </w:tcPr>
          <w:p w14:paraId="0972F95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1249</w:t>
            </w:r>
          </w:p>
        </w:tc>
      </w:tr>
      <w:tr w:rsidR="00C41D74" w14:paraId="24B2912C" w14:textId="77777777">
        <w:trPr>
          <w:trHeight w:val="276"/>
        </w:trPr>
        <w:tc>
          <w:tcPr>
            <w:tcW w:w="1112" w:type="pct"/>
            <w:tcBorders>
              <w:top w:val="nil"/>
              <w:left w:val="nil"/>
              <w:bottom w:val="nil"/>
              <w:right w:val="nil"/>
            </w:tcBorders>
            <w:shd w:val="clear" w:color="auto" w:fill="auto"/>
            <w:noWrap/>
            <w:vAlign w:val="center"/>
          </w:tcPr>
          <w:p w14:paraId="75CF7C0B"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33D6AB6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2011</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4D798BF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5917</w:t>
            </w:r>
          </w:p>
        </w:tc>
        <w:tc>
          <w:tcPr>
            <w:tcW w:w="584" w:type="pct"/>
            <w:tcBorders>
              <w:top w:val="nil"/>
              <w:left w:val="nil"/>
              <w:bottom w:val="nil"/>
              <w:right w:val="nil"/>
            </w:tcBorders>
            <w:shd w:val="clear" w:color="auto" w:fill="auto"/>
            <w:noWrap/>
            <w:vAlign w:val="center"/>
          </w:tcPr>
          <w:p w14:paraId="4AFB79D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5999</w:t>
            </w:r>
          </w:p>
        </w:tc>
        <w:tc>
          <w:tcPr>
            <w:tcW w:w="843" w:type="pct"/>
            <w:tcBorders>
              <w:top w:val="nil"/>
              <w:left w:val="nil"/>
              <w:bottom w:val="nil"/>
              <w:right w:val="nil"/>
            </w:tcBorders>
            <w:shd w:val="clear" w:color="auto" w:fill="auto"/>
            <w:noWrap/>
            <w:vAlign w:val="center"/>
          </w:tcPr>
          <w:p w14:paraId="2C7F0C2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5207</w:t>
            </w:r>
          </w:p>
        </w:tc>
        <w:tc>
          <w:tcPr>
            <w:tcW w:w="708" w:type="pct"/>
            <w:tcBorders>
              <w:top w:val="nil"/>
              <w:left w:val="nil"/>
              <w:bottom w:val="nil"/>
              <w:right w:val="nil"/>
            </w:tcBorders>
            <w:shd w:val="clear" w:color="auto" w:fill="auto"/>
            <w:noWrap/>
            <w:vAlign w:val="center"/>
          </w:tcPr>
          <w:p w14:paraId="2101C0C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3189</w:t>
            </w:r>
          </w:p>
        </w:tc>
        <w:tc>
          <w:tcPr>
            <w:tcW w:w="708" w:type="pct"/>
            <w:tcBorders>
              <w:top w:val="nil"/>
              <w:left w:val="nil"/>
              <w:bottom w:val="nil"/>
              <w:right w:val="nil"/>
            </w:tcBorders>
            <w:shd w:val="clear" w:color="auto" w:fill="auto"/>
            <w:noWrap/>
            <w:vAlign w:val="center"/>
          </w:tcPr>
          <w:p w14:paraId="5B4C99B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1672</w:t>
            </w:r>
          </w:p>
        </w:tc>
      </w:tr>
      <w:tr w:rsidR="00C41D74" w14:paraId="392B7A53" w14:textId="77777777">
        <w:trPr>
          <w:trHeight w:val="276"/>
        </w:trPr>
        <w:tc>
          <w:tcPr>
            <w:tcW w:w="1112" w:type="pct"/>
            <w:tcBorders>
              <w:top w:val="nil"/>
              <w:left w:val="nil"/>
              <w:bottom w:val="nil"/>
              <w:right w:val="nil"/>
            </w:tcBorders>
            <w:shd w:val="clear" w:color="auto" w:fill="auto"/>
            <w:noWrap/>
            <w:vAlign w:val="center"/>
          </w:tcPr>
          <w:p w14:paraId="71781096"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26212EE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2012</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6210F05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5224</w:t>
            </w:r>
          </w:p>
        </w:tc>
        <w:tc>
          <w:tcPr>
            <w:tcW w:w="584" w:type="pct"/>
            <w:tcBorders>
              <w:top w:val="nil"/>
              <w:left w:val="nil"/>
              <w:bottom w:val="nil"/>
              <w:right w:val="nil"/>
            </w:tcBorders>
            <w:shd w:val="clear" w:color="auto" w:fill="auto"/>
            <w:noWrap/>
            <w:vAlign w:val="center"/>
          </w:tcPr>
          <w:p w14:paraId="3EE0273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5284</w:t>
            </w:r>
          </w:p>
        </w:tc>
        <w:tc>
          <w:tcPr>
            <w:tcW w:w="843" w:type="pct"/>
            <w:tcBorders>
              <w:top w:val="nil"/>
              <w:left w:val="nil"/>
              <w:bottom w:val="nil"/>
              <w:right w:val="nil"/>
            </w:tcBorders>
            <w:shd w:val="clear" w:color="auto" w:fill="auto"/>
            <w:noWrap/>
            <w:vAlign w:val="center"/>
          </w:tcPr>
          <w:p w14:paraId="384C85D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4383</w:t>
            </w:r>
          </w:p>
        </w:tc>
        <w:tc>
          <w:tcPr>
            <w:tcW w:w="708" w:type="pct"/>
            <w:tcBorders>
              <w:top w:val="nil"/>
              <w:left w:val="nil"/>
              <w:bottom w:val="nil"/>
              <w:right w:val="nil"/>
            </w:tcBorders>
            <w:shd w:val="clear" w:color="auto" w:fill="auto"/>
            <w:noWrap/>
            <w:vAlign w:val="center"/>
          </w:tcPr>
          <w:p w14:paraId="6AB7CA1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3390</w:t>
            </w:r>
          </w:p>
        </w:tc>
        <w:tc>
          <w:tcPr>
            <w:tcW w:w="708" w:type="pct"/>
            <w:tcBorders>
              <w:top w:val="nil"/>
              <w:left w:val="nil"/>
              <w:bottom w:val="nil"/>
              <w:right w:val="nil"/>
            </w:tcBorders>
            <w:shd w:val="clear" w:color="auto" w:fill="auto"/>
            <w:noWrap/>
            <w:vAlign w:val="center"/>
          </w:tcPr>
          <w:p w14:paraId="27D1DD8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1521</w:t>
            </w:r>
          </w:p>
        </w:tc>
      </w:tr>
      <w:tr w:rsidR="00C41D74" w14:paraId="5440F7F5" w14:textId="77777777">
        <w:trPr>
          <w:trHeight w:val="276"/>
        </w:trPr>
        <w:tc>
          <w:tcPr>
            <w:tcW w:w="1112" w:type="pct"/>
            <w:tcBorders>
              <w:top w:val="nil"/>
              <w:left w:val="nil"/>
              <w:bottom w:val="nil"/>
              <w:right w:val="nil"/>
            </w:tcBorders>
            <w:shd w:val="clear" w:color="auto" w:fill="auto"/>
            <w:noWrap/>
            <w:vAlign w:val="center"/>
          </w:tcPr>
          <w:p w14:paraId="5400A189"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3741E76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2013</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7656293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3961</w:t>
            </w:r>
          </w:p>
        </w:tc>
        <w:tc>
          <w:tcPr>
            <w:tcW w:w="584" w:type="pct"/>
            <w:tcBorders>
              <w:top w:val="nil"/>
              <w:left w:val="nil"/>
              <w:bottom w:val="nil"/>
              <w:right w:val="nil"/>
            </w:tcBorders>
            <w:shd w:val="clear" w:color="auto" w:fill="auto"/>
            <w:noWrap/>
            <w:vAlign w:val="center"/>
          </w:tcPr>
          <w:p w14:paraId="6277E69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5060</w:t>
            </w:r>
          </w:p>
        </w:tc>
        <w:tc>
          <w:tcPr>
            <w:tcW w:w="843" w:type="pct"/>
            <w:tcBorders>
              <w:top w:val="nil"/>
              <w:left w:val="nil"/>
              <w:bottom w:val="nil"/>
              <w:right w:val="nil"/>
            </w:tcBorders>
            <w:shd w:val="clear" w:color="auto" w:fill="auto"/>
            <w:noWrap/>
            <w:vAlign w:val="center"/>
          </w:tcPr>
          <w:p w14:paraId="2CD51C8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3537</w:t>
            </w:r>
          </w:p>
        </w:tc>
        <w:tc>
          <w:tcPr>
            <w:tcW w:w="708" w:type="pct"/>
            <w:tcBorders>
              <w:top w:val="nil"/>
              <w:left w:val="nil"/>
              <w:bottom w:val="nil"/>
              <w:right w:val="nil"/>
            </w:tcBorders>
            <w:shd w:val="clear" w:color="auto" w:fill="auto"/>
            <w:noWrap/>
            <w:vAlign w:val="center"/>
          </w:tcPr>
          <w:p w14:paraId="06B3FDF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4004</w:t>
            </w:r>
          </w:p>
        </w:tc>
        <w:tc>
          <w:tcPr>
            <w:tcW w:w="708" w:type="pct"/>
            <w:tcBorders>
              <w:top w:val="nil"/>
              <w:left w:val="nil"/>
              <w:bottom w:val="nil"/>
              <w:right w:val="nil"/>
            </w:tcBorders>
            <w:shd w:val="clear" w:color="auto" w:fill="auto"/>
            <w:noWrap/>
            <w:vAlign w:val="center"/>
          </w:tcPr>
          <w:p w14:paraId="4223034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1500</w:t>
            </w:r>
          </w:p>
        </w:tc>
      </w:tr>
      <w:tr w:rsidR="00C41D74" w14:paraId="0C3AF30D" w14:textId="77777777">
        <w:trPr>
          <w:trHeight w:val="276"/>
        </w:trPr>
        <w:tc>
          <w:tcPr>
            <w:tcW w:w="1112" w:type="pct"/>
            <w:tcBorders>
              <w:top w:val="nil"/>
              <w:left w:val="nil"/>
              <w:bottom w:val="nil"/>
              <w:right w:val="nil"/>
            </w:tcBorders>
            <w:shd w:val="clear" w:color="auto" w:fill="auto"/>
            <w:noWrap/>
            <w:vAlign w:val="center"/>
          </w:tcPr>
          <w:p w14:paraId="5B754AF1"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3DC8F0B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2014</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60C69AC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3628</w:t>
            </w:r>
          </w:p>
        </w:tc>
        <w:tc>
          <w:tcPr>
            <w:tcW w:w="584" w:type="pct"/>
            <w:tcBorders>
              <w:top w:val="nil"/>
              <w:left w:val="nil"/>
              <w:bottom w:val="nil"/>
              <w:right w:val="nil"/>
            </w:tcBorders>
            <w:shd w:val="clear" w:color="auto" w:fill="auto"/>
            <w:noWrap/>
            <w:vAlign w:val="center"/>
          </w:tcPr>
          <w:p w14:paraId="3E2CB46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6391</w:t>
            </w:r>
          </w:p>
        </w:tc>
        <w:tc>
          <w:tcPr>
            <w:tcW w:w="843" w:type="pct"/>
            <w:tcBorders>
              <w:top w:val="nil"/>
              <w:left w:val="nil"/>
              <w:bottom w:val="nil"/>
              <w:right w:val="nil"/>
            </w:tcBorders>
            <w:shd w:val="clear" w:color="auto" w:fill="auto"/>
            <w:noWrap/>
            <w:vAlign w:val="center"/>
          </w:tcPr>
          <w:p w14:paraId="5411099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4030</w:t>
            </w:r>
          </w:p>
        </w:tc>
        <w:tc>
          <w:tcPr>
            <w:tcW w:w="708" w:type="pct"/>
            <w:tcBorders>
              <w:top w:val="nil"/>
              <w:left w:val="nil"/>
              <w:bottom w:val="nil"/>
              <w:right w:val="nil"/>
            </w:tcBorders>
            <w:shd w:val="clear" w:color="auto" w:fill="auto"/>
            <w:noWrap/>
            <w:vAlign w:val="center"/>
          </w:tcPr>
          <w:p w14:paraId="2CAAA91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3140</w:t>
            </w:r>
          </w:p>
        </w:tc>
        <w:tc>
          <w:tcPr>
            <w:tcW w:w="708" w:type="pct"/>
            <w:tcBorders>
              <w:top w:val="nil"/>
              <w:left w:val="nil"/>
              <w:bottom w:val="nil"/>
              <w:right w:val="nil"/>
            </w:tcBorders>
            <w:shd w:val="clear" w:color="auto" w:fill="auto"/>
            <w:noWrap/>
            <w:vAlign w:val="center"/>
          </w:tcPr>
          <w:p w14:paraId="2A25EE7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1251</w:t>
            </w:r>
          </w:p>
        </w:tc>
      </w:tr>
      <w:tr w:rsidR="00C41D74" w14:paraId="5CB4E6F9" w14:textId="77777777">
        <w:trPr>
          <w:trHeight w:val="276"/>
        </w:trPr>
        <w:tc>
          <w:tcPr>
            <w:tcW w:w="1112" w:type="pct"/>
            <w:tcBorders>
              <w:top w:val="nil"/>
              <w:left w:val="nil"/>
              <w:bottom w:val="nil"/>
              <w:right w:val="nil"/>
            </w:tcBorders>
            <w:shd w:val="clear" w:color="auto" w:fill="auto"/>
            <w:noWrap/>
            <w:vAlign w:val="center"/>
          </w:tcPr>
          <w:p w14:paraId="4C8AF1B2"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0967077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2015</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5095425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3266</w:t>
            </w:r>
          </w:p>
        </w:tc>
        <w:tc>
          <w:tcPr>
            <w:tcW w:w="584" w:type="pct"/>
            <w:tcBorders>
              <w:top w:val="nil"/>
              <w:left w:val="nil"/>
              <w:bottom w:val="nil"/>
              <w:right w:val="nil"/>
            </w:tcBorders>
            <w:shd w:val="clear" w:color="auto" w:fill="auto"/>
            <w:noWrap/>
            <w:vAlign w:val="center"/>
          </w:tcPr>
          <w:p w14:paraId="091F81C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9843</w:t>
            </w:r>
          </w:p>
        </w:tc>
        <w:tc>
          <w:tcPr>
            <w:tcW w:w="843" w:type="pct"/>
            <w:tcBorders>
              <w:top w:val="nil"/>
              <w:left w:val="nil"/>
              <w:bottom w:val="nil"/>
              <w:right w:val="nil"/>
            </w:tcBorders>
            <w:shd w:val="clear" w:color="auto" w:fill="auto"/>
            <w:noWrap/>
            <w:vAlign w:val="center"/>
          </w:tcPr>
          <w:p w14:paraId="18C1F47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4474</w:t>
            </w:r>
          </w:p>
        </w:tc>
        <w:tc>
          <w:tcPr>
            <w:tcW w:w="708" w:type="pct"/>
            <w:tcBorders>
              <w:top w:val="nil"/>
              <w:left w:val="nil"/>
              <w:bottom w:val="nil"/>
              <w:right w:val="nil"/>
            </w:tcBorders>
            <w:shd w:val="clear" w:color="auto" w:fill="auto"/>
            <w:noWrap/>
            <w:vAlign w:val="center"/>
          </w:tcPr>
          <w:p w14:paraId="63CCAF9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2613</w:t>
            </w:r>
          </w:p>
        </w:tc>
        <w:tc>
          <w:tcPr>
            <w:tcW w:w="708" w:type="pct"/>
            <w:tcBorders>
              <w:top w:val="nil"/>
              <w:left w:val="nil"/>
              <w:bottom w:val="nil"/>
              <w:right w:val="nil"/>
            </w:tcBorders>
            <w:shd w:val="clear" w:color="auto" w:fill="auto"/>
            <w:noWrap/>
            <w:vAlign w:val="center"/>
          </w:tcPr>
          <w:p w14:paraId="3E79AB7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994</w:t>
            </w:r>
          </w:p>
        </w:tc>
      </w:tr>
      <w:tr w:rsidR="00C41D74" w14:paraId="0BB1D5CF" w14:textId="77777777">
        <w:trPr>
          <w:trHeight w:val="276"/>
        </w:trPr>
        <w:tc>
          <w:tcPr>
            <w:tcW w:w="1112" w:type="pct"/>
            <w:tcBorders>
              <w:top w:val="nil"/>
              <w:left w:val="nil"/>
              <w:bottom w:val="nil"/>
              <w:right w:val="nil"/>
            </w:tcBorders>
            <w:shd w:val="clear" w:color="auto" w:fill="auto"/>
            <w:noWrap/>
            <w:vAlign w:val="center"/>
          </w:tcPr>
          <w:p w14:paraId="230DD55F"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64BF5B1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2016</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1C16DA2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3089</w:t>
            </w:r>
          </w:p>
        </w:tc>
        <w:tc>
          <w:tcPr>
            <w:tcW w:w="584" w:type="pct"/>
            <w:tcBorders>
              <w:top w:val="nil"/>
              <w:left w:val="nil"/>
              <w:bottom w:val="nil"/>
              <w:right w:val="nil"/>
            </w:tcBorders>
            <w:shd w:val="clear" w:color="auto" w:fill="auto"/>
            <w:noWrap/>
            <w:vAlign w:val="center"/>
          </w:tcPr>
          <w:p w14:paraId="33BAC3C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17347</w:t>
            </w:r>
          </w:p>
        </w:tc>
        <w:tc>
          <w:tcPr>
            <w:tcW w:w="843" w:type="pct"/>
            <w:tcBorders>
              <w:top w:val="nil"/>
              <w:left w:val="nil"/>
              <w:bottom w:val="nil"/>
              <w:right w:val="nil"/>
            </w:tcBorders>
            <w:shd w:val="clear" w:color="auto" w:fill="auto"/>
            <w:noWrap/>
            <w:vAlign w:val="center"/>
          </w:tcPr>
          <w:p w14:paraId="1EF4C3E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6654</w:t>
            </w:r>
          </w:p>
        </w:tc>
        <w:tc>
          <w:tcPr>
            <w:tcW w:w="708" w:type="pct"/>
            <w:tcBorders>
              <w:top w:val="nil"/>
              <w:left w:val="nil"/>
              <w:bottom w:val="nil"/>
              <w:right w:val="nil"/>
            </w:tcBorders>
            <w:shd w:val="clear" w:color="auto" w:fill="auto"/>
            <w:noWrap/>
            <w:vAlign w:val="center"/>
          </w:tcPr>
          <w:p w14:paraId="2F0CCB1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3596</w:t>
            </w:r>
          </w:p>
        </w:tc>
        <w:tc>
          <w:tcPr>
            <w:tcW w:w="708" w:type="pct"/>
            <w:tcBorders>
              <w:top w:val="nil"/>
              <w:left w:val="nil"/>
              <w:bottom w:val="nil"/>
              <w:right w:val="nil"/>
            </w:tcBorders>
            <w:shd w:val="clear" w:color="auto" w:fill="auto"/>
            <w:noWrap/>
            <w:vAlign w:val="center"/>
          </w:tcPr>
          <w:p w14:paraId="18D7039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988</w:t>
            </w:r>
          </w:p>
        </w:tc>
      </w:tr>
      <w:tr w:rsidR="00C41D74" w14:paraId="52638B98" w14:textId="77777777">
        <w:trPr>
          <w:trHeight w:val="276"/>
        </w:trPr>
        <w:tc>
          <w:tcPr>
            <w:tcW w:w="1112" w:type="pct"/>
            <w:tcBorders>
              <w:top w:val="single" w:sz="4" w:space="0" w:color="auto"/>
              <w:left w:val="nil"/>
              <w:bottom w:val="nil"/>
              <w:right w:val="nil"/>
            </w:tcBorders>
            <w:shd w:val="clear" w:color="auto" w:fill="auto"/>
            <w:noWrap/>
            <w:vAlign w:val="center"/>
          </w:tcPr>
          <w:p w14:paraId="406415C7" w14:textId="77777777" w:rsidR="00C41D74" w:rsidRDefault="00816B6E">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非合成阿片类药物</w:t>
            </w:r>
          </w:p>
        </w:tc>
        <w:tc>
          <w:tcPr>
            <w:tcW w:w="461" w:type="pct"/>
            <w:tcBorders>
              <w:top w:val="single" w:sz="4" w:space="0" w:color="auto"/>
              <w:left w:val="nil"/>
              <w:bottom w:val="nil"/>
              <w:right w:val="nil"/>
            </w:tcBorders>
            <w:shd w:val="clear" w:color="auto" w:fill="auto"/>
            <w:noWrap/>
            <w:vAlign w:val="center"/>
          </w:tcPr>
          <w:p w14:paraId="5AA45A3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tcPr>
          <w:p w14:paraId="6E26EC6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84" w:type="pct"/>
            <w:tcBorders>
              <w:top w:val="single" w:sz="4" w:space="0" w:color="auto"/>
              <w:left w:val="nil"/>
              <w:bottom w:val="nil"/>
              <w:right w:val="nil"/>
            </w:tcBorders>
            <w:shd w:val="clear" w:color="auto" w:fill="auto"/>
            <w:noWrap/>
            <w:vAlign w:val="center"/>
          </w:tcPr>
          <w:p w14:paraId="6647996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843" w:type="pct"/>
            <w:tcBorders>
              <w:top w:val="single" w:sz="4" w:space="0" w:color="auto"/>
              <w:left w:val="nil"/>
              <w:bottom w:val="nil"/>
              <w:right w:val="nil"/>
            </w:tcBorders>
            <w:shd w:val="clear" w:color="auto" w:fill="auto"/>
            <w:noWrap/>
            <w:vAlign w:val="center"/>
          </w:tcPr>
          <w:p w14:paraId="63D620B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tcPr>
          <w:p w14:paraId="28B32F0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08" w:type="pct"/>
            <w:tcBorders>
              <w:top w:val="single" w:sz="4" w:space="0" w:color="auto"/>
              <w:left w:val="nil"/>
              <w:bottom w:val="nil"/>
              <w:right w:val="nil"/>
            </w:tcBorders>
            <w:shd w:val="clear" w:color="auto" w:fill="auto"/>
            <w:noWrap/>
            <w:vAlign w:val="center"/>
          </w:tcPr>
          <w:p w14:paraId="7D20121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r>
      <w:tr w:rsidR="00C41D74" w14:paraId="0ED8DE6B" w14:textId="77777777">
        <w:trPr>
          <w:trHeight w:val="276"/>
        </w:trPr>
        <w:tc>
          <w:tcPr>
            <w:tcW w:w="1112" w:type="pct"/>
            <w:tcBorders>
              <w:top w:val="nil"/>
              <w:left w:val="nil"/>
              <w:bottom w:val="nil"/>
              <w:right w:val="nil"/>
            </w:tcBorders>
            <w:shd w:val="clear" w:color="auto" w:fill="auto"/>
            <w:noWrap/>
            <w:vAlign w:val="center"/>
          </w:tcPr>
          <w:p w14:paraId="4FEF34BD"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26C70D6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2010</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3D5AF57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293</w:t>
            </w:r>
          </w:p>
        </w:tc>
        <w:tc>
          <w:tcPr>
            <w:tcW w:w="584" w:type="pct"/>
            <w:tcBorders>
              <w:top w:val="nil"/>
              <w:left w:val="nil"/>
              <w:bottom w:val="nil"/>
              <w:right w:val="nil"/>
            </w:tcBorders>
            <w:shd w:val="clear" w:color="auto" w:fill="auto"/>
            <w:noWrap/>
            <w:vAlign w:val="center"/>
          </w:tcPr>
          <w:p w14:paraId="65880BD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626</w:t>
            </w:r>
          </w:p>
        </w:tc>
        <w:tc>
          <w:tcPr>
            <w:tcW w:w="843" w:type="pct"/>
            <w:tcBorders>
              <w:top w:val="nil"/>
              <w:left w:val="nil"/>
              <w:bottom w:val="nil"/>
              <w:right w:val="nil"/>
            </w:tcBorders>
            <w:shd w:val="clear" w:color="auto" w:fill="auto"/>
            <w:noWrap/>
            <w:vAlign w:val="center"/>
          </w:tcPr>
          <w:p w14:paraId="2F3BB5C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675</w:t>
            </w:r>
          </w:p>
        </w:tc>
        <w:tc>
          <w:tcPr>
            <w:tcW w:w="708" w:type="pct"/>
            <w:tcBorders>
              <w:top w:val="nil"/>
              <w:left w:val="nil"/>
              <w:bottom w:val="nil"/>
              <w:right w:val="nil"/>
            </w:tcBorders>
            <w:shd w:val="clear" w:color="auto" w:fill="auto"/>
            <w:noWrap/>
            <w:vAlign w:val="center"/>
          </w:tcPr>
          <w:p w14:paraId="20B9C91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493</w:t>
            </w:r>
          </w:p>
        </w:tc>
        <w:tc>
          <w:tcPr>
            <w:tcW w:w="708" w:type="pct"/>
            <w:tcBorders>
              <w:top w:val="nil"/>
              <w:left w:val="nil"/>
              <w:bottom w:val="nil"/>
              <w:right w:val="nil"/>
            </w:tcBorders>
            <w:shd w:val="clear" w:color="auto" w:fill="auto"/>
            <w:noWrap/>
            <w:vAlign w:val="center"/>
          </w:tcPr>
          <w:p w14:paraId="1263845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106</w:t>
            </w:r>
          </w:p>
        </w:tc>
      </w:tr>
      <w:tr w:rsidR="00C41D74" w14:paraId="4893EE51" w14:textId="77777777">
        <w:trPr>
          <w:trHeight w:val="276"/>
        </w:trPr>
        <w:tc>
          <w:tcPr>
            <w:tcW w:w="1112" w:type="pct"/>
            <w:tcBorders>
              <w:top w:val="nil"/>
              <w:left w:val="nil"/>
              <w:bottom w:val="nil"/>
              <w:right w:val="nil"/>
            </w:tcBorders>
            <w:shd w:val="clear" w:color="auto" w:fill="auto"/>
            <w:noWrap/>
            <w:vAlign w:val="center"/>
          </w:tcPr>
          <w:p w14:paraId="30D9560F"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1CC7573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2011</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2669A3B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299</w:t>
            </w:r>
          </w:p>
        </w:tc>
        <w:tc>
          <w:tcPr>
            <w:tcW w:w="584" w:type="pct"/>
            <w:tcBorders>
              <w:top w:val="nil"/>
              <w:left w:val="nil"/>
              <w:bottom w:val="nil"/>
              <w:right w:val="nil"/>
            </w:tcBorders>
            <w:shd w:val="clear" w:color="auto" w:fill="auto"/>
            <w:noWrap/>
            <w:vAlign w:val="center"/>
          </w:tcPr>
          <w:p w14:paraId="3DB94E1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551</w:t>
            </w:r>
          </w:p>
        </w:tc>
        <w:tc>
          <w:tcPr>
            <w:tcW w:w="843" w:type="pct"/>
            <w:tcBorders>
              <w:top w:val="nil"/>
              <w:left w:val="nil"/>
              <w:bottom w:val="nil"/>
              <w:right w:val="nil"/>
            </w:tcBorders>
            <w:shd w:val="clear" w:color="auto" w:fill="auto"/>
            <w:noWrap/>
            <w:vAlign w:val="center"/>
          </w:tcPr>
          <w:p w14:paraId="08F56FD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680</w:t>
            </w:r>
          </w:p>
        </w:tc>
        <w:tc>
          <w:tcPr>
            <w:tcW w:w="708" w:type="pct"/>
            <w:tcBorders>
              <w:top w:val="nil"/>
              <w:left w:val="nil"/>
              <w:bottom w:val="nil"/>
              <w:right w:val="nil"/>
            </w:tcBorders>
            <w:shd w:val="clear" w:color="auto" w:fill="auto"/>
            <w:noWrap/>
            <w:vAlign w:val="center"/>
          </w:tcPr>
          <w:p w14:paraId="4AD080B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466</w:t>
            </w:r>
          </w:p>
        </w:tc>
        <w:tc>
          <w:tcPr>
            <w:tcW w:w="708" w:type="pct"/>
            <w:tcBorders>
              <w:top w:val="nil"/>
              <w:left w:val="nil"/>
              <w:bottom w:val="nil"/>
              <w:right w:val="nil"/>
            </w:tcBorders>
            <w:shd w:val="clear" w:color="auto" w:fill="auto"/>
            <w:noWrap/>
            <w:vAlign w:val="center"/>
          </w:tcPr>
          <w:p w14:paraId="3BE7D99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126</w:t>
            </w:r>
          </w:p>
        </w:tc>
      </w:tr>
      <w:tr w:rsidR="00C41D74" w14:paraId="0D02967D" w14:textId="77777777">
        <w:trPr>
          <w:trHeight w:val="276"/>
        </w:trPr>
        <w:tc>
          <w:tcPr>
            <w:tcW w:w="1112" w:type="pct"/>
            <w:tcBorders>
              <w:top w:val="nil"/>
              <w:left w:val="nil"/>
              <w:bottom w:val="nil"/>
              <w:right w:val="nil"/>
            </w:tcBorders>
            <w:shd w:val="clear" w:color="auto" w:fill="auto"/>
            <w:noWrap/>
            <w:vAlign w:val="center"/>
          </w:tcPr>
          <w:p w14:paraId="6E2A7F8D"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6F6C342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2012</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251A177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366</w:t>
            </w:r>
          </w:p>
        </w:tc>
        <w:tc>
          <w:tcPr>
            <w:tcW w:w="584" w:type="pct"/>
            <w:tcBorders>
              <w:top w:val="nil"/>
              <w:left w:val="nil"/>
              <w:bottom w:val="nil"/>
              <w:right w:val="nil"/>
            </w:tcBorders>
            <w:shd w:val="clear" w:color="auto" w:fill="auto"/>
            <w:noWrap/>
            <w:vAlign w:val="center"/>
          </w:tcPr>
          <w:p w14:paraId="7503BCF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615</w:t>
            </w:r>
          </w:p>
        </w:tc>
        <w:tc>
          <w:tcPr>
            <w:tcW w:w="843" w:type="pct"/>
            <w:tcBorders>
              <w:top w:val="nil"/>
              <w:left w:val="nil"/>
              <w:bottom w:val="nil"/>
              <w:right w:val="nil"/>
            </w:tcBorders>
            <w:shd w:val="clear" w:color="auto" w:fill="auto"/>
            <w:noWrap/>
            <w:vAlign w:val="center"/>
          </w:tcPr>
          <w:p w14:paraId="2B76716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557</w:t>
            </w:r>
          </w:p>
        </w:tc>
        <w:tc>
          <w:tcPr>
            <w:tcW w:w="708" w:type="pct"/>
            <w:tcBorders>
              <w:top w:val="nil"/>
              <w:left w:val="nil"/>
              <w:bottom w:val="nil"/>
              <w:right w:val="nil"/>
            </w:tcBorders>
            <w:shd w:val="clear" w:color="auto" w:fill="auto"/>
            <w:noWrap/>
            <w:vAlign w:val="center"/>
          </w:tcPr>
          <w:p w14:paraId="79E8820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579</w:t>
            </w:r>
          </w:p>
        </w:tc>
        <w:tc>
          <w:tcPr>
            <w:tcW w:w="708" w:type="pct"/>
            <w:tcBorders>
              <w:top w:val="nil"/>
              <w:left w:val="nil"/>
              <w:bottom w:val="nil"/>
              <w:right w:val="nil"/>
            </w:tcBorders>
            <w:shd w:val="clear" w:color="auto" w:fill="auto"/>
            <w:noWrap/>
            <w:vAlign w:val="center"/>
          </w:tcPr>
          <w:p w14:paraId="67D261E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166</w:t>
            </w:r>
          </w:p>
        </w:tc>
      </w:tr>
      <w:tr w:rsidR="00C41D74" w14:paraId="48197C1C" w14:textId="77777777">
        <w:trPr>
          <w:trHeight w:val="276"/>
        </w:trPr>
        <w:tc>
          <w:tcPr>
            <w:tcW w:w="1112" w:type="pct"/>
            <w:tcBorders>
              <w:top w:val="nil"/>
              <w:left w:val="nil"/>
              <w:bottom w:val="nil"/>
              <w:right w:val="nil"/>
            </w:tcBorders>
            <w:shd w:val="clear" w:color="auto" w:fill="auto"/>
            <w:noWrap/>
            <w:vAlign w:val="center"/>
          </w:tcPr>
          <w:p w14:paraId="3753FC66"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2C06975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2013</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13E9C17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378</w:t>
            </w:r>
          </w:p>
        </w:tc>
        <w:tc>
          <w:tcPr>
            <w:tcW w:w="584" w:type="pct"/>
            <w:tcBorders>
              <w:top w:val="nil"/>
              <w:left w:val="nil"/>
              <w:bottom w:val="nil"/>
              <w:right w:val="nil"/>
            </w:tcBorders>
            <w:shd w:val="clear" w:color="auto" w:fill="auto"/>
            <w:noWrap/>
            <w:vAlign w:val="center"/>
          </w:tcPr>
          <w:p w14:paraId="09B00E0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547</w:t>
            </w:r>
          </w:p>
        </w:tc>
        <w:tc>
          <w:tcPr>
            <w:tcW w:w="843" w:type="pct"/>
            <w:tcBorders>
              <w:top w:val="nil"/>
              <w:left w:val="nil"/>
              <w:bottom w:val="nil"/>
              <w:right w:val="nil"/>
            </w:tcBorders>
            <w:shd w:val="clear" w:color="auto" w:fill="auto"/>
            <w:noWrap/>
            <w:vAlign w:val="center"/>
          </w:tcPr>
          <w:p w14:paraId="42162E6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435</w:t>
            </w:r>
          </w:p>
        </w:tc>
        <w:tc>
          <w:tcPr>
            <w:tcW w:w="708" w:type="pct"/>
            <w:tcBorders>
              <w:top w:val="nil"/>
              <w:left w:val="nil"/>
              <w:bottom w:val="nil"/>
              <w:right w:val="nil"/>
            </w:tcBorders>
            <w:shd w:val="clear" w:color="auto" w:fill="auto"/>
            <w:noWrap/>
            <w:vAlign w:val="center"/>
          </w:tcPr>
          <w:p w14:paraId="67FF10C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609</w:t>
            </w:r>
          </w:p>
        </w:tc>
        <w:tc>
          <w:tcPr>
            <w:tcW w:w="708" w:type="pct"/>
            <w:tcBorders>
              <w:top w:val="nil"/>
              <w:left w:val="nil"/>
              <w:bottom w:val="nil"/>
              <w:right w:val="nil"/>
            </w:tcBorders>
            <w:shd w:val="clear" w:color="auto" w:fill="auto"/>
            <w:noWrap/>
            <w:vAlign w:val="center"/>
          </w:tcPr>
          <w:p w14:paraId="3F33FA6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102</w:t>
            </w:r>
          </w:p>
        </w:tc>
      </w:tr>
      <w:tr w:rsidR="00C41D74" w14:paraId="22A4FE59" w14:textId="77777777">
        <w:trPr>
          <w:trHeight w:val="276"/>
        </w:trPr>
        <w:tc>
          <w:tcPr>
            <w:tcW w:w="1112" w:type="pct"/>
            <w:tcBorders>
              <w:top w:val="nil"/>
              <w:left w:val="nil"/>
              <w:bottom w:val="nil"/>
              <w:right w:val="nil"/>
            </w:tcBorders>
            <w:shd w:val="clear" w:color="auto" w:fill="auto"/>
            <w:noWrap/>
            <w:vAlign w:val="center"/>
          </w:tcPr>
          <w:p w14:paraId="14BB1757"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687B1DE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2014</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5637E53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302</w:t>
            </w:r>
          </w:p>
        </w:tc>
        <w:tc>
          <w:tcPr>
            <w:tcW w:w="584" w:type="pct"/>
            <w:tcBorders>
              <w:top w:val="nil"/>
              <w:left w:val="nil"/>
              <w:bottom w:val="nil"/>
              <w:right w:val="nil"/>
            </w:tcBorders>
            <w:shd w:val="clear" w:color="auto" w:fill="auto"/>
            <w:noWrap/>
            <w:vAlign w:val="center"/>
          </w:tcPr>
          <w:p w14:paraId="396139D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555</w:t>
            </w:r>
          </w:p>
        </w:tc>
        <w:tc>
          <w:tcPr>
            <w:tcW w:w="843" w:type="pct"/>
            <w:tcBorders>
              <w:top w:val="nil"/>
              <w:left w:val="nil"/>
              <w:bottom w:val="nil"/>
              <w:right w:val="nil"/>
            </w:tcBorders>
            <w:shd w:val="clear" w:color="auto" w:fill="auto"/>
            <w:noWrap/>
            <w:vAlign w:val="center"/>
          </w:tcPr>
          <w:p w14:paraId="61F48BD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381</w:t>
            </w:r>
          </w:p>
        </w:tc>
        <w:tc>
          <w:tcPr>
            <w:tcW w:w="708" w:type="pct"/>
            <w:tcBorders>
              <w:top w:val="nil"/>
              <w:left w:val="nil"/>
              <w:bottom w:val="nil"/>
              <w:right w:val="nil"/>
            </w:tcBorders>
            <w:shd w:val="clear" w:color="auto" w:fill="auto"/>
            <w:noWrap/>
            <w:vAlign w:val="center"/>
          </w:tcPr>
          <w:p w14:paraId="7DA5099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437</w:t>
            </w:r>
          </w:p>
        </w:tc>
        <w:tc>
          <w:tcPr>
            <w:tcW w:w="708" w:type="pct"/>
            <w:tcBorders>
              <w:top w:val="nil"/>
              <w:left w:val="nil"/>
              <w:bottom w:val="nil"/>
              <w:right w:val="nil"/>
            </w:tcBorders>
            <w:shd w:val="clear" w:color="auto" w:fill="auto"/>
            <w:noWrap/>
            <w:vAlign w:val="center"/>
          </w:tcPr>
          <w:p w14:paraId="3F6F0F2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87</w:t>
            </w:r>
          </w:p>
        </w:tc>
      </w:tr>
      <w:tr w:rsidR="00C41D74" w14:paraId="12E59B06" w14:textId="77777777">
        <w:trPr>
          <w:trHeight w:val="276"/>
        </w:trPr>
        <w:tc>
          <w:tcPr>
            <w:tcW w:w="1112" w:type="pct"/>
            <w:tcBorders>
              <w:top w:val="nil"/>
              <w:left w:val="nil"/>
              <w:bottom w:val="nil"/>
              <w:right w:val="nil"/>
            </w:tcBorders>
            <w:shd w:val="clear" w:color="auto" w:fill="auto"/>
            <w:noWrap/>
            <w:vAlign w:val="center"/>
          </w:tcPr>
          <w:p w14:paraId="2EBE5222" w14:textId="77777777" w:rsidR="00C41D74" w:rsidRDefault="00C41D74">
            <w:pPr>
              <w:widowControl/>
              <w:jc w:val="center"/>
              <w:rPr>
                <w:rFonts w:ascii="宋体" w:eastAsia="宋体" w:hAnsi="宋体" w:cs="宋体"/>
                <w:color w:val="000000"/>
                <w:kern w:val="0"/>
                <w:szCs w:val="21"/>
              </w:rPr>
            </w:pPr>
          </w:p>
        </w:tc>
        <w:tc>
          <w:tcPr>
            <w:tcW w:w="461" w:type="pct"/>
            <w:tcBorders>
              <w:top w:val="nil"/>
              <w:left w:val="nil"/>
              <w:bottom w:val="nil"/>
              <w:right w:val="nil"/>
            </w:tcBorders>
            <w:shd w:val="clear" w:color="auto" w:fill="auto"/>
            <w:noWrap/>
            <w:vAlign w:val="center"/>
          </w:tcPr>
          <w:p w14:paraId="5661A5D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2015</w:t>
            </w:r>
            <w:r>
              <w:rPr>
                <w:rFonts w:ascii="宋体" w:eastAsia="宋体" w:hAnsi="宋体" w:cs="宋体" w:hint="eastAsia"/>
                <w:color w:val="000000"/>
                <w:kern w:val="0"/>
                <w:szCs w:val="21"/>
              </w:rPr>
              <w:t>年</w:t>
            </w:r>
          </w:p>
        </w:tc>
        <w:tc>
          <w:tcPr>
            <w:tcW w:w="584" w:type="pct"/>
            <w:tcBorders>
              <w:top w:val="nil"/>
              <w:left w:val="nil"/>
              <w:bottom w:val="nil"/>
              <w:right w:val="nil"/>
            </w:tcBorders>
            <w:shd w:val="clear" w:color="auto" w:fill="auto"/>
            <w:noWrap/>
            <w:vAlign w:val="center"/>
          </w:tcPr>
          <w:p w14:paraId="7B24DC0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216</w:t>
            </w:r>
          </w:p>
        </w:tc>
        <w:tc>
          <w:tcPr>
            <w:tcW w:w="584" w:type="pct"/>
            <w:tcBorders>
              <w:top w:val="nil"/>
              <w:left w:val="nil"/>
              <w:bottom w:val="nil"/>
              <w:right w:val="nil"/>
            </w:tcBorders>
            <w:shd w:val="clear" w:color="auto" w:fill="auto"/>
            <w:noWrap/>
            <w:vAlign w:val="center"/>
          </w:tcPr>
          <w:p w14:paraId="501938E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610</w:t>
            </w:r>
          </w:p>
        </w:tc>
        <w:tc>
          <w:tcPr>
            <w:tcW w:w="843" w:type="pct"/>
            <w:tcBorders>
              <w:top w:val="nil"/>
              <w:left w:val="nil"/>
              <w:bottom w:val="nil"/>
              <w:right w:val="nil"/>
            </w:tcBorders>
            <w:shd w:val="clear" w:color="auto" w:fill="auto"/>
            <w:noWrap/>
            <w:vAlign w:val="center"/>
          </w:tcPr>
          <w:p w14:paraId="72A9D43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378</w:t>
            </w:r>
          </w:p>
        </w:tc>
        <w:tc>
          <w:tcPr>
            <w:tcW w:w="708" w:type="pct"/>
            <w:tcBorders>
              <w:top w:val="nil"/>
              <w:left w:val="nil"/>
              <w:bottom w:val="nil"/>
              <w:right w:val="nil"/>
            </w:tcBorders>
            <w:shd w:val="clear" w:color="auto" w:fill="auto"/>
            <w:noWrap/>
            <w:vAlign w:val="center"/>
          </w:tcPr>
          <w:p w14:paraId="783ED59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355</w:t>
            </w:r>
          </w:p>
        </w:tc>
        <w:tc>
          <w:tcPr>
            <w:tcW w:w="708" w:type="pct"/>
            <w:tcBorders>
              <w:top w:val="nil"/>
              <w:left w:val="nil"/>
              <w:bottom w:val="nil"/>
              <w:right w:val="nil"/>
            </w:tcBorders>
            <w:shd w:val="clear" w:color="auto" w:fill="auto"/>
            <w:noWrap/>
            <w:vAlign w:val="center"/>
          </w:tcPr>
          <w:p w14:paraId="1D95B24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42</w:t>
            </w:r>
          </w:p>
        </w:tc>
      </w:tr>
      <w:tr w:rsidR="00C41D74" w14:paraId="1DC1C1F7" w14:textId="77777777">
        <w:trPr>
          <w:trHeight w:val="288"/>
        </w:trPr>
        <w:tc>
          <w:tcPr>
            <w:tcW w:w="1112" w:type="pct"/>
            <w:tcBorders>
              <w:top w:val="nil"/>
              <w:left w:val="nil"/>
              <w:bottom w:val="single" w:sz="8" w:space="0" w:color="auto"/>
              <w:right w:val="nil"/>
            </w:tcBorders>
            <w:shd w:val="clear" w:color="auto" w:fill="auto"/>
            <w:noWrap/>
            <w:vAlign w:val="center"/>
          </w:tcPr>
          <w:p w14:paraId="0D78FC5D" w14:textId="77777777" w:rsidR="00C41D74" w:rsidRDefault="00816B6E">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461" w:type="pct"/>
            <w:tcBorders>
              <w:top w:val="nil"/>
              <w:left w:val="nil"/>
              <w:bottom w:val="single" w:sz="8" w:space="0" w:color="auto"/>
              <w:right w:val="nil"/>
            </w:tcBorders>
            <w:shd w:val="clear" w:color="auto" w:fill="auto"/>
            <w:noWrap/>
            <w:vAlign w:val="center"/>
          </w:tcPr>
          <w:p w14:paraId="757644B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2016</w:t>
            </w:r>
            <w:r>
              <w:rPr>
                <w:rFonts w:ascii="宋体" w:eastAsia="宋体" w:hAnsi="宋体" w:cs="宋体" w:hint="eastAsia"/>
                <w:color w:val="000000"/>
                <w:kern w:val="0"/>
                <w:szCs w:val="21"/>
              </w:rPr>
              <w:t>年</w:t>
            </w:r>
          </w:p>
        </w:tc>
        <w:tc>
          <w:tcPr>
            <w:tcW w:w="584" w:type="pct"/>
            <w:tcBorders>
              <w:top w:val="nil"/>
              <w:left w:val="nil"/>
              <w:bottom w:val="single" w:sz="8" w:space="0" w:color="auto"/>
              <w:right w:val="nil"/>
            </w:tcBorders>
            <w:shd w:val="clear" w:color="auto" w:fill="auto"/>
            <w:noWrap/>
            <w:vAlign w:val="center"/>
          </w:tcPr>
          <w:p w14:paraId="55360A0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175</w:t>
            </w:r>
          </w:p>
        </w:tc>
        <w:tc>
          <w:tcPr>
            <w:tcW w:w="584" w:type="pct"/>
            <w:tcBorders>
              <w:top w:val="nil"/>
              <w:left w:val="nil"/>
              <w:bottom w:val="single" w:sz="8" w:space="0" w:color="auto"/>
              <w:right w:val="nil"/>
            </w:tcBorders>
            <w:shd w:val="clear" w:color="auto" w:fill="auto"/>
            <w:noWrap/>
            <w:vAlign w:val="center"/>
          </w:tcPr>
          <w:p w14:paraId="152B6C3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562</w:t>
            </w:r>
          </w:p>
        </w:tc>
        <w:tc>
          <w:tcPr>
            <w:tcW w:w="843" w:type="pct"/>
            <w:tcBorders>
              <w:top w:val="nil"/>
              <w:left w:val="nil"/>
              <w:bottom w:val="single" w:sz="8" w:space="0" w:color="auto"/>
              <w:right w:val="nil"/>
            </w:tcBorders>
            <w:shd w:val="clear" w:color="auto" w:fill="auto"/>
            <w:noWrap/>
            <w:vAlign w:val="center"/>
          </w:tcPr>
          <w:p w14:paraId="3DE319E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355</w:t>
            </w:r>
          </w:p>
        </w:tc>
        <w:tc>
          <w:tcPr>
            <w:tcW w:w="708" w:type="pct"/>
            <w:tcBorders>
              <w:top w:val="nil"/>
              <w:left w:val="nil"/>
              <w:bottom w:val="single" w:sz="8" w:space="0" w:color="auto"/>
              <w:right w:val="nil"/>
            </w:tcBorders>
            <w:shd w:val="clear" w:color="auto" w:fill="auto"/>
            <w:noWrap/>
            <w:vAlign w:val="center"/>
          </w:tcPr>
          <w:p w14:paraId="4C6574E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328</w:t>
            </w:r>
          </w:p>
        </w:tc>
        <w:tc>
          <w:tcPr>
            <w:tcW w:w="708" w:type="pct"/>
            <w:tcBorders>
              <w:top w:val="nil"/>
              <w:left w:val="nil"/>
              <w:bottom w:val="single" w:sz="8" w:space="0" w:color="auto"/>
              <w:right w:val="nil"/>
            </w:tcBorders>
            <w:shd w:val="clear" w:color="auto" w:fill="auto"/>
            <w:noWrap/>
            <w:vAlign w:val="center"/>
          </w:tcPr>
          <w:p w14:paraId="6B43A946" w14:textId="77777777" w:rsidR="00C41D74" w:rsidRDefault="00816B6E">
            <w:pPr>
              <w:keepNext/>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31</w:t>
            </w:r>
          </w:p>
        </w:tc>
      </w:tr>
    </w:tbl>
    <w:p w14:paraId="2D3AEAFC" w14:textId="77777777" w:rsidR="00C41D74" w:rsidRDefault="00C41D74">
      <w:pPr>
        <w:pStyle w:val="a6"/>
      </w:pPr>
    </w:p>
    <w:p w14:paraId="48559F9C" w14:textId="77777777" w:rsidR="00C41D74" w:rsidRDefault="00816B6E">
      <w:pPr>
        <w:pStyle w:val="af8"/>
        <w:ind w:firstLine="480"/>
        <w:jc w:val="left"/>
      </w:pPr>
      <w:r>
        <w:rPr>
          <w:noProof/>
        </w:rPr>
        <w:lastRenderedPageBreak/>
        <w:drawing>
          <wp:inline distT="0" distB="0" distL="0" distR="0" wp14:anchorId="7480477C" wp14:editId="78435621">
            <wp:extent cx="5759450" cy="4319905"/>
            <wp:effectExtent l="0" t="0" r="0" b="0"/>
            <wp:docPr id="4" name="图片 4" descr="白色的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白色的地图&#10;&#10;描述已自动生成"/>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14:paraId="17D90A40" w14:textId="77777777" w:rsidR="00C41D74" w:rsidRDefault="00816B6E">
      <w:pPr>
        <w:pStyle w:val="a6"/>
        <w:jc w:val="center"/>
        <w:rPr>
          <w:rFonts w:ascii="黑体" w:hAnsi="黑体"/>
          <w:sz w:val="21"/>
          <w:szCs w:val="21"/>
        </w:rPr>
      </w:pPr>
      <w:bookmarkStart w:id="85" w:name="_Ref36736566"/>
      <w:bookmarkStart w:id="86" w:name="_Toc40737587"/>
      <w:r>
        <w:rPr>
          <w:rFonts w:ascii="黑体" w:hAnsi="黑体"/>
          <w:sz w:val="21"/>
          <w:szCs w:val="21"/>
        </w:rPr>
        <w:t>图</w:t>
      </w:r>
      <w:r>
        <w:rPr>
          <w:rFonts w:ascii="黑体" w:hAnsi="黑体"/>
          <w:sz w:val="21"/>
          <w:szCs w:val="21"/>
        </w:rPr>
        <w:t xml:space="preserve"> </w:t>
      </w:r>
      <w:r>
        <w:rPr>
          <w:rFonts w:ascii="黑体" w:hAnsi="黑体"/>
          <w:sz w:val="21"/>
          <w:szCs w:val="21"/>
        </w:rPr>
        <w:fldChar w:fldCharType="begin"/>
      </w:r>
      <w:r>
        <w:rPr>
          <w:rFonts w:ascii="黑体" w:hAnsi="黑体"/>
          <w:sz w:val="21"/>
          <w:szCs w:val="21"/>
        </w:rPr>
        <w:instrText xml:space="preserve"> SEQ </w:instrText>
      </w:r>
      <w:r>
        <w:rPr>
          <w:rFonts w:ascii="黑体" w:hAnsi="黑体"/>
          <w:sz w:val="21"/>
          <w:szCs w:val="21"/>
        </w:rPr>
        <w:instrText>图</w:instrText>
      </w:r>
      <w:r>
        <w:rPr>
          <w:rFonts w:ascii="黑体" w:hAnsi="黑体"/>
          <w:sz w:val="21"/>
          <w:szCs w:val="21"/>
        </w:rPr>
        <w:instrText xml:space="preserve"> \* ARABIC </w:instrText>
      </w:r>
      <w:r>
        <w:rPr>
          <w:rFonts w:ascii="黑体" w:hAnsi="黑体"/>
          <w:sz w:val="21"/>
          <w:szCs w:val="21"/>
        </w:rPr>
        <w:fldChar w:fldCharType="separate"/>
      </w:r>
      <w:r>
        <w:rPr>
          <w:rFonts w:ascii="黑体" w:hAnsi="黑体"/>
          <w:sz w:val="21"/>
          <w:szCs w:val="21"/>
        </w:rPr>
        <w:t>4</w:t>
      </w:r>
      <w:r>
        <w:rPr>
          <w:rFonts w:ascii="黑体" w:hAnsi="黑体"/>
          <w:sz w:val="21"/>
          <w:szCs w:val="21"/>
        </w:rPr>
        <w:fldChar w:fldCharType="end"/>
      </w:r>
      <w:bookmarkEnd w:id="85"/>
      <w:r>
        <w:rPr>
          <w:rFonts w:ascii="黑体" w:hAnsi="黑体" w:hint="eastAsia"/>
          <w:sz w:val="21"/>
          <w:szCs w:val="21"/>
        </w:rPr>
        <w:t xml:space="preserve">    2010-2016</w:t>
      </w:r>
      <w:r>
        <w:rPr>
          <w:rFonts w:ascii="黑体" w:hAnsi="黑体" w:hint="eastAsia"/>
          <w:sz w:val="21"/>
          <w:szCs w:val="21"/>
        </w:rPr>
        <w:t>年五</w:t>
      </w:r>
      <w:proofErr w:type="gramStart"/>
      <w:r>
        <w:rPr>
          <w:rFonts w:ascii="黑体" w:hAnsi="黑体" w:hint="eastAsia"/>
          <w:sz w:val="21"/>
          <w:szCs w:val="21"/>
        </w:rPr>
        <w:t>大州</w:t>
      </w:r>
      <w:proofErr w:type="gramEnd"/>
      <w:r>
        <w:rPr>
          <w:rFonts w:ascii="黑体" w:hAnsi="黑体" w:hint="eastAsia"/>
          <w:sz w:val="21"/>
          <w:szCs w:val="21"/>
        </w:rPr>
        <w:t>的</w:t>
      </w:r>
      <w:r>
        <w:rPr>
          <w:rFonts w:ascii="黑体" w:hAnsi="黑体" w:hint="eastAsia"/>
          <w:sz w:val="21"/>
          <w:szCs w:val="21"/>
        </w:rPr>
        <w:t>3</w:t>
      </w:r>
      <w:r>
        <w:rPr>
          <w:rFonts w:ascii="黑体" w:hAnsi="黑体" w:hint="eastAsia"/>
          <w:sz w:val="21"/>
          <w:szCs w:val="21"/>
        </w:rPr>
        <w:t>类阿片类药物报告量折线图</w:t>
      </w:r>
      <w:bookmarkEnd w:id="86"/>
    </w:p>
    <w:p w14:paraId="7C6B0646" w14:textId="77777777" w:rsidR="00C41D74" w:rsidRDefault="00816B6E">
      <w:pPr>
        <w:pStyle w:val="a0"/>
      </w:pPr>
      <w:bookmarkStart w:id="87" w:name="_Toc41736399"/>
      <w:r>
        <w:rPr>
          <w:rFonts w:hint="eastAsia"/>
        </w:rPr>
        <w:t>应用模型</w:t>
      </w:r>
      <w:bookmarkEnd w:id="87"/>
    </w:p>
    <w:p w14:paraId="30DCA125" w14:textId="77777777" w:rsidR="00C41D74" w:rsidRDefault="00816B6E">
      <w:pPr>
        <w:pStyle w:val="af8"/>
        <w:ind w:firstLine="480"/>
      </w:pPr>
      <w:commentRangeStart w:id="88"/>
      <w:r>
        <w:rPr>
          <w:rFonts w:hint="eastAsia"/>
        </w:rPr>
        <w:t>由探索性分析可知，五个州在不同的阿片类药物有着近似相同的变化趋势，半合成阿片类药物呈现一个先增后减的趋势，而合成类阿片药为先减后增的趋势，非合成类阿片</w:t>
      </w:r>
      <w:proofErr w:type="gramStart"/>
      <w:r>
        <w:rPr>
          <w:rFonts w:hint="eastAsia"/>
        </w:rPr>
        <w:t>药变化</w:t>
      </w:r>
      <w:proofErr w:type="gramEnd"/>
      <w:r>
        <w:rPr>
          <w:rFonts w:hint="eastAsia"/>
        </w:rPr>
        <w:t>趋势相对不明显。因此，为了简化模型和提升模型的泛化能力，将本研究所使用到的机器学习模型应用到测试集的不同类别阿片类药物报告量预测，具体的各个影响因素详见</w:t>
      </w:r>
      <w:r>
        <w:fldChar w:fldCharType="begin"/>
      </w:r>
      <w:r>
        <w:instrText xml:space="preserve"> REF _Ref41730823 \h </w:instrText>
      </w:r>
      <w:r>
        <w:fldChar w:fldCharType="separate"/>
      </w:r>
      <w:r>
        <w:t>附录</w:t>
      </w:r>
      <w:r>
        <w:t xml:space="preserve"> 2</w:t>
      </w:r>
      <w:r>
        <w:fldChar w:fldCharType="end"/>
      </w:r>
      <w:r>
        <w:rPr>
          <w:rFonts w:hint="eastAsia"/>
        </w:rPr>
        <w:t>，通过不同模型的预测结</w:t>
      </w:r>
      <w:r>
        <w:rPr>
          <w:rFonts w:hint="eastAsia"/>
        </w:rPr>
        <w:t>果评估模型优劣。</w:t>
      </w:r>
      <w:commentRangeEnd w:id="88"/>
      <w:r>
        <w:commentReference w:id="88"/>
      </w:r>
    </w:p>
    <w:p w14:paraId="072CE040" w14:textId="77777777" w:rsidR="00C41D74" w:rsidRDefault="00816B6E">
      <w:pPr>
        <w:pStyle w:val="af8"/>
        <w:ind w:firstLine="480"/>
      </w:pPr>
      <w:commentRangeStart w:id="89"/>
      <w:r>
        <w:rPr>
          <w:rFonts w:hint="eastAsia"/>
        </w:rPr>
        <w:t>K</w:t>
      </w:r>
      <w:r>
        <w:rPr>
          <w:rFonts w:hint="eastAsia"/>
        </w:rPr>
        <w:t>近邻算法在测试集样本的预测结果详见</w:t>
      </w:r>
      <w:r>
        <w:fldChar w:fldCharType="begin"/>
      </w:r>
      <w:r>
        <w:instrText xml:space="preserve"> </w:instrText>
      </w:r>
      <w:r>
        <w:rPr>
          <w:rFonts w:hint="eastAsia"/>
        </w:rPr>
        <w:instrText>REF _Ref41733637 \h</w:instrText>
      </w:r>
      <w:r>
        <w:instrText xml:space="preserve">  \* MERGEFORMAT </w:instrText>
      </w:r>
      <w:r>
        <w:fldChar w:fldCharType="separate"/>
      </w:r>
      <w:r>
        <w:t>表</w:t>
      </w:r>
      <w:r>
        <w:t xml:space="preserve"> 2</w:t>
      </w:r>
      <w:r>
        <w:fldChar w:fldCharType="end"/>
      </w:r>
      <w:r>
        <w:rPr>
          <w:rFonts w:hint="eastAsia"/>
        </w:rPr>
        <w:t>，在合成阿片类药物的精确度为</w:t>
      </w:r>
      <w:r>
        <w:rPr>
          <w:rFonts w:hint="eastAsia"/>
        </w:rPr>
        <w:t>0</w:t>
      </w:r>
      <w:r>
        <w:t>.61</w:t>
      </w:r>
      <w:r>
        <w:rPr>
          <w:rFonts w:hint="eastAsia"/>
        </w:rPr>
        <w:t>、召回率为</w:t>
      </w:r>
      <w:r>
        <w:rPr>
          <w:rFonts w:hint="eastAsia"/>
        </w:rPr>
        <w:t>0</w:t>
      </w:r>
      <w:r>
        <w:t>.60</w:t>
      </w:r>
      <w:r>
        <w:rPr>
          <w:rFonts w:hint="eastAsia"/>
        </w:rPr>
        <w:t>、</w:t>
      </w:r>
      <w:r>
        <w:rPr>
          <w:rFonts w:hint="eastAsia"/>
        </w:rPr>
        <w:t>F</w:t>
      </w:r>
      <w:r>
        <w:t>1</w:t>
      </w:r>
      <w:r>
        <w:rPr>
          <w:rFonts w:hint="eastAsia"/>
        </w:rPr>
        <w:t>-</w:t>
      </w:r>
      <w:r>
        <w:rPr>
          <w:rFonts w:hint="eastAsia"/>
        </w:rPr>
        <w:t>评分为</w:t>
      </w:r>
      <w:r>
        <w:rPr>
          <w:rFonts w:hint="eastAsia"/>
        </w:rPr>
        <w:t>0</w:t>
      </w:r>
      <w:r>
        <w:t>.60</w:t>
      </w:r>
      <w:r>
        <w:rPr>
          <w:rFonts w:hint="eastAsia"/>
        </w:rPr>
        <w:t>、支持度为</w:t>
      </w:r>
      <w:r>
        <w:rPr>
          <w:rFonts w:hint="eastAsia"/>
        </w:rPr>
        <w:t>9</w:t>
      </w:r>
      <w:r>
        <w:t>61</w:t>
      </w:r>
      <w:r>
        <w:rPr>
          <w:rFonts w:hint="eastAsia"/>
        </w:rPr>
        <w:t>；在非合成阿片类药物的精确度为</w:t>
      </w:r>
      <w:r>
        <w:rPr>
          <w:rFonts w:hint="eastAsia"/>
        </w:rPr>
        <w:t>0</w:t>
      </w:r>
      <w:r>
        <w:t>.64</w:t>
      </w:r>
      <w:r>
        <w:rPr>
          <w:rFonts w:hint="eastAsia"/>
        </w:rPr>
        <w:t>、召回率为</w:t>
      </w:r>
      <w:r>
        <w:rPr>
          <w:rFonts w:hint="eastAsia"/>
        </w:rPr>
        <w:t>0</w:t>
      </w:r>
      <w:r>
        <w:t>.61</w:t>
      </w:r>
      <w:r>
        <w:rPr>
          <w:rFonts w:hint="eastAsia"/>
        </w:rPr>
        <w:t>、</w:t>
      </w:r>
      <w:r>
        <w:rPr>
          <w:rFonts w:hint="eastAsia"/>
        </w:rPr>
        <w:t>F</w:t>
      </w:r>
      <w:r>
        <w:t>1</w:t>
      </w:r>
      <w:r>
        <w:rPr>
          <w:rFonts w:hint="eastAsia"/>
        </w:rPr>
        <w:t>-</w:t>
      </w:r>
      <w:r>
        <w:rPr>
          <w:rFonts w:hint="eastAsia"/>
        </w:rPr>
        <w:t>评分为</w:t>
      </w:r>
      <w:r>
        <w:rPr>
          <w:rFonts w:hint="eastAsia"/>
        </w:rPr>
        <w:t>0</w:t>
      </w:r>
      <w:r>
        <w:t>.62</w:t>
      </w:r>
      <w:r>
        <w:rPr>
          <w:rFonts w:hint="eastAsia"/>
        </w:rPr>
        <w:t>、支持度为</w:t>
      </w:r>
      <w:r>
        <w:rPr>
          <w:rFonts w:hint="eastAsia"/>
        </w:rPr>
        <w:t>8</w:t>
      </w:r>
      <w:r>
        <w:t>97</w:t>
      </w:r>
      <w:r>
        <w:rPr>
          <w:rFonts w:hint="eastAsia"/>
        </w:rPr>
        <w:t>；在半合成阿片类药物的精确度为</w:t>
      </w:r>
      <w:r>
        <w:rPr>
          <w:rFonts w:hint="eastAsia"/>
        </w:rPr>
        <w:t>0</w:t>
      </w:r>
      <w:r>
        <w:t>.62</w:t>
      </w:r>
      <w:r>
        <w:rPr>
          <w:rFonts w:hint="eastAsia"/>
        </w:rPr>
        <w:t>、召回率为</w:t>
      </w:r>
      <w:r>
        <w:rPr>
          <w:rFonts w:hint="eastAsia"/>
        </w:rPr>
        <w:t>0</w:t>
      </w:r>
      <w:r>
        <w:t>.61</w:t>
      </w:r>
      <w:r>
        <w:rPr>
          <w:rFonts w:hint="eastAsia"/>
        </w:rPr>
        <w:t>、</w:t>
      </w:r>
      <w:r>
        <w:rPr>
          <w:rFonts w:hint="eastAsia"/>
        </w:rPr>
        <w:t>F</w:t>
      </w:r>
      <w:r>
        <w:t>1</w:t>
      </w:r>
      <w:r>
        <w:rPr>
          <w:rFonts w:hint="eastAsia"/>
        </w:rPr>
        <w:t>-</w:t>
      </w:r>
      <w:r>
        <w:rPr>
          <w:rFonts w:hint="eastAsia"/>
        </w:rPr>
        <w:t>评分为</w:t>
      </w:r>
      <w:r>
        <w:rPr>
          <w:rFonts w:hint="eastAsia"/>
        </w:rPr>
        <w:t>0</w:t>
      </w:r>
      <w:r>
        <w:t>.61</w:t>
      </w:r>
      <w:r>
        <w:rPr>
          <w:rFonts w:hint="eastAsia"/>
        </w:rPr>
        <w:t>、支持度为</w:t>
      </w:r>
      <w:r>
        <w:rPr>
          <w:rFonts w:hint="eastAsia"/>
        </w:rPr>
        <w:t>9</w:t>
      </w:r>
      <w:r>
        <w:t>61</w:t>
      </w:r>
      <w:r>
        <w:rPr>
          <w:rFonts w:hint="eastAsia"/>
        </w:rPr>
        <w:t>。</w:t>
      </w:r>
      <w:r>
        <w:rPr>
          <w:rFonts w:hint="eastAsia"/>
        </w:rPr>
        <w:t>KNN</w:t>
      </w:r>
      <w:r>
        <w:rPr>
          <w:rFonts w:hint="eastAsia"/>
        </w:rPr>
        <w:t>模型在预测三类阿片类药物的使用量方面的预测性能都一般（</w:t>
      </w:r>
      <w:r>
        <w:rPr>
          <w:rFonts w:hint="eastAsia"/>
        </w:rPr>
        <w:t>0.5&lt;</w:t>
      </w:r>
      <w:r>
        <w:rPr>
          <w:rFonts w:hint="eastAsia"/>
        </w:rPr>
        <w:t>精确度</w:t>
      </w:r>
      <w:r>
        <w:rPr>
          <w:rFonts w:hint="eastAsia"/>
        </w:rPr>
        <w:t>&lt;0.7</w:t>
      </w:r>
      <w:r>
        <w:rPr>
          <w:rFonts w:hint="eastAsia"/>
        </w:rPr>
        <w:t>）。</w:t>
      </w:r>
      <w:commentRangeEnd w:id="89"/>
      <w:r>
        <w:commentReference w:id="89"/>
      </w:r>
    </w:p>
    <w:p w14:paraId="26212480" w14:textId="77777777" w:rsidR="00C41D74" w:rsidRDefault="00816B6E">
      <w:pPr>
        <w:pStyle w:val="af8"/>
        <w:ind w:firstLine="480"/>
      </w:pPr>
      <w:bookmarkStart w:id="90" w:name="_Ref37169547"/>
      <w:r>
        <w:rPr>
          <w:rFonts w:hint="eastAsia"/>
        </w:rPr>
        <w:lastRenderedPageBreak/>
        <w:t>决策树</w:t>
      </w:r>
      <w:r>
        <w:t>算法在</w:t>
      </w:r>
      <w:r>
        <w:rPr>
          <w:rFonts w:hint="eastAsia"/>
        </w:rPr>
        <w:t>测试集样本的预测结果详见</w:t>
      </w:r>
      <w:r>
        <w:fldChar w:fldCharType="begin"/>
      </w:r>
      <w:r>
        <w:instrText xml:space="preserve"> </w:instrText>
      </w:r>
      <w:r>
        <w:rPr>
          <w:rFonts w:hint="eastAsia"/>
        </w:rPr>
        <w:instrText>REF _Ref41733637 \h</w:instrText>
      </w:r>
      <w:r>
        <w:instrText xml:space="preserve">  \* MERGEFORMAT </w:instrText>
      </w:r>
      <w:r>
        <w:fldChar w:fldCharType="separate"/>
      </w:r>
      <w:r>
        <w:t>表</w:t>
      </w:r>
      <w:r>
        <w:t xml:space="preserve"> 2</w:t>
      </w:r>
      <w:r>
        <w:fldChar w:fldCharType="end"/>
      </w:r>
      <w:r>
        <w:rPr>
          <w:rFonts w:hint="eastAsia"/>
        </w:rPr>
        <w:t>，在合成阿片类药物的精确度为</w:t>
      </w:r>
      <w:r>
        <w:rPr>
          <w:rFonts w:hint="eastAsia"/>
        </w:rPr>
        <w:t>0</w:t>
      </w:r>
      <w:r>
        <w:t>.56</w:t>
      </w:r>
      <w:r>
        <w:rPr>
          <w:rFonts w:hint="eastAsia"/>
        </w:rPr>
        <w:t>、</w:t>
      </w:r>
      <w:r>
        <w:t>召回率为</w:t>
      </w:r>
      <w:r>
        <w:rPr>
          <w:rFonts w:hint="eastAsia"/>
        </w:rPr>
        <w:t>0</w:t>
      </w:r>
      <w:r>
        <w:t>.56</w:t>
      </w:r>
      <w:r>
        <w:rPr>
          <w:rFonts w:hint="eastAsia"/>
        </w:rPr>
        <w:t>、</w:t>
      </w:r>
      <w:r>
        <w:rPr>
          <w:rFonts w:hint="eastAsia"/>
        </w:rPr>
        <w:t>F</w:t>
      </w:r>
      <w:r>
        <w:t>1-</w:t>
      </w:r>
      <w:r>
        <w:t>评分为</w:t>
      </w:r>
      <w:r>
        <w:rPr>
          <w:rFonts w:hint="eastAsia"/>
        </w:rPr>
        <w:t>0</w:t>
      </w:r>
      <w:r>
        <w:t>.56</w:t>
      </w:r>
      <w:r>
        <w:rPr>
          <w:rFonts w:hint="eastAsia"/>
        </w:rPr>
        <w:t>、</w:t>
      </w:r>
      <w:r>
        <w:t>支持</w:t>
      </w:r>
      <w:r>
        <w:rPr>
          <w:rFonts w:hint="eastAsia"/>
        </w:rPr>
        <w:t>度为</w:t>
      </w:r>
      <w:r>
        <w:rPr>
          <w:rFonts w:hint="eastAsia"/>
        </w:rPr>
        <w:t>9</w:t>
      </w:r>
      <w:r>
        <w:t>61</w:t>
      </w:r>
      <w:r>
        <w:t>；</w:t>
      </w:r>
      <w:r>
        <w:rPr>
          <w:rFonts w:hint="eastAsia"/>
        </w:rPr>
        <w:t>在非合成阿片类药物的精确度为</w:t>
      </w:r>
      <w:r>
        <w:rPr>
          <w:rFonts w:hint="eastAsia"/>
        </w:rPr>
        <w:t>0</w:t>
      </w:r>
      <w:r>
        <w:t>.54</w:t>
      </w:r>
      <w:r>
        <w:rPr>
          <w:rFonts w:hint="eastAsia"/>
        </w:rPr>
        <w:t>、</w:t>
      </w:r>
      <w:r>
        <w:t>召回率为</w:t>
      </w:r>
      <w:r>
        <w:rPr>
          <w:rFonts w:hint="eastAsia"/>
        </w:rPr>
        <w:t>0</w:t>
      </w:r>
      <w:r>
        <w:t>.54</w:t>
      </w:r>
      <w:r>
        <w:rPr>
          <w:rFonts w:hint="eastAsia"/>
        </w:rPr>
        <w:t>、</w:t>
      </w:r>
      <w:r>
        <w:rPr>
          <w:rFonts w:hint="eastAsia"/>
        </w:rPr>
        <w:t>F</w:t>
      </w:r>
      <w:r>
        <w:t>1-</w:t>
      </w:r>
      <w:r>
        <w:t>评分为</w:t>
      </w:r>
      <w:r>
        <w:rPr>
          <w:rFonts w:hint="eastAsia"/>
        </w:rPr>
        <w:t>0</w:t>
      </w:r>
      <w:r>
        <w:t>.64</w:t>
      </w:r>
      <w:r>
        <w:rPr>
          <w:rFonts w:hint="eastAsia"/>
        </w:rPr>
        <w:t>、</w:t>
      </w:r>
      <w:r>
        <w:t>支持</w:t>
      </w:r>
      <w:r>
        <w:rPr>
          <w:rFonts w:hint="eastAsia"/>
        </w:rPr>
        <w:t>度为</w:t>
      </w:r>
      <w:r>
        <w:rPr>
          <w:rFonts w:hint="eastAsia"/>
        </w:rPr>
        <w:t>8</w:t>
      </w:r>
      <w:r>
        <w:t>97</w:t>
      </w:r>
      <w:r>
        <w:t>；</w:t>
      </w:r>
      <w:r>
        <w:rPr>
          <w:rFonts w:hint="eastAsia"/>
        </w:rPr>
        <w:t>在半合成阿片类药物的精确度为</w:t>
      </w:r>
      <w:r>
        <w:rPr>
          <w:rFonts w:hint="eastAsia"/>
        </w:rPr>
        <w:t>0</w:t>
      </w:r>
      <w:r>
        <w:t>.57</w:t>
      </w:r>
      <w:r>
        <w:rPr>
          <w:rFonts w:hint="eastAsia"/>
        </w:rPr>
        <w:t>、</w:t>
      </w:r>
      <w:r>
        <w:t>召回率为</w:t>
      </w:r>
      <w:r>
        <w:rPr>
          <w:rFonts w:hint="eastAsia"/>
        </w:rPr>
        <w:t>0</w:t>
      </w:r>
      <w:r>
        <w:t>.57</w:t>
      </w:r>
      <w:r>
        <w:rPr>
          <w:rFonts w:hint="eastAsia"/>
        </w:rPr>
        <w:t>、</w:t>
      </w:r>
      <w:r>
        <w:rPr>
          <w:rFonts w:hint="eastAsia"/>
        </w:rPr>
        <w:t>F</w:t>
      </w:r>
      <w:r>
        <w:t>1-</w:t>
      </w:r>
      <w:r>
        <w:t>评分为</w:t>
      </w:r>
      <w:r>
        <w:rPr>
          <w:rFonts w:hint="eastAsia"/>
        </w:rPr>
        <w:t>0</w:t>
      </w:r>
      <w:r>
        <w:t>.57</w:t>
      </w:r>
      <w:r>
        <w:rPr>
          <w:rFonts w:hint="eastAsia"/>
        </w:rPr>
        <w:t>、</w:t>
      </w:r>
      <w:r>
        <w:t>支持</w:t>
      </w:r>
      <w:r>
        <w:rPr>
          <w:rFonts w:hint="eastAsia"/>
        </w:rPr>
        <w:t>度为</w:t>
      </w:r>
      <w:r>
        <w:rPr>
          <w:rFonts w:hint="eastAsia"/>
        </w:rPr>
        <w:t>9</w:t>
      </w:r>
      <w:r>
        <w:t>61</w:t>
      </w:r>
      <w:r>
        <w:rPr>
          <w:rFonts w:hint="eastAsia"/>
        </w:rPr>
        <w:t>。决策树模型在预测三类阿片类药物的使用量方面的预测性能都一般（</w:t>
      </w:r>
      <w:r>
        <w:rPr>
          <w:rFonts w:hint="eastAsia"/>
        </w:rPr>
        <w:t>0.5&lt;</w:t>
      </w:r>
      <w:r>
        <w:rPr>
          <w:rFonts w:hint="eastAsia"/>
        </w:rPr>
        <w:t>精确度</w:t>
      </w:r>
      <w:r>
        <w:rPr>
          <w:rFonts w:hint="eastAsia"/>
        </w:rPr>
        <w:t>&lt;0.7</w:t>
      </w:r>
      <w:r>
        <w:rPr>
          <w:rFonts w:hint="eastAsia"/>
        </w:rPr>
        <w:t>）。</w:t>
      </w:r>
      <w:bookmarkEnd w:id="90"/>
    </w:p>
    <w:p w14:paraId="60821272" w14:textId="77777777" w:rsidR="00C41D74" w:rsidRDefault="00816B6E">
      <w:pPr>
        <w:pStyle w:val="af8"/>
        <w:ind w:firstLine="480"/>
      </w:pPr>
      <w:r>
        <w:rPr>
          <w:rFonts w:hint="eastAsia"/>
        </w:rPr>
        <w:t>决策树</w:t>
      </w:r>
      <w:r>
        <w:t>算法在</w:t>
      </w:r>
      <w:r>
        <w:rPr>
          <w:rFonts w:hint="eastAsia"/>
        </w:rPr>
        <w:t>测试集样本的预测结果详见</w:t>
      </w:r>
      <w:r>
        <w:fldChar w:fldCharType="begin"/>
      </w:r>
      <w:r>
        <w:instrText xml:space="preserve"> </w:instrText>
      </w:r>
      <w:r>
        <w:rPr>
          <w:rFonts w:hint="eastAsia"/>
        </w:rPr>
        <w:instrText>REF _Ref41733637 \h</w:instrText>
      </w:r>
      <w:r>
        <w:instrText xml:space="preserve">  \* MERGEFORMAT </w:instrText>
      </w:r>
      <w:r>
        <w:fldChar w:fldCharType="separate"/>
      </w:r>
      <w:r>
        <w:t>表</w:t>
      </w:r>
      <w:r>
        <w:t xml:space="preserve"> 2</w:t>
      </w:r>
      <w:r>
        <w:fldChar w:fldCharType="end"/>
      </w:r>
      <w:r>
        <w:rPr>
          <w:rFonts w:hint="eastAsia"/>
        </w:rPr>
        <w:t>，合成阿片类药</w:t>
      </w:r>
      <w:r>
        <w:rPr>
          <w:rFonts w:hint="eastAsia"/>
        </w:rPr>
        <w:t>物的精确度为</w:t>
      </w:r>
      <w:r>
        <w:rPr>
          <w:rFonts w:hint="eastAsia"/>
        </w:rPr>
        <w:t>0.63</w:t>
      </w:r>
      <w:r>
        <w:rPr>
          <w:rFonts w:hint="eastAsia"/>
        </w:rPr>
        <w:t>，召回率为</w:t>
      </w:r>
      <w:r>
        <w:rPr>
          <w:rFonts w:hint="eastAsia"/>
        </w:rPr>
        <w:t>0.62</w:t>
      </w:r>
      <w:r>
        <w:rPr>
          <w:rFonts w:hint="eastAsia"/>
        </w:rPr>
        <w:t>，</w:t>
      </w:r>
      <w:r>
        <w:rPr>
          <w:rFonts w:hint="eastAsia"/>
        </w:rPr>
        <w:t>F1-</w:t>
      </w:r>
      <w:r>
        <w:rPr>
          <w:rFonts w:hint="eastAsia"/>
        </w:rPr>
        <w:t>评分为</w:t>
      </w:r>
      <w:r>
        <w:rPr>
          <w:rFonts w:hint="eastAsia"/>
        </w:rPr>
        <w:t>0.62</w:t>
      </w:r>
      <w:r>
        <w:rPr>
          <w:rFonts w:hint="eastAsia"/>
        </w:rPr>
        <w:t>，支持度为</w:t>
      </w:r>
      <w:r>
        <w:rPr>
          <w:rFonts w:hint="eastAsia"/>
        </w:rPr>
        <w:t>961</w:t>
      </w:r>
      <w:r>
        <w:rPr>
          <w:rFonts w:hint="eastAsia"/>
        </w:rPr>
        <w:t>；非合成阿片类药物的效果次之，精确度为</w:t>
      </w:r>
      <w:r>
        <w:rPr>
          <w:rFonts w:hint="eastAsia"/>
        </w:rPr>
        <w:t>0.64</w:t>
      </w:r>
      <w:r>
        <w:rPr>
          <w:rFonts w:hint="eastAsia"/>
        </w:rPr>
        <w:t>，召回率为</w:t>
      </w:r>
      <w:r>
        <w:rPr>
          <w:rFonts w:hint="eastAsia"/>
        </w:rPr>
        <w:t>0.62</w:t>
      </w:r>
      <w:r>
        <w:rPr>
          <w:rFonts w:hint="eastAsia"/>
        </w:rPr>
        <w:t>，</w:t>
      </w:r>
      <w:r>
        <w:rPr>
          <w:rFonts w:hint="eastAsia"/>
        </w:rPr>
        <w:t>F1-</w:t>
      </w:r>
      <w:r>
        <w:rPr>
          <w:rFonts w:hint="eastAsia"/>
        </w:rPr>
        <w:t>评分为</w:t>
      </w:r>
      <w:r>
        <w:rPr>
          <w:rFonts w:hint="eastAsia"/>
        </w:rPr>
        <w:t>0.63</w:t>
      </w:r>
      <w:r>
        <w:rPr>
          <w:rFonts w:hint="eastAsia"/>
        </w:rPr>
        <w:t>，支持度为</w:t>
      </w:r>
      <w:r>
        <w:rPr>
          <w:rFonts w:hint="eastAsia"/>
        </w:rPr>
        <w:t>897</w:t>
      </w:r>
      <w:r>
        <w:rPr>
          <w:rFonts w:hint="eastAsia"/>
        </w:rPr>
        <w:t>；半合成类阿片药的效果最优，精确度为</w:t>
      </w:r>
      <w:r>
        <w:rPr>
          <w:rFonts w:hint="eastAsia"/>
        </w:rPr>
        <w:t>0.64</w:t>
      </w:r>
      <w:r>
        <w:rPr>
          <w:rFonts w:hint="eastAsia"/>
        </w:rPr>
        <w:t>，召回率为</w:t>
      </w:r>
      <w:r>
        <w:rPr>
          <w:rFonts w:hint="eastAsia"/>
        </w:rPr>
        <w:t>0.62</w:t>
      </w:r>
      <w:r>
        <w:rPr>
          <w:rFonts w:hint="eastAsia"/>
        </w:rPr>
        <w:t>，</w:t>
      </w:r>
      <w:r>
        <w:rPr>
          <w:rFonts w:hint="eastAsia"/>
        </w:rPr>
        <w:t>F1-</w:t>
      </w:r>
      <w:r>
        <w:rPr>
          <w:rFonts w:hint="eastAsia"/>
        </w:rPr>
        <w:t>评分为</w:t>
      </w:r>
      <w:r>
        <w:rPr>
          <w:rFonts w:hint="eastAsia"/>
        </w:rPr>
        <w:t>0.63</w:t>
      </w:r>
      <w:r>
        <w:rPr>
          <w:rFonts w:hint="eastAsia"/>
        </w:rPr>
        <w:t>，支持度为</w:t>
      </w:r>
      <w:r>
        <w:rPr>
          <w:rFonts w:hint="eastAsia"/>
        </w:rPr>
        <w:t>961</w:t>
      </w:r>
      <w:r>
        <w:rPr>
          <w:rFonts w:hint="eastAsia"/>
        </w:rPr>
        <w:t>。随机森林模型在预测三类阿片类药物的使用量方面的预测性能都一般（</w:t>
      </w:r>
      <w:r>
        <w:rPr>
          <w:rFonts w:hint="eastAsia"/>
        </w:rPr>
        <w:t>0.5&lt;</w:t>
      </w:r>
      <w:r>
        <w:rPr>
          <w:rFonts w:hint="eastAsia"/>
        </w:rPr>
        <w:t>精确度</w:t>
      </w:r>
      <w:r>
        <w:rPr>
          <w:rFonts w:hint="eastAsia"/>
        </w:rPr>
        <w:t>&lt;0.7</w:t>
      </w:r>
      <w:r>
        <w:rPr>
          <w:rFonts w:hint="eastAsia"/>
        </w:rPr>
        <w:t>）。</w:t>
      </w:r>
    </w:p>
    <w:p w14:paraId="790A9858" w14:textId="77777777" w:rsidR="00C41D74" w:rsidRDefault="00816B6E">
      <w:pPr>
        <w:pStyle w:val="af8"/>
        <w:ind w:firstLine="480"/>
        <w:rPr>
          <w:b/>
          <w:bCs/>
        </w:rPr>
      </w:pPr>
      <w:r>
        <w:rPr>
          <w:rFonts w:hint="eastAsia"/>
        </w:rPr>
        <w:t>支持</w:t>
      </w:r>
      <w:proofErr w:type="gramStart"/>
      <w:r>
        <w:rPr>
          <w:rFonts w:hint="eastAsia"/>
        </w:rPr>
        <w:t>向量机</w:t>
      </w:r>
      <w:r>
        <w:t>算法</w:t>
      </w:r>
      <w:proofErr w:type="gramEnd"/>
      <w:r>
        <w:t>在</w:t>
      </w:r>
      <w:r>
        <w:rPr>
          <w:rFonts w:hint="eastAsia"/>
        </w:rPr>
        <w:t>测试集样本的预测结果详见</w:t>
      </w:r>
      <w:r>
        <w:fldChar w:fldCharType="begin"/>
      </w:r>
      <w:r>
        <w:instrText xml:space="preserve"> </w:instrText>
      </w:r>
      <w:r>
        <w:rPr>
          <w:rFonts w:hint="eastAsia"/>
        </w:rPr>
        <w:instrText>REF _Ref41733637 \h</w:instrText>
      </w:r>
      <w:r>
        <w:instrText xml:space="preserve">  \* MERGEFORMAT </w:instrText>
      </w:r>
      <w:r>
        <w:fldChar w:fldCharType="separate"/>
      </w:r>
      <w:r>
        <w:t>表</w:t>
      </w:r>
      <w:r>
        <w:t xml:space="preserve"> 2</w:t>
      </w:r>
      <w:r>
        <w:fldChar w:fldCharType="end"/>
      </w:r>
      <w:r>
        <w:rPr>
          <w:rFonts w:hint="eastAsia"/>
        </w:rPr>
        <w:t>，合成阿片类药物的精确度为</w:t>
      </w:r>
      <w:r>
        <w:rPr>
          <w:rFonts w:hint="eastAsia"/>
        </w:rPr>
        <w:t>0.67</w:t>
      </w:r>
      <w:r>
        <w:rPr>
          <w:rFonts w:hint="eastAsia"/>
        </w:rPr>
        <w:t>，召回率为</w:t>
      </w:r>
      <w:r>
        <w:rPr>
          <w:rFonts w:hint="eastAsia"/>
        </w:rPr>
        <w:t>0.60</w:t>
      </w:r>
      <w:r>
        <w:rPr>
          <w:rFonts w:hint="eastAsia"/>
        </w:rPr>
        <w:t>，</w:t>
      </w:r>
      <w:r>
        <w:rPr>
          <w:rFonts w:hint="eastAsia"/>
        </w:rPr>
        <w:t>F1-</w:t>
      </w:r>
      <w:r>
        <w:rPr>
          <w:rFonts w:hint="eastAsia"/>
        </w:rPr>
        <w:t>评分为</w:t>
      </w:r>
      <w:r>
        <w:rPr>
          <w:rFonts w:hint="eastAsia"/>
        </w:rPr>
        <w:t>0.64</w:t>
      </w:r>
      <w:r>
        <w:rPr>
          <w:rFonts w:hint="eastAsia"/>
        </w:rPr>
        <w:t>，支持度为</w:t>
      </w:r>
      <w:r>
        <w:rPr>
          <w:rFonts w:hint="eastAsia"/>
        </w:rPr>
        <w:t>961</w:t>
      </w:r>
      <w:r>
        <w:rPr>
          <w:rFonts w:hint="eastAsia"/>
        </w:rPr>
        <w:t>；合成阿片类药物的效果次之，精确度为</w:t>
      </w:r>
      <w:r>
        <w:rPr>
          <w:rFonts w:hint="eastAsia"/>
        </w:rPr>
        <w:t>0.72</w:t>
      </w:r>
      <w:r>
        <w:rPr>
          <w:rFonts w:hint="eastAsia"/>
        </w:rPr>
        <w:t>，召回率为</w:t>
      </w:r>
      <w:r>
        <w:rPr>
          <w:rFonts w:hint="eastAsia"/>
        </w:rPr>
        <w:t>0.61</w:t>
      </w:r>
      <w:r>
        <w:rPr>
          <w:rFonts w:hint="eastAsia"/>
        </w:rPr>
        <w:t>，</w:t>
      </w:r>
      <w:r>
        <w:rPr>
          <w:rFonts w:hint="eastAsia"/>
        </w:rPr>
        <w:t>F1-</w:t>
      </w:r>
      <w:r>
        <w:rPr>
          <w:rFonts w:hint="eastAsia"/>
        </w:rPr>
        <w:t>评分为</w:t>
      </w:r>
      <w:r>
        <w:rPr>
          <w:rFonts w:hint="eastAsia"/>
        </w:rPr>
        <w:t>0.66</w:t>
      </w:r>
      <w:r>
        <w:rPr>
          <w:rFonts w:hint="eastAsia"/>
        </w:rPr>
        <w:t>，支持度为</w:t>
      </w:r>
      <w:r>
        <w:rPr>
          <w:rFonts w:hint="eastAsia"/>
        </w:rPr>
        <w:t>961</w:t>
      </w:r>
      <w:r>
        <w:rPr>
          <w:rFonts w:hint="eastAsia"/>
        </w:rPr>
        <w:t>；半合成类阿片药的效果最优，精确度为</w:t>
      </w:r>
      <w:r>
        <w:rPr>
          <w:rFonts w:hint="eastAsia"/>
        </w:rPr>
        <w:t>0.84</w:t>
      </w:r>
      <w:r>
        <w:rPr>
          <w:rFonts w:hint="eastAsia"/>
        </w:rPr>
        <w:t>，召回率为</w:t>
      </w:r>
      <w:r>
        <w:rPr>
          <w:rFonts w:hint="eastAsia"/>
        </w:rPr>
        <w:t>0.64</w:t>
      </w:r>
      <w:r>
        <w:rPr>
          <w:rFonts w:hint="eastAsia"/>
        </w:rPr>
        <w:t>，</w:t>
      </w:r>
      <w:r>
        <w:rPr>
          <w:rFonts w:hint="eastAsia"/>
        </w:rPr>
        <w:t>F1-</w:t>
      </w:r>
      <w:r>
        <w:rPr>
          <w:rFonts w:hint="eastAsia"/>
        </w:rPr>
        <w:t>评分为</w:t>
      </w:r>
      <w:r>
        <w:rPr>
          <w:rFonts w:hint="eastAsia"/>
        </w:rPr>
        <w:t>0.69</w:t>
      </w:r>
      <w:r>
        <w:rPr>
          <w:rFonts w:hint="eastAsia"/>
        </w:rPr>
        <w:t>，支持度为</w:t>
      </w:r>
      <w:r>
        <w:rPr>
          <w:rFonts w:hint="eastAsia"/>
        </w:rPr>
        <w:t>897</w:t>
      </w:r>
      <w:r>
        <w:rPr>
          <w:rFonts w:hint="eastAsia"/>
        </w:rPr>
        <w:t>。支持</w:t>
      </w:r>
      <w:proofErr w:type="gramStart"/>
      <w:r>
        <w:rPr>
          <w:rFonts w:hint="eastAsia"/>
        </w:rPr>
        <w:t>向量机模型</w:t>
      </w:r>
      <w:proofErr w:type="gramEnd"/>
      <w:r>
        <w:rPr>
          <w:rFonts w:hint="eastAsia"/>
        </w:rPr>
        <w:t>在预测半合成阿片类药物的结果上一般（</w:t>
      </w:r>
      <w:r>
        <w:rPr>
          <w:rFonts w:hint="eastAsia"/>
        </w:rPr>
        <w:t>0</w:t>
      </w:r>
      <w:r>
        <w:t>.5</w:t>
      </w:r>
      <w:r>
        <w:rPr>
          <w:rFonts w:hint="eastAsia"/>
        </w:rPr>
        <w:t>&lt;</w:t>
      </w:r>
      <w:r>
        <w:rPr>
          <w:rFonts w:hint="eastAsia"/>
        </w:rPr>
        <w:t>精确度</w:t>
      </w:r>
      <w:r>
        <w:rPr>
          <w:rFonts w:hint="eastAsia"/>
        </w:rPr>
        <w:t>&lt;</w:t>
      </w:r>
      <w:r>
        <w:t>0.7</w:t>
      </w:r>
      <w:r>
        <w:rPr>
          <w:rFonts w:hint="eastAsia"/>
        </w:rPr>
        <w:t>），在预测合成阿片类药物的结果上良好（</w:t>
      </w:r>
      <w:r>
        <w:rPr>
          <w:rFonts w:hint="eastAsia"/>
        </w:rPr>
        <w:t>0</w:t>
      </w:r>
      <w:r>
        <w:t>.7</w:t>
      </w:r>
      <w:r>
        <w:rPr>
          <w:rFonts w:hint="eastAsia"/>
        </w:rPr>
        <w:t>&lt;</w:t>
      </w:r>
      <w:r>
        <w:rPr>
          <w:rFonts w:hint="eastAsia"/>
        </w:rPr>
        <w:t>精确度</w:t>
      </w:r>
      <w:r>
        <w:rPr>
          <w:rFonts w:hint="eastAsia"/>
        </w:rPr>
        <w:t>&lt;</w:t>
      </w:r>
      <w:r>
        <w:t>0.8</w:t>
      </w:r>
      <w:r>
        <w:rPr>
          <w:rFonts w:hint="eastAsia"/>
        </w:rPr>
        <w:t>），在</w:t>
      </w:r>
      <w:proofErr w:type="gramStart"/>
      <w:r>
        <w:rPr>
          <w:rFonts w:hint="eastAsia"/>
        </w:rPr>
        <w:t>预测非</w:t>
      </w:r>
      <w:proofErr w:type="gramEnd"/>
      <w:r>
        <w:rPr>
          <w:rFonts w:hint="eastAsia"/>
        </w:rPr>
        <w:t>合成阿片类药物的结果上较优（</w:t>
      </w:r>
      <w:r>
        <w:rPr>
          <w:rFonts w:hint="eastAsia"/>
        </w:rPr>
        <w:t>0</w:t>
      </w:r>
      <w:r>
        <w:t>.8</w:t>
      </w:r>
      <w:r>
        <w:rPr>
          <w:rFonts w:hint="eastAsia"/>
        </w:rPr>
        <w:t>&lt;</w:t>
      </w:r>
      <w:r>
        <w:rPr>
          <w:rFonts w:hint="eastAsia"/>
        </w:rPr>
        <w:t>精确度</w:t>
      </w:r>
      <w:r>
        <w:rPr>
          <w:rFonts w:hint="eastAsia"/>
        </w:rPr>
        <w:t>&lt;</w:t>
      </w:r>
      <w:r>
        <w:t>0.9</w:t>
      </w:r>
      <w:r>
        <w:rPr>
          <w:rFonts w:hint="eastAsia"/>
        </w:rPr>
        <w:t>）。</w:t>
      </w:r>
    </w:p>
    <w:p w14:paraId="26836E9E" w14:textId="77777777" w:rsidR="00C41D74" w:rsidRDefault="00816B6E">
      <w:pPr>
        <w:pStyle w:val="af8"/>
        <w:ind w:firstLine="480"/>
      </w:pPr>
      <w:r>
        <w:rPr>
          <w:rFonts w:hint="eastAsia"/>
        </w:rPr>
        <w:t>人工神经网络</w:t>
      </w:r>
      <w:r>
        <w:t>算法在</w:t>
      </w:r>
      <w:r>
        <w:rPr>
          <w:rFonts w:hint="eastAsia"/>
        </w:rPr>
        <w:t>测试集样本的预测结果详见</w:t>
      </w:r>
      <w:r>
        <w:fldChar w:fldCharType="begin"/>
      </w:r>
      <w:r>
        <w:instrText xml:space="preserve"> </w:instrText>
      </w:r>
      <w:r>
        <w:rPr>
          <w:rFonts w:hint="eastAsia"/>
        </w:rPr>
        <w:instrText>REF _Ref41733637 \h</w:instrText>
      </w:r>
      <w:r>
        <w:instrText xml:space="preserve">  \* MERGEFORMAT </w:instrText>
      </w:r>
      <w:r>
        <w:fldChar w:fldCharType="separate"/>
      </w:r>
      <w:r>
        <w:t>表</w:t>
      </w:r>
      <w:r>
        <w:t xml:space="preserve"> 2</w:t>
      </w:r>
      <w:r>
        <w:fldChar w:fldCharType="end"/>
      </w:r>
      <w:r>
        <w:rPr>
          <w:rFonts w:hint="eastAsia"/>
        </w:rPr>
        <w:t>，合成阿片</w:t>
      </w:r>
      <w:proofErr w:type="gramStart"/>
      <w:r>
        <w:rPr>
          <w:rFonts w:hint="eastAsia"/>
        </w:rPr>
        <w:t>类报告量</w:t>
      </w:r>
      <w:proofErr w:type="gramEnd"/>
      <w:r>
        <w:rPr>
          <w:rFonts w:hint="eastAsia"/>
        </w:rPr>
        <w:t>的预测效果最差，合成阿片类药物的精确度为</w:t>
      </w:r>
      <w:r>
        <w:rPr>
          <w:rFonts w:hint="eastAsia"/>
        </w:rPr>
        <w:t>0.67</w:t>
      </w:r>
      <w:r>
        <w:rPr>
          <w:rFonts w:hint="eastAsia"/>
        </w:rPr>
        <w:t>，召回率为</w:t>
      </w:r>
      <w:r>
        <w:rPr>
          <w:rFonts w:hint="eastAsia"/>
        </w:rPr>
        <w:t>0.62</w:t>
      </w:r>
      <w:r>
        <w:rPr>
          <w:rFonts w:hint="eastAsia"/>
        </w:rPr>
        <w:t>，</w:t>
      </w:r>
      <w:r>
        <w:rPr>
          <w:rFonts w:hint="eastAsia"/>
        </w:rPr>
        <w:t>F1-</w:t>
      </w:r>
      <w:r>
        <w:rPr>
          <w:rFonts w:hint="eastAsia"/>
        </w:rPr>
        <w:t>评分为</w:t>
      </w:r>
      <w:r>
        <w:rPr>
          <w:rFonts w:hint="eastAsia"/>
        </w:rPr>
        <w:t>0.64</w:t>
      </w:r>
      <w:r>
        <w:rPr>
          <w:rFonts w:hint="eastAsia"/>
        </w:rPr>
        <w:t>，支持度为</w:t>
      </w:r>
      <w:r>
        <w:rPr>
          <w:rFonts w:hint="eastAsia"/>
        </w:rPr>
        <w:t>961</w:t>
      </w:r>
      <w:r>
        <w:rPr>
          <w:rFonts w:hint="eastAsia"/>
        </w:rPr>
        <w:t>；半合成</w:t>
      </w:r>
      <w:r>
        <w:rPr>
          <w:rFonts w:hint="eastAsia"/>
        </w:rPr>
        <w:t>阿片类药物的效果次之，精确度为</w:t>
      </w:r>
      <w:r>
        <w:rPr>
          <w:rFonts w:hint="eastAsia"/>
        </w:rPr>
        <w:t>0.65</w:t>
      </w:r>
      <w:r>
        <w:rPr>
          <w:rFonts w:hint="eastAsia"/>
        </w:rPr>
        <w:t>，召回率为</w:t>
      </w:r>
      <w:r>
        <w:rPr>
          <w:rFonts w:hint="eastAsia"/>
        </w:rPr>
        <w:t>0.59</w:t>
      </w:r>
      <w:r>
        <w:rPr>
          <w:rFonts w:hint="eastAsia"/>
        </w:rPr>
        <w:t>，</w:t>
      </w:r>
      <w:r>
        <w:rPr>
          <w:rFonts w:hint="eastAsia"/>
        </w:rPr>
        <w:t>F1-</w:t>
      </w:r>
      <w:r>
        <w:rPr>
          <w:rFonts w:hint="eastAsia"/>
        </w:rPr>
        <w:t>评分为</w:t>
      </w:r>
      <w:r>
        <w:rPr>
          <w:rFonts w:hint="eastAsia"/>
        </w:rPr>
        <w:t>0.62</w:t>
      </w:r>
      <w:r>
        <w:rPr>
          <w:rFonts w:hint="eastAsia"/>
        </w:rPr>
        <w:t>，支持度为</w:t>
      </w:r>
      <w:r>
        <w:rPr>
          <w:rFonts w:hint="eastAsia"/>
        </w:rPr>
        <w:t>961</w:t>
      </w:r>
      <w:r>
        <w:rPr>
          <w:rFonts w:hint="eastAsia"/>
        </w:rPr>
        <w:t>；非合成类阿片药的效果最优，精确度为</w:t>
      </w:r>
      <w:r>
        <w:rPr>
          <w:rFonts w:hint="eastAsia"/>
        </w:rPr>
        <w:t>0.72</w:t>
      </w:r>
      <w:r>
        <w:rPr>
          <w:rFonts w:hint="eastAsia"/>
        </w:rPr>
        <w:t>，召回率为</w:t>
      </w:r>
      <w:r>
        <w:rPr>
          <w:rFonts w:hint="eastAsia"/>
        </w:rPr>
        <w:t>0.65</w:t>
      </w:r>
      <w:r>
        <w:rPr>
          <w:rFonts w:hint="eastAsia"/>
        </w:rPr>
        <w:t>，</w:t>
      </w:r>
      <w:r>
        <w:rPr>
          <w:rFonts w:hint="eastAsia"/>
        </w:rPr>
        <w:t>F1-</w:t>
      </w:r>
      <w:r>
        <w:rPr>
          <w:rFonts w:hint="eastAsia"/>
        </w:rPr>
        <w:t>评分为</w:t>
      </w:r>
      <w:r>
        <w:rPr>
          <w:rFonts w:hint="eastAsia"/>
        </w:rPr>
        <w:t>0.67</w:t>
      </w:r>
      <w:r>
        <w:rPr>
          <w:rFonts w:hint="eastAsia"/>
        </w:rPr>
        <w:t>，支持度为</w:t>
      </w:r>
      <w:r>
        <w:rPr>
          <w:rFonts w:hint="eastAsia"/>
        </w:rPr>
        <w:t>897</w:t>
      </w:r>
      <w:r>
        <w:rPr>
          <w:rFonts w:hint="eastAsia"/>
        </w:rPr>
        <w:t>。神经网络模型在预测合成阿片类药物和半合成阿片类药物的结</w:t>
      </w:r>
      <w:r>
        <w:rPr>
          <w:rFonts w:hint="eastAsia"/>
        </w:rPr>
        <w:lastRenderedPageBreak/>
        <w:t>果上一般（</w:t>
      </w:r>
      <w:r>
        <w:rPr>
          <w:rFonts w:hint="eastAsia"/>
        </w:rPr>
        <w:t>0</w:t>
      </w:r>
      <w:r>
        <w:t>.5</w:t>
      </w:r>
      <w:r>
        <w:rPr>
          <w:rFonts w:hint="eastAsia"/>
        </w:rPr>
        <w:t>&lt;</w:t>
      </w:r>
      <w:r>
        <w:rPr>
          <w:rFonts w:hint="eastAsia"/>
        </w:rPr>
        <w:t>精确度</w:t>
      </w:r>
      <w:r>
        <w:rPr>
          <w:rFonts w:hint="eastAsia"/>
        </w:rPr>
        <w:t>&lt;</w:t>
      </w:r>
      <w:r>
        <w:t>0.7</w:t>
      </w:r>
      <w:r>
        <w:rPr>
          <w:rFonts w:hint="eastAsia"/>
        </w:rPr>
        <w:t>），在</w:t>
      </w:r>
      <w:proofErr w:type="gramStart"/>
      <w:r>
        <w:rPr>
          <w:rFonts w:hint="eastAsia"/>
        </w:rPr>
        <w:t>预测非</w:t>
      </w:r>
      <w:proofErr w:type="gramEnd"/>
      <w:r>
        <w:rPr>
          <w:rFonts w:hint="eastAsia"/>
        </w:rPr>
        <w:t>合成阿片类药物的结果上良好（</w:t>
      </w:r>
      <w:r>
        <w:rPr>
          <w:rFonts w:hint="eastAsia"/>
        </w:rPr>
        <w:t>0</w:t>
      </w:r>
      <w:r>
        <w:t>.7</w:t>
      </w:r>
      <w:r>
        <w:rPr>
          <w:rFonts w:hint="eastAsia"/>
        </w:rPr>
        <w:t>&lt;</w:t>
      </w:r>
      <w:r>
        <w:rPr>
          <w:rFonts w:hint="eastAsia"/>
        </w:rPr>
        <w:t>精确度</w:t>
      </w:r>
      <w:r>
        <w:rPr>
          <w:rFonts w:hint="eastAsia"/>
        </w:rPr>
        <w:t>&lt;</w:t>
      </w:r>
      <w:r>
        <w:t>0.8</w:t>
      </w:r>
      <w:r>
        <w:rPr>
          <w:rFonts w:hint="eastAsia"/>
        </w:rPr>
        <w:t>）。</w:t>
      </w:r>
    </w:p>
    <w:p w14:paraId="1B37669D" w14:textId="77777777" w:rsidR="00C41D74" w:rsidRDefault="00816B6E">
      <w:pPr>
        <w:pStyle w:val="af8"/>
        <w:ind w:firstLine="480"/>
      </w:pPr>
      <w:r>
        <w:rPr>
          <w:rFonts w:hint="eastAsia"/>
        </w:rPr>
        <w:t>Logistic</w:t>
      </w:r>
      <w:r>
        <w:rPr>
          <w:rFonts w:hint="eastAsia"/>
        </w:rPr>
        <w:t>回归</w:t>
      </w:r>
      <w:r>
        <w:t>算法在</w:t>
      </w:r>
      <w:r>
        <w:rPr>
          <w:rFonts w:hint="eastAsia"/>
        </w:rPr>
        <w:t>测试集样本的预测结果详见</w:t>
      </w:r>
      <w:r>
        <w:fldChar w:fldCharType="begin"/>
      </w:r>
      <w:r>
        <w:instrText xml:space="preserve"> </w:instrText>
      </w:r>
      <w:r>
        <w:rPr>
          <w:rFonts w:hint="eastAsia"/>
        </w:rPr>
        <w:instrText>REF _Ref41733637 \h</w:instrText>
      </w:r>
      <w:r>
        <w:instrText xml:space="preserve">  \* MERGEFORMAT </w:instrText>
      </w:r>
      <w:r>
        <w:fldChar w:fldCharType="separate"/>
      </w:r>
      <w:r>
        <w:t>表</w:t>
      </w:r>
      <w:r>
        <w:t xml:space="preserve"> 2</w:t>
      </w:r>
      <w:r>
        <w:fldChar w:fldCharType="end"/>
      </w:r>
      <w:r>
        <w:rPr>
          <w:rFonts w:hint="eastAsia"/>
        </w:rPr>
        <w:t>，半合成阿片</w:t>
      </w:r>
      <w:proofErr w:type="gramStart"/>
      <w:r>
        <w:rPr>
          <w:rFonts w:hint="eastAsia"/>
        </w:rPr>
        <w:t>类报告量</w:t>
      </w:r>
      <w:proofErr w:type="gramEnd"/>
      <w:r>
        <w:rPr>
          <w:rFonts w:hint="eastAsia"/>
        </w:rPr>
        <w:t>的预测效果最差，合成阿片类药物的精确度为</w:t>
      </w:r>
      <w:r>
        <w:rPr>
          <w:rFonts w:hint="eastAsia"/>
        </w:rPr>
        <w:t>0.72</w:t>
      </w:r>
      <w:r>
        <w:rPr>
          <w:rFonts w:hint="eastAsia"/>
        </w:rPr>
        <w:t>，召回率为</w:t>
      </w:r>
      <w:r>
        <w:rPr>
          <w:rFonts w:hint="eastAsia"/>
        </w:rPr>
        <w:t>0.58</w:t>
      </w:r>
      <w:r>
        <w:rPr>
          <w:rFonts w:hint="eastAsia"/>
        </w:rPr>
        <w:t>，</w:t>
      </w:r>
      <w:r>
        <w:rPr>
          <w:rFonts w:hint="eastAsia"/>
        </w:rPr>
        <w:t>F1-</w:t>
      </w:r>
      <w:r>
        <w:rPr>
          <w:rFonts w:hint="eastAsia"/>
        </w:rPr>
        <w:t>评分为</w:t>
      </w:r>
      <w:r>
        <w:rPr>
          <w:rFonts w:hint="eastAsia"/>
        </w:rPr>
        <w:t>0.63</w:t>
      </w:r>
      <w:r>
        <w:rPr>
          <w:rFonts w:hint="eastAsia"/>
        </w:rPr>
        <w:t>，支持度为</w:t>
      </w:r>
      <w:r>
        <w:rPr>
          <w:rFonts w:hint="eastAsia"/>
        </w:rPr>
        <w:t>961</w:t>
      </w:r>
      <w:r>
        <w:rPr>
          <w:rFonts w:hint="eastAsia"/>
        </w:rPr>
        <w:t>；合成阿片类药物的效果次之，精确度为</w:t>
      </w:r>
      <w:r>
        <w:rPr>
          <w:rFonts w:hint="eastAsia"/>
        </w:rPr>
        <w:t>0.73</w:t>
      </w:r>
      <w:r>
        <w:rPr>
          <w:rFonts w:hint="eastAsia"/>
        </w:rPr>
        <w:t>，召回率为</w:t>
      </w:r>
      <w:r>
        <w:rPr>
          <w:rFonts w:hint="eastAsia"/>
        </w:rPr>
        <w:t>0.62</w:t>
      </w:r>
      <w:r>
        <w:rPr>
          <w:rFonts w:hint="eastAsia"/>
        </w:rPr>
        <w:t>，</w:t>
      </w:r>
      <w:r>
        <w:rPr>
          <w:rFonts w:hint="eastAsia"/>
        </w:rPr>
        <w:t>F1-</w:t>
      </w:r>
      <w:r>
        <w:rPr>
          <w:rFonts w:hint="eastAsia"/>
        </w:rPr>
        <w:t>评分为</w:t>
      </w:r>
      <w:r>
        <w:rPr>
          <w:rFonts w:hint="eastAsia"/>
        </w:rPr>
        <w:t>0.67</w:t>
      </w:r>
      <w:r>
        <w:rPr>
          <w:rFonts w:hint="eastAsia"/>
        </w:rPr>
        <w:t>，支持度为</w:t>
      </w:r>
      <w:r>
        <w:rPr>
          <w:rFonts w:hint="eastAsia"/>
        </w:rPr>
        <w:t>961</w:t>
      </w:r>
      <w:r>
        <w:rPr>
          <w:rFonts w:hint="eastAsia"/>
        </w:rPr>
        <w:t>；半合成类阿片药的效果最优，精确度为</w:t>
      </w:r>
      <w:r>
        <w:rPr>
          <w:rFonts w:hint="eastAsia"/>
        </w:rPr>
        <w:t>0.78</w:t>
      </w:r>
      <w:r>
        <w:rPr>
          <w:rFonts w:hint="eastAsia"/>
        </w:rPr>
        <w:t>，召回率为</w:t>
      </w:r>
      <w:r>
        <w:rPr>
          <w:rFonts w:hint="eastAsia"/>
        </w:rPr>
        <w:t>0.66</w:t>
      </w:r>
      <w:r>
        <w:rPr>
          <w:rFonts w:hint="eastAsia"/>
        </w:rPr>
        <w:t>，</w:t>
      </w:r>
      <w:r>
        <w:rPr>
          <w:rFonts w:hint="eastAsia"/>
        </w:rPr>
        <w:t>F1-</w:t>
      </w:r>
      <w:r>
        <w:rPr>
          <w:rFonts w:hint="eastAsia"/>
        </w:rPr>
        <w:t>评分为</w:t>
      </w:r>
      <w:r>
        <w:rPr>
          <w:rFonts w:hint="eastAsia"/>
        </w:rPr>
        <w:t>0.69</w:t>
      </w:r>
      <w:r>
        <w:rPr>
          <w:rFonts w:hint="eastAsia"/>
        </w:rPr>
        <w:t>，支持度为</w:t>
      </w:r>
      <w:r>
        <w:rPr>
          <w:rFonts w:hint="eastAsia"/>
        </w:rPr>
        <w:t>897</w:t>
      </w:r>
      <w:r>
        <w:rPr>
          <w:rFonts w:hint="eastAsia"/>
        </w:rPr>
        <w:t>。模型在预测三类阿片类药物的结果上都表现良好（</w:t>
      </w:r>
      <w:r>
        <w:rPr>
          <w:rFonts w:hint="eastAsia"/>
        </w:rPr>
        <w:t>0</w:t>
      </w:r>
      <w:r>
        <w:t>.7</w:t>
      </w:r>
      <w:r>
        <w:rPr>
          <w:rFonts w:hint="eastAsia"/>
        </w:rPr>
        <w:t>&lt;</w:t>
      </w:r>
      <w:r>
        <w:rPr>
          <w:rFonts w:hint="eastAsia"/>
        </w:rPr>
        <w:t>精确度</w:t>
      </w:r>
      <w:r>
        <w:rPr>
          <w:rFonts w:hint="eastAsia"/>
        </w:rPr>
        <w:t>&lt;</w:t>
      </w:r>
      <w:r>
        <w:t>0.8</w:t>
      </w:r>
      <w:r>
        <w:rPr>
          <w:rFonts w:hint="eastAsia"/>
        </w:rPr>
        <w:t>）。</w:t>
      </w:r>
    </w:p>
    <w:p w14:paraId="376845E4" w14:textId="77777777" w:rsidR="00C41D74" w:rsidRDefault="00816B6E">
      <w:pPr>
        <w:pStyle w:val="a6"/>
        <w:jc w:val="center"/>
        <w:rPr>
          <w:rFonts w:ascii="宋体" w:eastAsia="宋体" w:hAnsi="宋体"/>
          <w:b/>
          <w:bCs/>
          <w:sz w:val="21"/>
          <w:szCs w:val="21"/>
        </w:rPr>
      </w:pPr>
      <w:bookmarkStart w:id="91" w:name="_Ref41733637"/>
      <w:r>
        <w:rPr>
          <w:rFonts w:ascii="宋体" w:eastAsia="宋体" w:hAnsi="宋体"/>
          <w:b/>
          <w:bCs/>
          <w:sz w:val="21"/>
          <w:szCs w:val="21"/>
        </w:rPr>
        <w:t>表</w:t>
      </w:r>
      <w:r>
        <w:rPr>
          <w:rFonts w:ascii="宋体" w:eastAsia="宋体" w:hAnsi="宋体"/>
          <w:b/>
          <w:bCs/>
          <w:sz w:val="21"/>
          <w:szCs w:val="21"/>
        </w:rPr>
        <w:t xml:space="preserve"> </w:t>
      </w:r>
      <w:r>
        <w:rPr>
          <w:rFonts w:ascii="宋体" w:eastAsia="宋体" w:hAnsi="宋体"/>
          <w:b/>
          <w:bCs/>
          <w:sz w:val="21"/>
          <w:szCs w:val="21"/>
        </w:rPr>
        <w:fldChar w:fldCharType="begin"/>
      </w:r>
      <w:r>
        <w:rPr>
          <w:rFonts w:ascii="宋体" w:eastAsia="宋体" w:hAnsi="宋体"/>
          <w:b/>
          <w:bCs/>
          <w:sz w:val="21"/>
          <w:szCs w:val="21"/>
        </w:rPr>
        <w:instrText xml:space="preserve"> SEQ</w:instrText>
      </w:r>
      <w:r>
        <w:rPr>
          <w:rFonts w:ascii="宋体" w:eastAsia="宋体" w:hAnsi="宋体"/>
          <w:b/>
          <w:bCs/>
          <w:sz w:val="21"/>
          <w:szCs w:val="21"/>
        </w:rPr>
        <w:instrText xml:space="preserve"> </w:instrText>
      </w:r>
      <w:r>
        <w:rPr>
          <w:rFonts w:ascii="宋体" w:eastAsia="宋体" w:hAnsi="宋体"/>
          <w:b/>
          <w:bCs/>
          <w:sz w:val="21"/>
          <w:szCs w:val="21"/>
        </w:rPr>
        <w:instrText>表</w:instrText>
      </w:r>
      <w:r>
        <w:rPr>
          <w:rFonts w:ascii="宋体" w:eastAsia="宋体" w:hAnsi="宋体"/>
          <w:b/>
          <w:bCs/>
          <w:sz w:val="21"/>
          <w:szCs w:val="21"/>
        </w:rPr>
        <w:instrText xml:space="preserve"> \* ARABIC </w:instrText>
      </w:r>
      <w:r>
        <w:rPr>
          <w:rFonts w:ascii="宋体" w:eastAsia="宋体" w:hAnsi="宋体"/>
          <w:b/>
          <w:bCs/>
          <w:sz w:val="21"/>
          <w:szCs w:val="21"/>
        </w:rPr>
        <w:fldChar w:fldCharType="separate"/>
      </w:r>
      <w:r>
        <w:rPr>
          <w:rFonts w:ascii="宋体" w:eastAsia="宋体" w:hAnsi="宋体"/>
          <w:b/>
          <w:bCs/>
          <w:sz w:val="21"/>
          <w:szCs w:val="21"/>
        </w:rPr>
        <w:t>2</w:t>
      </w:r>
      <w:r>
        <w:rPr>
          <w:rFonts w:ascii="宋体" w:eastAsia="宋体" w:hAnsi="宋体"/>
          <w:b/>
          <w:bCs/>
          <w:sz w:val="21"/>
          <w:szCs w:val="21"/>
        </w:rPr>
        <w:fldChar w:fldCharType="end"/>
      </w:r>
      <w:bookmarkEnd w:id="91"/>
      <w:r>
        <w:rPr>
          <w:rFonts w:ascii="宋体" w:eastAsia="宋体" w:hAnsi="宋体"/>
          <w:b/>
          <w:bCs/>
          <w:sz w:val="21"/>
          <w:szCs w:val="21"/>
        </w:rPr>
        <w:t xml:space="preserve">    3</w:t>
      </w:r>
      <w:r>
        <w:rPr>
          <w:rFonts w:ascii="宋体" w:eastAsia="宋体" w:hAnsi="宋体"/>
          <w:b/>
          <w:bCs/>
          <w:sz w:val="21"/>
          <w:szCs w:val="21"/>
        </w:rPr>
        <w:t>类阿片类药物报告量的</w:t>
      </w:r>
      <w:r>
        <w:rPr>
          <w:rFonts w:ascii="宋体" w:eastAsia="宋体" w:hAnsi="宋体"/>
          <w:b/>
          <w:bCs/>
          <w:sz w:val="21"/>
          <w:szCs w:val="21"/>
        </w:rPr>
        <w:t>6</w:t>
      </w:r>
      <w:r>
        <w:rPr>
          <w:rFonts w:ascii="宋体" w:eastAsia="宋体" w:hAnsi="宋体"/>
          <w:b/>
          <w:bCs/>
          <w:sz w:val="21"/>
          <w:szCs w:val="21"/>
        </w:rPr>
        <w:t>种机器学习模型结果</w:t>
      </w:r>
    </w:p>
    <w:tbl>
      <w:tblPr>
        <w:tblW w:w="0" w:type="auto"/>
        <w:tblLayout w:type="fixed"/>
        <w:tblLook w:val="04A0" w:firstRow="1" w:lastRow="0" w:firstColumn="1" w:lastColumn="0" w:noHBand="0" w:noVBand="1"/>
      </w:tblPr>
      <w:tblGrid>
        <w:gridCol w:w="817"/>
        <w:gridCol w:w="999"/>
        <w:gridCol w:w="570"/>
        <w:gridCol w:w="570"/>
        <w:gridCol w:w="631"/>
        <w:gridCol w:w="571"/>
        <w:gridCol w:w="236"/>
        <w:gridCol w:w="571"/>
        <w:gridCol w:w="571"/>
        <w:gridCol w:w="631"/>
        <w:gridCol w:w="571"/>
        <w:gridCol w:w="236"/>
        <w:gridCol w:w="571"/>
        <w:gridCol w:w="571"/>
        <w:gridCol w:w="631"/>
        <w:gridCol w:w="571"/>
      </w:tblGrid>
      <w:tr w:rsidR="00C41D74" w14:paraId="01A67BE4" w14:textId="77777777">
        <w:trPr>
          <w:trHeight w:val="360"/>
        </w:trPr>
        <w:tc>
          <w:tcPr>
            <w:tcW w:w="817" w:type="dxa"/>
            <w:vMerge w:val="restart"/>
            <w:tcBorders>
              <w:top w:val="single" w:sz="8" w:space="0" w:color="auto"/>
              <w:left w:val="nil"/>
              <w:bottom w:val="single" w:sz="8" w:space="0" w:color="000000"/>
              <w:right w:val="nil"/>
            </w:tcBorders>
            <w:shd w:val="clear" w:color="auto" w:fill="auto"/>
            <w:noWrap/>
            <w:vAlign w:val="center"/>
          </w:tcPr>
          <w:p w14:paraId="364DFFCA" w14:textId="77777777" w:rsidR="00C41D74" w:rsidRDefault="00816B6E">
            <w:pPr>
              <w:widowControl/>
              <w:jc w:val="center"/>
              <w:rPr>
                <w:rFonts w:ascii="宋体" w:eastAsia="宋体" w:hAnsi="宋体" w:cs="宋体"/>
                <w:b/>
                <w:bCs/>
                <w:kern w:val="0"/>
                <w:sz w:val="16"/>
                <w:szCs w:val="16"/>
              </w:rPr>
            </w:pPr>
            <w:r>
              <w:rPr>
                <w:rFonts w:ascii="宋体" w:eastAsia="宋体" w:hAnsi="宋体" w:cs="宋体" w:hint="eastAsia"/>
                <w:b/>
                <w:bCs/>
                <w:kern w:val="0"/>
                <w:sz w:val="16"/>
                <w:szCs w:val="16"/>
              </w:rPr>
              <w:t>机器学习算法</w:t>
            </w:r>
          </w:p>
        </w:tc>
        <w:tc>
          <w:tcPr>
            <w:tcW w:w="999" w:type="dxa"/>
            <w:vMerge w:val="restart"/>
            <w:tcBorders>
              <w:top w:val="single" w:sz="8" w:space="0" w:color="auto"/>
              <w:left w:val="nil"/>
              <w:bottom w:val="single" w:sz="8" w:space="0" w:color="000000"/>
              <w:right w:val="nil"/>
            </w:tcBorders>
            <w:shd w:val="clear" w:color="auto" w:fill="auto"/>
            <w:noWrap/>
            <w:vAlign w:val="center"/>
          </w:tcPr>
          <w:p w14:paraId="695AB88E" w14:textId="77777777" w:rsidR="00C41D74" w:rsidRDefault="00816B6E">
            <w:pPr>
              <w:widowControl/>
              <w:jc w:val="center"/>
              <w:rPr>
                <w:rFonts w:ascii="宋体" w:eastAsia="宋体" w:hAnsi="宋体" w:cs="宋体"/>
                <w:b/>
                <w:bCs/>
                <w:kern w:val="0"/>
                <w:sz w:val="16"/>
                <w:szCs w:val="16"/>
              </w:rPr>
            </w:pPr>
            <w:r>
              <w:rPr>
                <w:rFonts w:ascii="宋体" w:eastAsia="宋体" w:hAnsi="宋体" w:cs="宋体" w:hint="eastAsia"/>
                <w:b/>
                <w:bCs/>
                <w:kern w:val="0"/>
                <w:sz w:val="16"/>
                <w:szCs w:val="16"/>
              </w:rPr>
              <w:t>药物报告量</w:t>
            </w:r>
          </w:p>
        </w:tc>
        <w:tc>
          <w:tcPr>
            <w:tcW w:w="2342" w:type="dxa"/>
            <w:gridSpan w:val="4"/>
            <w:tcBorders>
              <w:top w:val="single" w:sz="8" w:space="0" w:color="auto"/>
              <w:left w:val="nil"/>
              <w:bottom w:val="nil"/>
              <w:right w:val="nil"/>
            </w:tcBorders>
            <w:shd w:val="clear" w:color="auto" w:fill="auto"/>
            <w:noWrap/>
            <w:vAlign w:val="center"/>
          </w:tcPr>
          <w:p w14:paraId="58670710" w14:textId="77777777" w:rsidR="00C41D74" w:rsidRDefault="00816B6E">
            <w:pPr>
              <w:widowControl/>
              <w:jc w:val="center"/>
              <w:rPr>
                <w:rFonts w:ascii="宋体" w:eastAsia="宋体" w:hAnsi="宋体" w:cs="宋体"/>
                <w:b/>
                <w:bCs/>
                <w:kern w:val="0"/>
                <w:sz w:val="16"/>
                <w:szCs w:val="16"/>
              </w:rPr>
            </w:pPr>
            <w:r>
              <w:rPr>
                <w:rFonts w:ascii="宋体" w:eastAsia="宋体" w:hAnsi="宋体" w:cs="宋体" w:hint="eastAsia"/>
                <w:b/>
                <w:bCs/>
                <w:kern w:val="0"/>
                <w:sz w:val="16"/>
                <w:szCs w:val="16"/>
              </w:rPr>
              <w:t>合成阿片类</w:t>
            </w:r>
          </w:p>
        </w:tc>
        <w:tc>
          <w:tcPr>
            <w:tcW w:w="220" w:type="dxa"/>
            <w:tcBorders>
              <w:top w:val="single" w:sz="8" w:space="0" w:color="auto"/>
              <w:left w:val="nil"/>
              <w:bottom w:val="nil"/>
              <w:right w:val="nil"/>
            </w:tcBorders>
            <w:shd w:val="clear" w:color="auto" w:fill="auto"/>
            <w:noWrap/>
            <w:vAlign w:val="center"/>
          </w:tcPr>
          <w:p w14:paraId="0386C4B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2344" w:type="dxa"/>
            <w:gridSpan w:val="4"/>
            <w:tcBorders>
              <w:top w:val="single" w:sz="8" w:space="0" w:color="auto"/>
              <w:left w:val="nil"/>
              <w:bottom w:val="nil"/>
              <w:right w:val="nil"/>
            </w:tcBorders>
            <w:shd w:val="clear" w:color="auto" w:fill="auto"/>
            <w:noWrap/>
            <w:vAlign w:val="center"/>
          </w:tcPr>
          <w:p w14:paraId="6436248E" w14:textId="77777777" w:rsidR="00C41D74" w:rsidRDefault="00816B6E">
            <w:pPr>
              <w:widowControl/>
              <w:jc w:val="center"/>
              <w:rPr>
                <w:rFonts w:ascii="宋体" w:eastAsia="宋体" w:hAnsi="宋体" w:cs="宋体"/>
                <w:b/>
                <w:bCs/>
                <w:kern w:val="0"/>
                <w:sz w:val="16"/>
                <w:szCs w:val="16"/>
              </w:rPr>
            </w:pPr>
            <w:r>
              <w:rPr>
                <w:rFonts w:ascii="宋体" w:eastAsia="宋体" w:hAnsi="宋体" w:cs="宋体" w:hint="eastAsia"/>
                <w:b/>
                <w:bCs/>
                <w:kern w:val="0"/>
                <w:sz w:val="16"/>
                <w:szCs w:val="16"/>
              </w:rPr>
              <w:t>非合成阿片类</w:t>
            </w:r>
          </w:p>
        </w:tc>
        <w:tc>
          <w:tcPr>
            <w:tcW w:w="220" w:type="dxa"/>
            <w:tcBorders>
              <w:top w:val="single" w:sz="8" w:space="0" w:color="auto"/>
              <w:left w:val="nil"/>
              <w:bottom w:val="nil"/>
              <w:right w:val="nil"/>
            </w:tcBorders>
            <w:shd w:val="clear" w:color="auto" w:fill="auto"/>
            <w:noWrap/>
            <w:vAlign w:val="center"/>
          </w:tcPr>
          <w:p w14:paraId="0C2547A3" w14:textId="77777777" w:rsidR="00C41D74" w:rsidRDefault="00816B6E">
            <w:pPr>
              <w:widowControl/>
              <w:jc w:val="left"/>
              <w:rPr>
                <w:rFonts w:ascii="宋体" w:eastAsia="宋体" w:hAnsi="宋体" w:cs="宋体"/>
                <w:b/>
                <w:bCs/>
                <w:kern w:val="0"/>
                <w:sz w:val="16"/>
                <w:szCs w:val="16"/>
              </w:rPr>
            </w:pPr>
            <w:r>
              <w:rPr>
                <w:rFonts w:ascii="宋体" w:eastAsia="宋体" w:hAnsi="宋体" w:cs="宋体" w:hint="eastAsia"/>
                <w:b/>
                <w:bCs/>
                <w:kern w:val="0"/>
                <w:sz w:val="16"/>
                <w:szCs w:val="16"/>
              </w:rPr>
              <w:t xml:space="preserve">　</w:t>
            </w:r>
          </w:p>
        </w:tc>
        <w:tc>
          <w:tcPr>
            <w:tcW w:w="2344" w:type="dxa"/>
            <w:gridSpan w:val="4"/>
            <w:tcBorders>
              <w:top w:val="single" w:sz="8" w:space="0" w:color="auto"/>
              <w:left w:val="nil"/>
              <w:bottom w:val="nil"/>
              <w:right w:val="nil"/>
            </w:tcBorders>
            <w:shd w:val="clear" w:color="auto" w:fill="auto"/>
            <w:noWrap/>
            <w:vAlign w:val="center"/>
          </w:tcPr>
          <w:p w14:paraId="0D39E8D9" w14:textId="77777777" w:rsidR="00C41D74" w:rsidRDefault="00816B6E">
            <w:pPr>
              <w:widowControl/>
              <w:jc w:val="center"/>
              <w:rPr>
                <w:rFonts w:ascii="宋体" w:eastAsia="宋体" w:hAnsi="宋体" w:cs="宋体"/>
                <w:b/>
                <w:bCs/>
                <w:kern w:val="0"/>
                <w:sz w:val="16"/>
                <w:szCs w:val="16"/>
              </w:rPr>
            </w:pPr>
            <w:r>
              <w:rPr>
                <w:rFonts w:ascii="宋体" w:eastAsia="宋体" w:hAnsi="宋体" w:cs="宋体" w:hint="eastAsia"/>
                <w:b/>
                <w:bCs/>
                <w:kern w:val="0"/>
                <w:sz w:val="16"/>
                <w:szCs w:val="16"/>
              </w:rPr>
              <w:t>半合成阿片类</w:t>
            </w:r>
          </w:p>
        </w:tc>
      </w:tr>
      <w:tr w:rsidR="00C41D74" w14:paraId="583E5E06" w14:textId="77777777">
        <w:trPr>
          <w:trHeight w:val="360"/>
        </w:trPr>
        <w:tc>
          <w:tcPr>
            <w:tcW w:w="817" w:type="dxa"/>
            <w:vMerge/>
            <w:tcBorders>
              <w:top w:val="single" w:sz="8" w:space="0" w:color="auto"/>
              <w:left w:val="nil"/>
              <w:bottom w:val="single" w:sz="8" w:space="0" w:color="000000"/>
              <w:right w:val="nil"/>
            </w:tcBorders>
            <w:vAlign w:val="center"/>
          </w:tcPr>
          <w:p w14:paraId="6AEB9000" w14:textId="77777777" w:rsidR="00C41D74" w:rsidRDefault="00C41D74">
            <w:pPr>
              <w:widowControl/>
              <w:jc w:val="left"/>
              <w:rPr>
                <w:rFonts w:ascii="宋体" w:eastAsia="宋体" w:hAnsi="宋体" w:cs="宋体"/>
                <w:b/>
                <w:bCs/>
                <w:kern w:val="0"/>
                <w:sz w:val="16"/>
                <w:szCs w:val="16"/>
              </w:rPr>
            </w:pPr>
          </w:p>
        </w:tc>
        <w:tc>
          <w:tcPr>
            <w:tcW w:w="999" w:type="dxa"/>
            <w:vMerge/>
            <w:tcBorders>
              <w:top w:val="single" w:sz="8" w:space="0" w:color="auto"/>
              <w:left w:val="nil"/>
              <w:bottom w:val="single" w:sz="8" w:space="0" w:color="000000"/>
              <w:right w:val="nil"/>
            </w:tcBorders>
            <w:vAlign w:val="center"/>
          </w:tcPr>
          <w:p w14:paraId="6A00365A" w14:textId="77777777" w:rsidR="00C41D74" w:rsidRDefault="00C41D74">
            <w:pPr>
              <w:widowControl/>
              <w:jc w:val="left"/>
              <w:rPr>
                <w:rFonts w:ascii="宋体" w:eastAsia="宋体" w:hAnsi="宋体" w:cs="宋体"/>
                <w:b/>
                <w:bCs/>
                <w:kern w:val="0"/>
                <w:sz w:val="16"/>
                <w:szCs w:val="16"/>
              </w:rPr>
            </w:pPr>
          </w:p>
        </w:tc>
        <w:tc>
          <w:tcPr>
            <w:tcW w:w="570" w:type="dxa"/>
            <w:tcBorders>
              <w:top w:val="single" w:sz="4" w:space="0" w:color="auto"/>
              <w:left w:val="nil"/>
              <w:bottom w:val="single" w:sz="8" w:space="0" w:color="auto"/>
              <w:right w:val="nil"/>
            </w:tcBorders>
            <w:shd w:val="clear" w:color="auto" w:fill="auto"/>
            <w:noWrap/>
            <w:vAlign w:val="center"/>
          </w:tcPr>
          <w:p w14:paraId="253204B9" w14:textId="77777777" w:rsidR="00C41D74" w:rsidRDefault="00816B6E">
            <w:pPr>
              <w:widowControl/>
              <w:jc w:val="center"/>
              <w:rPr>
                <w:rFonts w:ascii="宋体" w:eastAsia="宋体" w:hAnsi="宋体" w:cs="宋体"/>
                <w:b/>
                <w:bCs/>
                <w:kern w:val="0"/>
                <w:sz w:val="13"/>
                <w:szCs w:val="13"/>
              </w:rPr>
            </w:pPr>
            <w:r>
              <w:rPr>
                <w:rFonts w:ascii="宋体" w:eastAsia="宋体" w:hAnsi="宋体" w:cs="宋体" w:hint="eastAsia"/>
                <w:b/>
                <w:bCs/>
                <w:kern w:val="0"/>
                <w:sz w:val="13"/>
                <w:szCs w:val="13"/>
              </w:rPr>
              <w:t>精确率</w:t>
            </w:r>
          </w:p>
        </w:tc>
        <w:tc>
          <w:tcPr>
            <w:tcW w:w="570" w:type="dxa"/>
            <w:tcBorders>
              <w:top w:val="single" w:sz="4" w:space="0" w:color="auto"/>
              <w:left w:val="nil"/>
              <w:bottom w:val="single" w:sz="8" w:space="0" w:color="auto"/>
              <w:right w:val="nil"/>
            </w:tcBorders>
            <w:shd w:val="clear" w:color="auto" w:fill="auto"/>
            <w:noWrap/>
            <w:vAlign w:val="center"/>
          </w:tcPr>
          <w:p w14:paraId="0AEBE183" w14:textId="77777777" w:rsidR="00C41D74" w:rsidRDefault="00816B6E">
            <w:pPr>
              <w:widowControl/>
              <w:jc w:val="center"/>
              <w:rPr>
                <w:rFonts w:ascii="宋体" w:eastAsia="宋体" w:hAnsi="宋体" w:cs="宋体"/>
                <w:b/>
                <w:bCs/>
                <w:kern w:val="0"/>
                <w:sz w:val="13"/>
                <w:szCs w:val="13"/>
              </w:rPr>
            </w:pPr>
            <w:r>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tcPr>
          <w:p w14:paraId="163709D4" w14:textId="77777777" w:rsidR="00C41D74" w:rsidRDefault="00816B6E">
            <w:pPr>
              <w:widowControl/>
              <w:jc w:val="center"/>
              <w:rPr>
                <w:rFonts w:ascii="宋体" w:eastAsia="宋体" w:hAnsi="宋体" w:cs="宋体"/>
                <w:b/>
                <w:bCs/>
                <w:kern w:val="0"/>
                <w:sz w:val="13"/>
                <w:szCs w:val="13"/>
              </w:rPr>
            </w:pPr>
            <w:r>
              <w:rPr>
                <w:rFonts w:ascii="宋体" w:eastAsia="宋体" w:hAnsi="宋体" w:cs="宋体" w:hint="eastAsia"/>
                <w:b/>
                <w:bCs/>
                <w:kern w:val="0"/>
                <w:sz w:val="13"/>
                <w:szCs w:val="13"/>
              </w:rPr>
              <w:t>F1-</w:t>
            </w:r>
            <w:r>
              <w:rPr>
                <w:rFonts w:ascii="宋体" w:eastAsia="宋体" w:hAnsi="宋体" w:cs="宋体" w:hint="eastAsia"/>
                <w:b/>
                <w:bCs/>
                <w:kern w:val="0"/>
                <w:sz w:val="13"/>
                <w:szCs w:val="13"/>
              </w:rPr>
              <w:t>评分</w:t>
            </w:r>
          </w:p>
        </w:tc>
        <w:tc>
          <w:tcPr>
            <w:tcW w:w="571" w:type="dxa"/>
            <w:tcBorders>
              <w:top w:val="single" w:sz="4" w:space="0" w:color="auto"/>
              <w:left w:val="nil"/>
              <w:bottom w:val="single" w:sz="8" w:space="0" w:color="auto"/>
              <w:right w:val="nil"/>
            </w:tcBorders>
            <w:shd w:val="clear" w:color="auto" w:fill="auto"/>
            <w:noWrap/>
            <w:vAlign w:val="center"/>
          </w:tcPr>
          <w:p w14:paraId="5880B613" w14:textId="77777777" w:rsidR="00C41D74" w:rsidRDefault="00816B6E">
            <w:pPr>
              <w:widowControl/>
              <w:jc w:val="center"/>
              <w:rPr>
                <w:rFonts w:ascii="宋体" w:eastAsia="宋体" w:hAnsi="宋体" w:cs="宋体"/>
                <w:b/>
                <w:bCs/>
                <w:kern w:val="0"/>
                <w:sz w:val="13"/>
                <w:szCs w:val="13"/>
              </w:rPr>
            </w:pPr>
            <w:r>
              <w:rPr>
                <w:rFonts w:ascii="宋体" w:eastAsia="宋体" w:hAnsi="宋体" w:cs="宋体" w:hint="eastAsia"/>
                <w:b/>
                <w:bCs/>
                <w:kern w:val="0"/>
                <w:sz w:val="13"/>
                <w:szCs w:val="13"/>
              </w:rPr>
              <w:t>支持度</w:t>
            </w:r>
          </w:p>
        </w:tc>
        <w:tc>
          <w:tcPr>
            <w:tcW w:w="220" w:type="dxa"/>
            <w:tcBorders>
              <w:top w:val="nil"/>
              <w:left w:val="nil"/>
              <w:bottom w:val="single" w:sz="8" w:space="0" w:color="auto"/>
              <w:right w:val="nil"/>
            </w:tcBorders>
            <w:shd w:val="clear" w:color="auto" w:fill="auto"/>
            <w:noWrap/>
            <w:vAlign w:val="center"/>
          </w:tcPr>
          <w:p w14:paraId="5CD5C93F" w14:textId="77777777" w:rsidR="00C41D74" w:rsidRDefault="00816B6E">
            <w:pPr>
              <w:widowControl/>
              <w:jc w:val="center"/>
              <w:rPr>
                <w:rFonts w:ascii="宋体" w:eastAsia="宋体" w:hAnsi="宋体" w:cs="宋体"/>
                <w:kern w:val="0"/>
                <w:sz w:val="13"/>
                <w:szCs w:val="13"/>
              </w:rPr>
            </w:pPr>
            <w:r>
              <w:rPr>
                <w:rFonts w:ascii="宋体" w:eastAsia="宋体" w:hAnsi="宋体" w:cs="宋体" w:hint="eastAsia"/>
                <w:kern w:val="0"/>
                <w:sz w:val="13"/>
                <w:szCs w:val="13"/>
              </w:rPr>
              <w:t xml:space="preserve">　</w:t>
            </w:r>
          </w:p>
        </w:tc>
        <w:tc>
          <w:tcPr>
            <w:tcW w:w="571" w:type="dxa"/>
            <w:tcBorders>
              <w:top w:val="single" w:sz="4" w:space="0" w:color="auto"/>
              <w:left w:val="nil"/>
              <w:bottom w:val="single" w:sz="8" w:space="0" w:color="auto"/>
              <w:right w:val="nil"/>
            </w:tcBorders>
            <w:shd w:val="clear" w:color="auto" w:fill="auto"/>
            <w:noWrap/>
            <w:vAlign w:val="center"/>
          </w:tcPr>
          <w:p w14:paraId="109667A2" w14:textId="77777777" w:rsidR="00C41D74" w:rsidRDefault="00816B6E">
            <w:pPr>
              <w:widowControl/>
              <w:jc w:val="center"/>
              <w:rPr>
                <w:rFonts w:ascii="宋体" w:eastAsia="宋体" w:hAnsi="宋体" w:cs="宋体"/>
                <w:b/>
                <w:bCs/>
                <w:kern w:val="0"/>
                <w:sz w:val="13"/>
                <w:szCs w:val="13"/>
              </w:rPr>
            </w:pPr>
            <w:r>
              <w:rPr>
                <w:rFonts w:ascii="宋体" w:eastAsia="宋体" w:hAnsi="宋体" w:cs="宋体" w:hint="eastAsia"/>
                <w:b/>
                <w:bCs/>
                <w:kern w:val="0"/>
                <w:sz w:val="13"/>
                <w:szCs w:val="13"/>
              </w:rPr>
              <w:t>精确率</w:t>
            </w:r>
          </w:p>
        </w:tc>
        <w:tc>
          <w:tcPr>
            <w:tcW w:w="571" w:type="dxa"/>
            <w:tcBorders>
              <w:top w:val="single" w:sz="4" w:space="0" w:color="auto"/>
              <w:left w:val="nil"/>
              <w:bottom w:val="single" w:sz="8" w:space="0" w:color="auto"/>
              <w:right w:val="nil"/>
            </w:tcBorders>
            <w:shd w:val="clear" w:color="auto" w:fill="auto"/>
            <w:noWrap/>
            <w:vAlign w:val="center"/>
          </w:tcPr>
          <w:p w14:paraId="75125AFC" w14:textId="77777777" w:rsidR="00C41D74" w:rsidRDefault="00816B6E">
            <w:pPr>
              <w:widowControl/>
              <w:jc w:val="center"/>
              <w:rPr>
                <w:rFonts w:ascii="宋体" w:eastAsia="宋体" w:hAnsi="宋体" w:cs="宋体"/>
                <w:b/>
                <w:bCs/>
                <w:kern w:val="0"/>
                <w:sz w:val="13"/>
                <w:szCs w:val="13"/>
              </w:rPr>
            </w:pPr>
            <w:r>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tcPr>
          <w:p w14:paraId="5C396B08" w14:textId="77777777" w:rsidR="00C41D74" w:rsidRDefault="00816B6E">
            <w:pPr>
              <w:widowControl/>
              <w:jc w:val="center"/>
              <w:rPr>
                <w:rFonts w:ascii="宋体" w:eastAsia="宋体" w:hAnsi="宋体" w:cs="宋体"/>
                <w:b/>
                <w:bCs/>
                <w:kern w:val="0"/>
                <w:sz w:val="13"/>
                <w:szCs w:val="13"/>
              </w:rPr>
            </w:pPr>
            <w:r>
              <w:rPr>
                <w:rFonts w:ascii="宋体" w:eastAsia="宋体" w:hAnsi="宋体" w:cs="宋体" w:hint="eastAsia"/>
                <w:b/>
                <w:bCs/>
                <w:kern w:val="0"/>
                <w:sz w:val="13"/>
                <w:szCs w:val="13"/>
              </w:rPr>
              <w:t>F1-</w:t>
            </w:r>
            <w:r>
              <w:rPr>
                <w:rFonts w:ascii="宋体" w:eastAsia="宋体" w:hAnsi="宋体" w:cs="宋体" w:hint="eastAsia"/>
                <w:b/>
                <w:bCs/>
                <w:kern w:val="0"/>
                <w:sz w:val="13"/>
                <w:szCs w:val="13"/>
              </w:rPr>
              <w:t>评分</w:t>
            </w:r>
          </w:p>
        </w:tc>
        <w:tc>
          <w:tcPr>
            <w:tcW w:w="571" w:type="dxa"/>
            <w:tcBorders>
              <w:top w:val="single" w:sz="4" w:space="0" w:color="auto"/>
              <w:left w:val="nil"/>
              <w:bottom w:val="single" w:sz="8" w:space="0" w:color="auto"/>
              <w:right w:val="nil"/>
            </w:tcBorders>
            <w:shd w:val="clear" w:color="auto" w:fill="auto"/>
            <w:noWrap/>
            <w:vAlign w:val="center"/>
          </w:tcPr>
          <w:p w14:paraId="21CC0AEB" w14:textId="77777777" w:rsidR="00C41D74" w:rsidRDefault="00816B6E">
            <w:pPr>
              <w:widowControl/>
              <w:jc w:val="center"/>
              <w:rPr>
                <w:rFonts w:ascii="宋体" w:eastAsia="宋体" w:hAnsi="宋体" w:cs="宋体"/>
                <w:b/>
                <w:bCs/>
                <w:kern w:val="0"/>
                <w:sz w:val="13"/>
                <w:szCs w:val="13"/>
              </w:rPr>
            </w:pPr>
            <w:r>
              <w:rPr>
                <w:rFonts w:ascii="宋体" w:eastAsia="宋体" w:hAnsi="宋体" w:cs="宋体" w:hint="eastAsia"/>
                <w:b/>
                <w:bCs/>
                <w:kern w:val="0"/>
                <w:sz w:val="13"/>
                <w:szCs w:val="13"/>
              </w:rPr>
              <w:t>支持度</w:t>
            </w:r>
          </w:p>
        </w:tc>
        <w:tc>
          <w:tcPr>
            <w:tcW w:w="220" w:type="dxa"/>
            <w:tcBorders>
              <w:top w:val="nil"/>
              <w:left w:val="nil"/>
              <w:bottom w:val="single" w:sz="8" w:space="0" w:color="auto"/>
              <w:right w:val="nil"/>
            </w:tcBorders>
            <w:shd w:val="clear" w:color="auto" w:fill="auto"/>
            <w:noWrap/>
            <w:vAlign w:val="center"/>
          </w:tcPr>
          <w:p w14:paraId="2BCB9A43" w14:textId="77777777" w:rsidR="00C41D74" w:rsidRDefault="00816B6E">
            <w:pPr>
              <w:widowControl/>
              <w:jc w:val="center"/>
              <w:rPr>
                <w:rFonts w:ascii="宋体" w:eastAsia="宋体" w:hAnsi="宋体" w:cs="宋体"/>
                <w:kern w:val="0"/>
                <w:sz w:val="13"/>
                <w:szCs w:val="13"/>
              </w:rPr>
            </w:pPr>
            <w:r>
              <w:rPr>
                <w:rFonts w:ascii="宋体" w:eastAsia="宋体" w:hAnsi="宋体" w:cs="宋体" w:hint="eastAsia"/>
                <w:kern w:val="0"/>
                <w:sz w:val="13"/>
                <w:szCs w:val="13"/>
              </w:rPr>
              <w:t xml:space="preserve">　</w:t>
            </w:r>
          </w:p>
        </w:tc>
        <w:tc>
          <w:tcPr>
            <w:tcW w:w="571" w:type="dxa"/>
            <w:tcBorders>
              <w:top w:val="single" w:sz="4" w:space="0" w:color="auto"/>
              <w:left w:val="nil"/>
              <w:bottom w:val="single" w:sz="8" w:space="0" w:color="auto"/>
              <w:right w:val="nil"/>
            </w:tcBorders>
            <w:shd w:val="clear" w:color="auto" w:fill="auto"/>
            <w:noWrap/>
            <w:vAlign w:val="center"/>
          </w:tcPr>
          <w:p w14:paraId="3CE9BB5B" w14:textId="77777777" w:rsidR="00C41D74" w:rsidRDefault="00816B6E">
            <w:pPr>
              <w:widowControl/>
              <w:jc w:val="center"/>
              <w:rPr>
                <w:rFonts w:ascii="宋体" w:eastAsia="宋体" w:hAnsi="宋体" w:cs="宋体"/>
                <w:b/>
                <w:bCs/>
                <w:kern w:val="0"/>
                <w:sz w:val="13"/>
                <w:szCs w:val="13"/>
              </w:rPr>
            </w:pPr>
            <w:r>
              <w:rPr>
                <w:rFonts w:ascii="宋体" w:eastAsia="宋体" w:hAnsi="宋体" w:cs="宋体" w:hint="eastAsia"/>
                <w:b/>
                <w:bCs/>
                <w:kern w:val="0"/>
                <w:sz w:val="13"/>
                <w:szCs w:val="13"/>
              </w:rPr>
              <w:t>精确率</w:t>
            </w:r>
          </w:p>
        </w:tc>
        <w:tc>
          <w:tcPr>
            <w:tcW w:w="571" w:type="dxa"/>
            <w:tcBorders>
              <w:top w:val="single" w:sz="4" w:space="0" w:color="auto"/>
              <w:left w:val="nil"/>
              <w:bottom w:val="single" w:sz="8" w:space="0" w:color="auto"/>
              <w:right w:val="nil"/>
            </w:tcBorders>
            <w:shd w:val="clear" w:color="auto" w:fill="auto"/>
            <w:noWrap/>
            <w:vAlign w:val="center"/>
          </w:tcPr>
          <w:p w14:paraId="6DC562AE" w14:textId="77777777" w:rsidR="00C41D74" w:rsidRDefault="00816B6E">
            <w:pPr>
              <w:widowControl/>
              <w:jc w:val="center"/>
              <w:rPr>
                <w:rFonts w:ascii="宋体" w:eastAsia="宋体" w:hAnsi="宋体" w:cs="宋体"/>
                <w:b/>
                <w:bCs/>
                <w:kern w:val="0"/>
                <w:sz w:val="13"/>
                <w:szCs w:val="13"/>
              </w:rPr>
            </w:pPr>
            <w:r>
              <w:rPr>
                <w:rFonts w:ascii="宋体" w:eastAsia="宋体" w:hAnsi="宋体" w:cs="宋体" w:hint="eastAsia"/>
                <w:b/>
                <w:bCs/>
                <w:kern w:val="0"/>
                <w:sz w:val="13"/>
                <w:szCs w:val="13"/>
              </w:rPr>
              <w:t>召回率</w:t>
            </w:r>
          </w:p>
        </w:tc>
        <w:tc>
          <w:tcPr>
            <w:tcW w:w="631" w:type="dxa"/>
            <w:tcBorders>
              <w:top w:val="single" w:sz="4" w:space="0" w:color="auto"/>
              <w:left w:val="nil"/>
              <w:bottom w:val="single" w:sz="8" w:space="0" w:color="auto"/>
              <w:right w:val="nil"/>
            </w:tcBorders>
            <w:shd w:val="clear" w:color="auto" w:fill="auto"/>
            <w:noWrap/>
            <w:vAlign w:val="center"/>
          </w:tcPr>
          <w:p w14:paraId="48679822" w14:textId="77777777" w:rsidR="00C41D74" w:rsidRDefault="00816B6E">
            <w:pPr>
              <w:widowControl/>
              <w:jc w:val="center"/>
              <w:rPr>
                <w:rFonts w:ascii="宋体" w:eastAsia="宋体" w:hAnsi="宋体" w:cs="宋体"/>
                <w:b/>
                <w:bCs/>
                <w:kern w:val="0"/>
                <w:sz w:val="13"/>
                <w:szCs w:val="13"/>
              </w:rPr>
            </w:pPr>
            <w:r>
              <w:rPr>
                <w:rFonts w:ascii="宋体" w:eastAsia="宋体" w:hAnsi="宋体" w:cs="宋体" w:hint="eastAsia"/>
                <w:b/>
                <w:bCs/>
                <w:kern w:val="0"/>
                <w:sz w:val="13"/>
                <w:szCs w:val="13"/>
              </w:rPr>
              <w:t>F1-</w:t>
            </w:r>
            <w:r>
              <w:rPr>
                <w:rFonts w:ascii="宋体" w:eastAsia="宋体" w:hAnsi="宋体" w:cs="宋体" w:hint="eastAsia"/>
                <w:b/>
                <w:bCs/>
                <w:kern w:val="0"/>
                <w:sz w:val="13"/>
                <w:szCs w:val="13"/>
              </w:rPr>
              <w:t>评分</w:t>
            </w:r>
          </w:p>
        </w:tc>
        <w:tc>
          <w:tcPr>
            <w:tcW w:w="571" w:type="dxa"/>
            <w:tcBorders>
              <w:top w:val="single" w:sz="4" w:space="0" w:color="auto"/>
              <w:left w:val="nil"/>
              <w:bottom w:val="single" w:sz="8" w:space="0" w:color="auto"/>
              <w:right w:val="nil"/>
            </w:tcBorders>
            <w:shd w:val="clear" w:color="auto" w:fill="auto"/>
            <w:noWrap/>
            <w:vAlign w:val="center"/>
          </w:tcPr>
          <w:p w14:paraId="494431FC" w14:textId="77777777" w:rsidR="00C41D74" w:rsidRDefault="00816B6E">
            <w:pPr>
              <w:widowControl/>
              <w:jc w:val="center"/>
              <w:rPr>
                <w:rFonts w:ascii="宋体" w:eastAsia="宋体" w:hAnsi="宋体" w:cs="宋体"/>
                <w:b/>
                <w:bCs/>
                <w:kern w:val="0"/>
                <w:sz w:val="13"/>
                <w:szCs w:val="13"/>
              </w:rPr>
            </w:pPr>
            <w:r>
              <w:rPr>
                <w:rFonts w:ascii="宋体" w:eastAsia="宋体" w:hAnsi="宋体" w:cs="宋体" w:hint="eastAsia"/>
                <w:b/>
                <w:bCs/>
                <w:kern w:val="0"/>
                <w:sz w:val="13"/>
                <w:szCs w:val="13"/>
              </w:rPr>
              <w:t>支持度</w:t>
            </w:r>
          </w:p>
        </w:tc>
      </w:tr>
      <w:tr w:rsidR="00C41D74" w14:paraId="7B266307" w14:textId="77777777">
        <w:trPr>
          <w:trHeight w:val="360"/>
        </w:trPr>
        <w:tc>
          <w:tcPr>
            <w:tcW w:w="817" w:type="dxa"/>
            <w:tcBorders>
              <w:top w:val="nil"/>
              <w:left w:val="nil"/>
              <w:bottom w:val="nil"/>
              <w:right w:val="nil"/>
            </w:tcBorders>
            <w:shd w:val="clear" w:color="auto" w:fill="auto"/>
            <w:noWrap/>
            <w:vAlign w:val="center"/>
          </w:tcPr>
          <w:p w14:paraId="6BA9DEF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最近邻法</w:t>
            </w:r>
          </w:p>
        </w:tc>
        <w:tc>
          <w:tcPr>
            <w:tcW w:w="999" w:type="dxa"/>
            <w:tcBorders>
              <w:top w:val="nil"/>
              <w:left w:val="nil"/>
              <w:bottom w:val="nil"/>
              <w:right w:val="nil"/>
            </w:tcBorders>
            <w:shd w:val="clear" w:color="auto" w:fill="auto"/>
            <w:noWrap/>
          </w:tcPr>
          <w:p w14:paraId="6EDBEBA4" w14:textId="77777777" w:rsidR="00C41D74" w:rsidRDefault="00C41D74">
            <w:pPr>
              <w:widowControl/>
              <w:jc w:val="center"/>
              <w:rPr>
                <w:rFonts w:ascii="宋体" w:eastAsia="宋体" w:hAnsi="宋体" w:cs="宋体"/>
                <w:kern w:val="0"/>
                <w:sz w:val="16"/>
                <w:szCs w:val="16"/>
              </w:rPr>
            </w:pPr>
          </w:p>
        </w:tc>
        <w:tc>
          <w:tcPr>
            <w:tcW w:w="570" w:type="dxa"/>
            <w:tcBorders>
              <w:top w:val="nil"/>
              <w:left w:val="nil"/>
              <w:bottom w:val="nil"/>
              <w:right w:val="nil"/>
            </w:tcBorders>
            <w:shd w:val="clear" w:color="auto" w:fill="auto"/>
            <w:noWrap/>
            <w:vAlign w:val="center"/>
          </w:tcPr>
          <w:p w14:paraId="05EBF615" w14:textId="77777777" w:rsidR="00C41D74" w:rsidRDefault="00C41D74">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tcPr>
          <w:p w14:paraId="484C2EB6" w14:textId="77777777" w:rsidR="00C41D74" w:rsidRDefault="00C41D74">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tcPr>
          <w:p w14:paraId="2DA8E6F7"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43B16C52" w14:textId="77777777" w:rsidR="00C41D74" w:rsidRDefault="00C41D74">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tcPr>
          <w:p w14:paraId="0895506C"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633AEF69"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66FF877A" w14:textId="77777777" w:rsidR="00C41D74" w:rsidRDefault="00C41D74">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tcPr>
          <w:p w14:paraId="73FD4895"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56D6603B" w14:textId="77777777" w:rsidR="00C41D74" w:rsidRDefault="00C41D74">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tcPr>
          <w:p w14:paraId="7936AB0B"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414CCF9D"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3AC59560" w14:textId="77777777" w:rsidR="00C41D74" w:rsidRDefault="00C41D74">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tcPr>
          <w:p w14:paraId="49004776"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2AC24D90" w14:textId="77777777" w:rsidR="00C41D74" w:rsidRDefault="00C41D74">
            <w:pPr>
              <w:widowControl/>
              <w:jc w:val="center"/>
              <w:rPr>
                <w:rFonts w:ascii="宋体" w:eastAsia="宋体" w:hAnsi="宋体" w:cs="Times New Roman"/>
                <w:kern w:val="0"/>
                <w:sz w:val="16"/>
                <w:szCs w:val="16"/>
              </w:rPr>
            </w:pPr>
          </w:p>
        </w:tc>
      </w:tr>
      <w:tr w:rsidR="00C41D74" w14:paraId="44CFAC10" w14:textId="77777777">
        <w:trPr>
          <w:trHeight w:val="360"/>
        </w:trPr>
        <w:tc>
          <w:tcPr>
            <w:tcW w:w="817" w:type="dxa"/>
            <w:tcBorders>
              <w:top w:val="nil"/>
              <w:left w:val="nil"/>
              <w:bottom w:val="nil"/>
              <w:right w:val="nil"/>
            </w:tcBorders>
            <w:shd w:val="clear" w:color="auto" w:fill="auto"/>
            <w:noWrap/>
            <w:vAlign w:val="center"/>
          </w:tcPr>
          <w:p w14:paraId="0AB1FBF5" w14:textId="77777777" w:rsidR="00C41D74" w:rsidRDefault="00C41D74">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tcPr>
          <w:p w14:paraId="691B959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62465C1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0.31 </w:t>
            </w:r>
          </w:p>
        </w:tc>
        <w:tc>
          <w:tcPr>
            <w:tcW w:w="570" w:type="dxa"/>
            <w:tcBorders>
              <w:top w:val="nil"/>
              <w:left w:val="nil"/>
              <w:bottom w:val="nil"/>
              <w:right w:val="nil"/>
            </w:tcBorders>
            <w:shd w:val="clear" w:color="auto" w:fill="auto"/>
            <w:noWrap/>
            <w:vAlign w:val="center"/>
          </w:tcPr>
          <w:p w14:paraId="40475B2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0.36 </w:t>
            </w:r>
          </w:p>
        </w:tc>
        <w:tc>
          <w:tcPr>
            <w:tcW w:w="631" w:type="dxa"/>
            <w:tcBorders>
              <w:top w:val="nil"/>
              <w:left w:val="nil"/>
              <w:bottom w:val="nil"/>
              <w:right w:val="nil"/>
            </w:tcBorders>
            <w:shd w:val="clear" w:color="auto" w:fill="auto"/>
            <w:noWrap/>
            <w:vAlign w:val="center"/>
          </w:tcPr>
          <w:p w14:paraId="0C80087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0.33 </w:t>
            </w:r>
          </w:p>
        </w:tc>
        <w:tc>
          <w:tcPr>
            <w:tcW w:w="571" w:type="dxa"/>
            <w:tcBorders>
              <w:top w:val="nil"/>
              <w:left w:val="nil"/>
              <w:bottom w:val="nil"/>
              <w:right w:val="nil"/>
            </w:tcBorders>
            <w:shd w:val="clear" w:color="auto" w:fill="auto"/>
            <w:noWrap/>
            <w:vAlign w:val="center"/>
          </w:tcPr>
          <w:p w14:paraId="26D159E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87</w:t>
            </w:r>
          </w:p>
        </w:tc>
        <w:tc>
          <w:tcPr>
            <w:tcW w:w="220" w:type="dxa"/>
            <w:tcBorders>
              <w:top w:val="nil"/>
              <w:left w:val="nil"/>
              <w:bottom w:val="nil"/>
              <w:right w:val="nil"/>
            </w:tcBorders>
            <w:shd w:val="clear" w:color="auto" w:fill="auto"/>
            <w:noWrap/>
            <w:vAlign w:val="center"/>
          </w:tcPr>
          <w:p w14:paraId="4873C8BE"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1CE8ED3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tcPr>
          <w:p w14:paraId="2EE1997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tcPr>
          <w:p w14:paraId="1FCA654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tcPr>
          <w:p w14:paraId="329CC50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251</w:t>
            </w:r>
          </w:p>
        </w:tc>
        <w:tc>
          <w:tcPr>
            <w:tcW w:w="220" w:type="dxa"/>
            <w:tcBorders>
              <w:top w:val="nil"/>
              <w:left w:val="nil"/>
              <w:bottom w:val="nil"/>
              <w:right w:val="nil"/>
            </w:tcBorders>
            <w:shd w:val="clear" w:color="auto" w:fill="auto"/>
            <w:noWrap/>
            <w:vAlign w:val="center"/>
          </w:tcPr>
          <w:p w14:paraId="433EEAF7"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FC8EEA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0.30 </w:t>
            </w:r>
          </w:p>
        </w:tc>
        <w:tc>
          <w:tcPr>
            <w:tcW w:w="571" w:type="dxa"/>
            <w:tcBorders>
              <w:top w:val="nil"/>
              <w:left w:val="nil"/>
              <w:bottom w:val="nil"/>
              <w:right w:val="nil"/>
            </w:tcBorders>
            <w:shd w:val="clear" w:color="auto" w:fill="auto"/>
            <w:noWrap/>
            <w:vAlign w:val="center"/>
          </w:tcPr>
          <w:p w14:paraId="3A777BB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0.40 </w:t>
            </w:r>
          </w:p>
        </w:tc>
        <w:tc>
          <w:tcPr>
            <w:tcW w:w="631" w:type="dxa"/>
            <w:tcBorders>
              <w:top w:val="nil"/>
              <w:left w:val="nil"/>
              <w:bottom w:val="nil"/>
              <w:right w:val="nil"/>
            </w:tcBorders>
            <w:shd w:val="clear" w:color="auto" w:fill="auto"/>
            <w:noWrap/>
            <w:vAlign w:val="center"/>
          </w:tcPr>
          <w:p w14:paraId="14D2048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tcPr>
          <w:p w14:paraId="5804A23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55</w:t>
            </w:r>
          </w:p>
        </w:tc>
      </w:tr>
      <w:tr w:rsidR="00C41D74" w14:paraId="1B00A44C" w14:textId="77777777">
        <w:trPr>
          <w:trHeight w:val="360"/>
        </w:trPr>
        <w:tc>
          <w:tcPr>
            <w:tcW w:w="817" w:type="dxa"/>
            <w:tcBorders>
              <w:top w:val="nil"/>
              <w:left w:val="nil"/>
              <w:bottom w:val="nil"/>
              <w:right w:val="nil"/>
            </w:tcBorders>
            <w:shd w:val="clear" w:color="auto" w:fill="auto"/>
            <w:noWrap/>
            <w:vAlign w:val="center"/>
          </w:tcPr>
          <w:p w14:paraId="6E08AF5C"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5E3C5C8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4CB7581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tcPr>
          <w:p w14:paraId="30BABC5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tcPr>
          <w:p w14:paraId="06D88E4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tcPr>
          <w:p w14:paraId="3CD8165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290</w:t>
            </w:r>
          </w:p>
        </w:tc>
        <w:tc>
          <w:tcPr>
            <w:tcW w:w="220" w:type="dxa"/>
            <w:tcBorders>
              <w:top w:val="nil"/>
              <w:left w:val="nil"/>
              <w:bottom w:val="nil"/>
              <w:right w:val="nil"/>
            </w:tcBorders>
            <w:shd w:val="clear" w:color="auto" w:fill="auto"/>
            <w:noWrap/>
            <w:vAlign w:val="center"/>
          </w:tcPr>
          <w:p w14:paraId="48DEA0F6"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1FD1D98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0.74 </w:t>
            </w:r>
          </w:p>
        </w:tc>
        <w:tc>
          <w:tcPr>
            <w:tcW w:w="571" w:type="dxa"/>
            <w:tcBorders>
              <w:top w:val="nil"/>
              <w:left w:val="nil"/>
              <w:bottom w:val="nil"/>
              <w:right w:val="nil"/>
            </w:tcBorders>
            <w:shd w:val="clear" w:color="auto" w:fill="auto"/>
            <w:noWrap/>
            <w:vAlign w:val="center"/>
          </w:tcPr>
          <w:p w14:paraId="5092F9E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tcPr>
          <w:p w14:paraId="318A791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tcPr>
          <w:p w14:paraId="28548DE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579</w:t>
            </w:r>
          </w:p>
        </w:tc>
        <w:tc>
          <w:tcPr>
            <w:tcW w:w="220" w:type="dxa"/>
            <w:tcBorders>
              <w:top w:val="nil"/>
              <w:left w:val="nil"/>
              <w:bottom w:val="nil"/>
              <w:right w:val="nil"/>
            </w:tcBorders>
            <w:shd w:val="clear" w:color="auto" w:fill="auto"/>
            <w:noWrap/>
            <w:vAlign w:val="center"/>
          </w:tcPr>
          <w:p w14:paraId="4ED56868"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6C13372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tcPr>
          <w:p w14:paraId="3838613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tcPr>
          <w:p w14:paraId="65F6205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tcPr>
          <w:p w14:paraId="2E44A87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241</w:t>
            </w:r>
          </w:p>
        </w:tc>
      </w:tr>
      <w:tr w:rsidR="00C41D74" w14:paraId="4C3D51F6" w14:textId="77777777">
        <w:trPr>
          <w:trHeight w:val="360"/>
        </w:trPr>
        <w:tc>
          <w:tcPr>
            <w:tcW w:w="817" w:type="dxa"/>
            <w:tcBorders>
              <w:top w:val="nil"/>
              <w:left w:val="nil"/>
              <w:bottom w:val="nil"/>
              <w:right w:val="nil"/>
            </w:tcBorders>
            <w:shd w:val="clear" w:color="auto" w:fill="auto"/>
            <w:noWrap/>
            <w:vAlign w:val="center"/>
          </w:tcPr>
          <w:p w14:paraId="02ABA5C5"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0E0325D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29CFC0E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0.75 </w:t>
            </w:r>
          </w:p>
        </w:tc>
        <w:tc>
          <w:tcPr>
            <w:tcW w:w="570" w:type="dxa"/>
            <w:tcBorders>
              <w:top w:val="nil"/>
              <w:left w:val="nil"/>
              <w:bottom w:val="nil"/>
              <w:right w:val="nil"/>
            </w:tcBorders>
            <w:shd w:val="clear" w:color="auto" w:fill="auto"/>
            <w:noWrap/>
            <w:vAlign w:val="center"/>
          </w:tcPr>
          <w:p w14:paraId="22289BA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tcPr>
          <w:p w14:paraId="0AE792C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tcPr>
          <w:p w14:paraId="70F5EE7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512</w:t>
            </w:r>
          </w:p>
        </w:tc>
        <w:tc>
          <w:tcPr>
            <w:tcW w:w="220" w:type="dxa"/>
            <w:tcBorders>
              <w:top w:val="nil"/>
              <w:left w:val="nil"/>
              <w:bottom w:val="nil"/>
              <w:right w:val="nil"/>
            </w:tcBorders>
            <w:shd w:val="clear" w:color="auto" w:fill="auto"/>
            <w:noWrap/>
            <w:vAlign w:val="center"/>
          </w:tcPr>
          <w:p w14:paraId="25C980AE"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3E5A510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0.40 </w:t>
            </w:r>
          </w:p>
        </w:tc>
        <w:tc>
          <w:tcPr>
            <w:tcW w:w="571" w:type="dxa"/>
            <w:tcBorders>
              <w:top w:val="nil"/>
              <w:left w:val="nil"/>
              <w:bottom w:val="nil"/>
              <w:right w:val="nil"/>
            </w:tcBorders>
            <w:shd w:val="clear" w:color="auto" w:fill="auto"/>
            <w:noWrap/>
            <w:vAlign w:val="center"/>
          </w:tcPr>
          <w:p w14:paraId="29E34DC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tcPr>
          <w:p w14:paraId="102B11F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tcPr>
          <w:p w14:paraId="5F5D590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67</w:t>
            </w:r>
          </w:p>
        </w:tc>
        <w:tc>
          <w:tcPr>
            <w:tcW w:w="220" w:type="dxa"/>
            <w:tcBorders>
              <w:top w:val="nil"/>
              <w:left w:val="nil"/>
              <w:bottom w:val="nil"/>
              <w:right w:val="nil"/>
            </w:tcBorders>
            <w:shd w:val="clear" w:color="auto" w:fill="auto"/>
            <w:noWrap/>
            <w:vAlign w:val="center"/>
          </w:tcPr>
          <w:p w14:paraId="1B2CED4F"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2598B70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0.74 </w:t>
            </w:r>
          </w:p>
        </w:tc>
        <w:tc>
          <w:tcPr>
            <w:tcW w:w="571" w:type="dxa"/>
            <w:tcBorders>
              <w:top w:val="nil"/>
              <w:left w:val="nil"/>
              <w:bottom w:val="nil"/>
              <w:right w:val="nil"/>
            </w:tcBorders>
            <w:shd w:val="clear" w:color="auto" w:fill="auto"/>
            <w:noWrap/>
            <w:vAlign w:val="center"/>
          </w:tcPr>
          <w:p w14:paraId="6EB284B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tcPr>
          <w:p w14:paraId="519B813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tcPr>
          <w:p w14:paraId="55B9995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491</w:t>
            </w:r>
          </w:p>
        </w:tc>
      </w:tr>
      <w:tr w:rsidR="00C41D74" w14:paraId="3403B27B" w14:textId="77777777">
        <w:trPr>
          <w:trHeight w:val="360"/>
        </w:trPr>
        <w:tc>
          <w:tcPr>
            <w:tcW w:w="817" w:type="dxa"/>
            <w:tcBorders>
              <w:top w:val="nil"/>
              <w:left w:val="nil"/>
              <w:bottom w:val="nil"/>
              <w:right w:val="nil"/>
            </w:tcBorders>
            <w:shd w:val="clear" w:color="auto" w:fill="auto"/>
            <w:noWrap/>
            <w:vAlign w:val="center"/>
          </w:tcPr>
          <w:p w14:paraId="677E27A7"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6DC410F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100-499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15CC227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0.45 </w:t>
            </w:r>
          </w:p>
        </w:tc>
        <w:tc>
          <w:tcPr>
            <w:tcW w:w="570" w:type="dxa"/>
            <w:tcBorders>
              <w:top w:val="nil"/>
              <w:left w:val="nil"/>
              <w:bottom w:val="nil"/>
              <w:right w:val="nil"/>
            </w:tcBorders>
            <w:shd w:val="clear" w:color="auto" w:fill="auto"/>
            <w:noWrap/>
            <w:vAlign w:val="center"/>
          </w:tcPr>
          <w:p w14:paraId="5352C20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tcPr>
          <w:p w14:paraId="28EAC3D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tcPr>
          <w:p w14:paraId="5166D5A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71</w:t>
            </w:r>
          </w:p>
        </w:tc>
        <w:tc>
          <w:tcPr>
            <w:tcW w:w="220" w:type="dxa"/>
            <w:tcBorders>
              <w:top w:val="nil"/>
              <w:left w:val="nil"/>
              <w:bottom w:val="nil"/>
              <w:right w:val="nil"/>
            </w:tcBorders>
            <w:shd w:val="clear" w:color="auto" w:fill="auto"/>
            <w:noWrap/>
            <w:vAlign w:val="center"/>
          </w:tcPr>
          <w:p w14:paraId="711F78BA"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F676A9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1D70CF7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0BD2D87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32C688A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0576009C"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1B02172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tcPr>
          <w:p w14:paraId="3A3EC24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tcPr>
          <w:p w14:paraId="14B0F85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tcPr>
          <w:p w14:paraId="6433D87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153</w:t>
            </w:r>
          </w:p>
        </w:tc>
      </w:tr>
      <w:tr w:rsidR="00C41D74" w14:paraId="27AE7304" w14:textId="77777777">
        <w:trPr>
          <w:trHeight w:val="360"/>
        </w:trPr>
        <w:tc>
          <w:tcPr>
            <w:tcW w:w="817" w:type="dxa"/>
            <w:tcBorders>
              <w:top w:val="nil"/>
              <w:left w:val="nil"/>
              <w:bottom w:val="nil"/>
              <w:right w:val="nil"/>
            </w:tcBorders>
            <w:shd w:val="clear" w:color="auto" w:fill="auto"/>
            <w:noWrap/>
            <w:vAlign w:val="center"/>
          </w:tcPr>
          <w:p w14:paraId="0CE2F872"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7A61E62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500-999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18C6937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tcPr>
          <w:p w14:paraId="1513683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tcPr>
          <w:p w14:paraId="2492AE4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tcPr>
          <w:p w14:paraId="2A3388A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tcPr>
          <w:p w14:paraId="160EE389"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43BC95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14A744B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700469A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74566D4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32AB4AC9"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7060BC9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0.25 </w:t>
            </w:r>
          </w:p>
        </w:tc>
        <w:tc>
          <w:tcPr>
            <w:tcW w:w="571" w:type="dxa"/>
            <w:tcBorders>
              <w:top w:val="nil"/>
              <w:left w:val="nil"/>
              <w:bottom w:val="nil"/>
              <w:right w:val="nil"/>
            </w:tcBorders>
            <w:shd w:val="clear" w:color="auto" w:fill="auto"/>
            <w:noWrap/>
            <w:vAlign w:val="center"/>
          </w:tcPr>
          <w:p w14:paraId="4A2FAFD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0.42 </w:t>
            </w:r>
          </w:p>
        </w:tc>
        <w:tc>
          <w:tcPr>
            <w:tcW w:w="631" w:type="dxa"/>
            <w:tcBorders>
              <w:top w:val="nil"/>
              <w:left w:val="nil"/>
              <w:bottom w:val="nil"/>
              <w:right w:val="nil"/>
            </w:tcBorders>
            <w:shd w:val="clear" w:color="auto" w:fill="auto"/>
            <w:noWrap/>
            <w:vAlign w:val="center"/>
          </w:tcPr>
          <w:p w14:paraId="2279B3E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0.31 </w:t>
            </w:r>
          </w:p>
        </w:tc>
        <w:tc>
          <w:tcPr>
            <w:tcW w:w="571" w:type="dxa"/>
            <w:tcBorders>
              <w:top w:val="nil"/>
              <w:left w:val="nil"/>
              <w:bottom w:val="nil"/>
              <w:right w:val="nil"/>
            </w:tcBorders>
            <w:shd w:val="clear" w:color="auto" w:fill="auto"/>
            <w:noWrap/>
            <w:vAlign w:val="center"/>
          </w:tcPr>
          <w:p w14:paraId="31F88FB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12</w:t>
            </w:r>
          </w:p>
        </w:tc>
      </w:tr>
      <w:tr w:rsidR="00C41D74" w14:paraId="237FD29B" w14:textId="77777777">
        <w:trPr>
          <w:trHeight w:val="360"/>
        </w:trPr>
        <w:tc>
          <w:tcPr>
            <w:tcW w:w="817" w:type="dxa"/>
            <w:tcBorders>
              <w:top w:val="nil"/>
              <w:left w:val="nil"/>
              <w:bottom w:val="nil"/>
              <w:right w:val="nil"/>
            </w:tcBorders>
            <w:shd w:val="clear" w:color="auto" w:fill="auto"/>
            <w:noWrap/>
            <w:vAlign w:val="center"/>
          </w:tcPr>
          <w:p w14:paraId="6A7F2CE1"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2BE9981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1000-4999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3B7BA65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tcPr>
          <w:p w14:paraId="11A8E2C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17107BE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6E6D382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6F114DEB"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05E7317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1161C79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6F330DD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14A732C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6D54846A"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E68BB3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0.56 </w:t>
            </w:r>
          </w:p>
        </w:tc>
        <w:tc>
          <w:tcPr>
            <w:tcW w:w="571" w:type="dxa"/>
            <w:tcBorders>
              <w:top w:val="nil"/>
              <w:left w:val="nil"/>
              <w:bottom w:val="nil"/>
              <w:right w:val="nil"/>
            </w:tcBorders>
            <w:shd w:val="clear" w:color="auto" w:fill="auto"/>
            <w:noWrap/>
            <w:vAlign w:val="center"/>
          </w:tcPr>
          <w:p w14:paraId="72E2E54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tcPr>
          <w:p w14:paraId="0581B1E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tcPr>
          <w:p w14:paraId="5B92A2E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9</w:t>
            </w:r>
          </w:p>
        </w:tc>
      </w:tr>
      <w:tr w:rsidR="00C41D74" w14:paraId="239DA85F" w14:textId="77777777">
        <w:trPr>
          <w:trHeight w:val="360"/>
        </w:trPr>
        <w:tc>
          <w:tcPr>
            <w:tcW w:w="817" w:type="dxa"/>
            <w:tcBorders>
              <w:top w:val="nil"/>
              <w:left w:val="nil"/>
              <w:bottom w:val="nil"/>
              <w:right w:val="nil"/>
            </w:tcBorders>
            <w:shd w:val="clear" w:color="auto" w:fill="auto"/>
            <w:noWrap/>
            <w:vAlign w:val="center"/>
          </w:tcPr>
          <w:p w14:paraId="79BF4C9C"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3AEB07B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tcPr>
          <w:p w14:paraId="6594BC4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0.61 </w:t>
            </w:r>
          </w:p>
        </w:tc>
        <w:tc>
          <w:tcPr>
            <w:tcW w:w="570" w:type="dxa"/>
            <w:tcBorders>
              <w:top w:val="nil"/>
              <w:left w:val="nil"/>
              <w:bottom w:val="nil"/>
              <w:right w:val="nil"/>
            </w:tcBorders>
            <w:shd w:val="clear" w:color="auto" w:fill="auto"/>
            <w:noWrap/>
            <w:vAlign w:val="center"/>
          </w:tcPr>
          <w:p w14:paraId="160872E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tcPr>
          <w:p w14:paraId="5D2C996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0.60 </w:t>
            </w:r>
          </w:p>
        </w:tc>
        <w:tc>
          <w:tcPr>
            <w:tcW w:w="571" w:type="dxa"/>
            <w:tcBorders>
              <w:top w:val="nil"/>
              <w:left w:val="nil"/>
              <w:bottom w:val="nil"/>
              <w:right w:val="nil"/>
            </w:tcBorders>
            <w:shd w:val="clear" w:color="auto" w:fill="auto"/>
            <w:noWrap/>
            <w:vAlign w:val="center"/>
          </w:tcPr>
          <w:p w14:paraId="1304DE1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tcPr>
          <w:p w14:paraId="3CC875D0"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715C908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tcPr>
          <w:p w14:paraId="0720FDA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0.61 </w:t>
            </w:r>
          </w:p>
        </w:tc>
        <w:tc>
          <w:tcPr>
            <w:tcW w:w="631" w:type="dxa"/>
            <w:tcBorders>
              <w:top w:val="nil"/>
              <w:left w:val="nil"/>
              <w:bottom w:val="nil"/>
              <w:right w:val="nil"/>
            </w:tcBorders>
            <w:shd w:val="clear" w:color="auto" w:fill="auto"/>
            <w:noWrap/>
            <w:vAlign w:val="center"/>
          </w:tcPr>
          <w:p w14:paraId="17AEF61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tcPr>
          <w:p w14:paraId="2E227ED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tcPr>
          <w:p w14:paraId="7C69767D"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74F39EE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tcPr>
          <w:p w14:paraId="412504A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0.61 </w:t>
            </w:r>
          </w:p>
        </w:tc>
        <w:tc>
          <w:tcPr>
            <w:tcW w:w="631" w:type="dxa"/>
            <w:tcBorders>
              <w:top w:val="nil"/>
              <w:left w:val="nil"/>
              <w:bottom w:val="nil"/>
              <w:right w:val="nil"/>
            </w:tcBorders>
            <w:shd w:val="clear" w:color="auto" w:fill="auto"/>
            <w:noWrap/>
            <w:vAlign w:val="center"/>
          </w:tcPr>
          <w:p w14:paraId="4431303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tcPr>
          <w:p w14:paraId="2E12D5B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961</w:t>
            </w:r>
          </w:p>
        </w:tc>
      </w:tr>
      <w:tr w:rsidR="00C41D74" w14:paraId="04730FF1" w14:textId="77777777">
        <w:trPr>
          <w:trHeight w:val="360"/>
        </w:trPr>
        <w:tc>
          <w:tcPr>
            <w:tcW w:w="817" w:type="dxa"/>
            <w:tcBorders>
              <w:top w:val="single" w:sz="4" w:space="0" w:color="auto"/>
              <w:left w:val="nil"/>
              <w:bottom w:val="nil"/>
              <w:right w:val="nil"/>
            </w:tcBorders>
            <w:shd w:val="clear" w:color="auto" w:fill="auto"/>
            <w:noWrap/>
            <w:vAlign w:val="center"/>
          </w:tcPr>
          <w:p w14:paraId="725104A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决策树</w:t>
            </w:r>
          </w:p>
        </w:tc>
        <w:tc>
          <w:tcPr>
            <w:tcW w:w="999" w:type="dxa"/>
            <w:tcBorders>
              <w:top w:val="single" w:sz="4" w:space="0" w:color="auto"/>
              <w:left w:val="nil"/>
              <w:bottom w:val="nil"/>
              <w:right w:val="nil"/>
            </w:tcBorders>
            <w:shd w:val="clear" w:color="auto" w:fill="auto"/>
            <w:noWrap/>
          </w:tcPr>
          <w:p w14:paraId="292C40B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tcPr>
          <w:p w14:paraId="21BBF31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tcPr>
          <w:p w14:paraId="426A8DA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tcPr>
          <w:p w14:paraId="0CCA268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4233D19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tcPr>
          <w:p w14:paraId="58FD816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105B031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0E91A68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tcPr>
          <w:p w14:paraId="04AE4C7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2DB8D07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tcPr>
          <w:p w14:paraId="26215D0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68FA0D6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5BE06BE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tcPr>
          <w:p w14:paraId="4B97533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075FE22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r>
      <w:tr w:rsidR="00C41D74" w14:paraId="664C99B5" w14:textId="77777777">
        <w:trPr>
          <w:trHeight w:val="360"/>
        </w:trPr>
        <w:tc>
          <w:tcPr>
            <w:tcW w:w="817" w:type="dxa"/>
            <w:tcBorders>
              <w:top w:val="nil"/>
              <w:left w:val="nil"/>
              <w:bottom w:val="nil"/>
              <w:right w:val="nil"/>
            </w:tcBorders>
            <w:shd w:val="clear" w:color="auto" w:fill="auto"/>
            <w:noWrap/>
            <w:vAlign w:val="center"/>
          </w:tcPr>
          <w:p w14:paraId="4D373F01"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5B78FAE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4B3D6AB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0.41 </w:t>
            </w:r>
          </w:p>
        </w:tc>
        <w:tc>
          <w:tcPr>
            <w:tcW w:w="570" w:type="dxa"/>
            <w:tcBorders>
              <w:top w:val="nil"/>
              <w:left w:val="nil"/>
              <w:bottom w:val="nil"/>
              <w:right w:val="nil"/>
            </w:tcBorders>
            <w:shd w:val="clear" w:color="auto" w:fill="auto"/>
            <w:noWrap/>
            <w:vAlign w:val="center"/>
          </w:tcPr>
          <w:p w14:paraId="0E330A2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0.41 </w:t>
            </w:r>
          </w:p>
        </w:tc>
        <w:tc>
          <w:tcPr>
            <w:tcW w:w="631" w:type="dxa"/>
            <w:tcBorders>
              <w:top w:val="nil"/>
              <w:left w:val="nil"/>
              <w:bottom w:val="nil"/>
              <w:right w:val="nil"/>
            </w:tcBorders>
            <w:shd w:val="clear" w:color="auto" w:fill="auto"/>
            <w:noWrap/>
            <w:vAlign w:val="center"/>
          </w:tcPr>
          <w:p w14:paraId="57194BB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0.41 </w:t>
            </w:r>
          </w:p>
        </w:tc>
        <w:tc>
          <w:tcPr>
            <w:tcW w:w="571" w:type="dxa"/>
            <w:tcBorders>
              <w:top w:val="nil"/>
              <w:left w:val="nil"/>
              <w:bottom w:val="nil"/>
              <w:right w:val="nil"/>
            </w:tcBorders>
            <w:shd w:val="clear" w:color="auto" w:fill="auto"/>
            <w:noWrap/>
            <w:vAlign w:val="center"/>
          </w:tcPr>
          <w:p w14:paraId="007990C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101</w:t>
            </w:r>
          </w:p>
        </w:tc>
        <w:tc>
          <w:tcPr>
            <w:tcW w:w="220" w:type="dxa"/>
            <w:tcBorders>
              <w:top w:val="nil"/>
              <w:left w:val="nil"/>
              <w:bottom w:val="nil"/>
              <w:right w:val="nil"/>
            </w:tcBorders>
            <w:shd w:val="clear" w:color="auto" w:fill="auto"/>
            <w:noWrap/>
            <w:vAlign w:val="center"/>
          </w:tcPr>
          <w:p w14:paraId="52B31294"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3ADCA92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tcPr>
          <w:p w14:paraId="3E515BD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0.45 </w:t>
            </w:r>
          </w:p>
        </w:tc>
        <w:tc>
          <w:tcPr>
            <w:tcW w:w="631" w:type="dxa"/>
            <w:tcBorders>
              <w:top w:val="nil"/>
              <w:left w:val="nil"/>
              <w:bottom w:val="nil"/>
              <w:right w:val="nil"/>
            </w:tcBorders>
            <w:shd w:val="clear" w:color="auto" w:fill="auto"/>
            <w:noWrap/>
            <w:vAlign w:val="center"/>
          </w:tcPr>
          <w:p w14:paraId="523CFC7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tcPr>
          <w:p w14:paraId="08ADD49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302</w:t>
            </w:r>
          </w:p>
        </w:tc>
        <w:tc>
          <w:tcPr>
            <w:tcW w:w="220" w:type="dxa"/>
            <w:tcBorders>
              <w:top w:val="nil"/>
              <w:left w:val="nil"/>
              <w:bottom w:val="nil"/>
              <w:right w:val="nil"/>
            </w:tcBorders>
            <w:shd w:val="clear" w:color="auto" w:fill="auto"/>
            <w:noWrap/>
            <w:vAlign w:val="center"/>
          </w:tcPr>
          <w:p w14:paraId="0FC0A422"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6C655D9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tcPr>
          <w:p w14:paraId="07C3DD9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0.23 </w:t>
            </w:r>
          </w:p>
        </w:tc>
        <w:tc>
          <w:tcPr>
            <w:tcW w:w="631" w:type="dxa"/>
            <w:tcBorders>
              <w:top w:val="nil"/>
              <w:left w:val="nil"/>
              <w:bottom w:val="nil"/>
              <w:right w:val="nil"/>
            </w:tcBorders>
            <w:shd w:val="clear" w:color="auto" w:fill="auto"/>
            <w:noWrap/>
            <w:vAlign w:val="center"/>
          </w:tcPr>
          <w:p w14:paraId="0017E59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tcPr>
          <w:p w14:paraId="2FD054A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73</w:t>
            </w:r>
          </w:p>
        </w:tc>
      </w:tr>
      <w:tr w:rsidR="00C41D74" w14:paraId="4F623F8F" w14:textId="77777777">
        <w:trPr>
          <w:trHeight w:val="360"/>
        </w:trPr>
        <w:tc>
          <w:tcPr>
            <w:tcW w:w="817" w:type="dxa"/>
            <w:tcBorders>
              <w:top w:val="nil"/>
              <w:left w:val="nil"/>
              <w:bottom w:val="nil"/>
              <w:right w:val="nil"/>
            </w:tcBorders>
            <w:shd w:val="clear" w:color="auto" w:fill="auto"/>
            <w:noWrap/>
            <w:vAlign w:val="center"/>
          </w:tcPr>
          <w:p w14:paraId="23B192B7"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6E5647C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7F0C7A3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0.47 </w:t>
            </w:r>
          </w:p>
        </w:tc>
        <w:tc>
          <w:tcPr>
            <w:tcW w:w="570" w:type="dxa"/>
            <w:tcBorders>
              <w:top w:val="nil"/>
              <w:left w:val="nil"/>
              <w:bottom w:val="nil"/>
              <w:right w:val="nil"/>
            </w:tcBorders>
            <w:shd w:val="clear" w:color="auto" w:fill="auto"/>
            <w:noWrap/>
            <w:vAlign w:val="center"/>
          </w:tcPr>
          <w:p w14:paraId="1CB8FFB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tcPr>
          <w:p w14:paraId="0037262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tcPr>
          <w:p w14:paraId="5EBFD77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291</w:t>
            </w:r>
          </w:p>
        </w:tc>
        <w:tc>
          <w:tcPr>
            <w:tcW w:w="220" w:type="dxa"/>
            <w:tcBorders>
              <w:top w:val="nil"/>
              <w:left w:val="nil"/>
              <w:bottom w:val="nil"/>
              <w:right w:val="nil"/>
            </w:tcBorders>
            <w:shd w:val="clear" w:color="auto" w:fill="auto"/>
            <w:noWrap/>
            <w:vAlign w:val="center"/>
          </w:tcPr>
          <w:p w14:paraId="00B9277B"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A2C4D3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tcPr>
          <w:p w14:paraId="709BCF7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tcPr>
          <w:p w14:paraId="2471DC6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tcPr>
          <w:p w14:paraId="3F21E1E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480</w:t>
            </w:r>
          </w:p>
        </w:tc>
        <w:tc>
          <w:tcPr>
            <w:tcW w:w="220" w:type="dxa"/>
            <w:tcBorders>
              <w:top w:val="nil"/>
              <w:left w:val="nil"/>
              <w:bottom w:val="nil"/>
              <w:right w:val="nil"/>
            </w:tcBorders>
            <w:shd w:val="clear" w:color="auto" w:fill="auto"/>
            <w:noWrap/>
            <w:vAlign w:val="center"/>
          </w:tcPr>
          <w:p w14:paraId="11E3CCAF"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6B301BC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tcPr>
          <w:p w14:paraId="2FA6A91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tcPr>
          <w:p w14:paraId="27B0A9C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tcPr>
          <w:p w14:paraId="3F6CE38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250</w:t>
            </w:r>
          </w:p>
        </w:tc>
      </w:tr>
      <w:tr w:rsidR="00C41D74" w14:paraId="25F5FD89" w14:textId="77777777">
        <w:trPr>
          <w:trHeight w:val="360"/>
        </w:trPr>
        <w:tc>
          <w:tcPr>
            <w:tcW w:w="817" w:type="dxa"/>
            <w:tcBorders>
              <w:top w:val="nil"/>
              <w:left w:val="nil"/>
              <w:bottom w:val="nil"/>
              <w:right w:val="nil"/>
            </w:tcBorders>
            <w:shd w:val="clear" w:color="auto" w:fill="auto"/>
            <w:noWrap/>
            <w:vAlign w:val="center"/>
          </w:tcPr>
          <w:p w14:paraId="072D38A7"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6CE3212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607ACD3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0.66 </w:t>
            </w:r>
          </w:p>
        </w:tc>
        <w:tc>
          <w:tcPr>
            <w:tcW w:w="570" w:type="dxa"/>
            <w:tcBorders>
              <w:top w:val="nil"/>
              <w:left w:val="nil"/>
              <w:bottom w:val="nil"/>
              <w:right w:val="nil"/>
            </w:tcBorders>
            <w:shd w:val="clear" w:color="auto" w:fill="auto"/>
            <w:noWrap/>
            <w:vAlign w:val="center"/>
          </w:tcPr>
          <w:p w14:paraId="6220D73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tcPr>
          <w:p w14:paraId="20ECE69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tcPr>
          <w:p w14:paraId="3B58177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470</w:t>
            </w:r>
          </w:p>
        </w:tc>
        <w:tc>
          <w:tcPr>
            <w:tcW w:w="220" w:type="dxa"/>
            <w:tcBorders>
              <w:top w:val="nil"/>
              <w:left w:val="nil"/>
              <w:bottom w:val="nil"/>
              <w:right w:val="nil"/>
            </w:tcBorders>
            <w:shd w:val="clear" w:color="auto" w:fill="auto"/>
            <w:noWrap/>
            <w:vAlign w:val="center"/>
          </w:tcPr>
          <w:p w14:paraId="3D89D2F4"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6B6EAB7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tcPr>
          <w:p w14:paraId="0FB5B3E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0.42 </w:t>
            </w:r>
          </w:p>
        </w:tc>
        <w:tc>
          <w:tcPr>
            <w:tcW w:w="631" w:type="dxa"/>
            <w:tcBorders>
              <w:top w:val="nil"/>
              <w:left w:val="nil"/>
              <w:bottom w:val="nil"/>
              <w:right w:val="nil"/>
            </w:tcBorders>
            <w:shd w:val="clear" w:color="auto" w:fill="auto"/>
            <w:noWrap/>
            <w:vAlign w:val="center"/>
          </w:tcPr>
          <w:p w14:paraId="48C26DB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0.44 </w:t>
            </w:r>
          </w:p>
        </w:tc>
        <w:tc>
          <w:tcPr>
            <w:tcW w:w="571" w:type="dxa"/>
            <w:tcBorders>
              <w:top w:val="nil"/>
              <w:left w:val="nil"/>
              <w:bottom w:val="nil"/>
              <w:right w:val="nil"/>
            </w:tcBorders>
            <w:shd w:val="clear" w:color="auto" w:fill="auto"/>
            <w:noWrap/>
            <w:vAlign w:val="center"/>
          </w:tcPr>
          <w:p w14:paraId="65F8016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113</w:t>
            </w:r>
          </w:p>
        </w:tc>
        <w:tc>
          <w:tcPr>
            <w:tcW w:w="220" w:type="dxa"/>
            <w:tcBorders>
              <w:top w:val="nil"/>
              <w:left w:val="nil"/>
              <w:bottom w:val="nil"/>
              <w:right w:val="nil"/>
            </w:tcBorders>
            <w:shd w:val="clear" w:color="auto" w:fill="auto"/>
            <w:noWrap/>
            <w:vAlign w:val="center"/>
          </w:tcPr>
          <w:p w14:paraId="765B039D"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1CA6A28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tcPr>
          <w:p w14:paraId="3FB5347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tcPr>
          <w:p w14:paraId="25AA678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0.66 </w:t>
            </w:r>
          </w:p>
        </w:tc>
        <w:tc>
          <w:tcPr>
            <w:tcW w:w="571" w:type="dxa"/>
            <w:tcBorders>
              <w:top w:val="nil"/>
              <w:left w:val="nil"/>
              <w:bottom w:val="nil"/>
              <w:right w:val="nil"/>
            </w:tcBorders>
            <w:shd w:val="clear" w:color="auto" w:fill="auto"/>
            <w:noWrap/>
            <w:vAlign w:val="center"/>
          </w:tcPr>
          <w:p w14:paraId="1552D65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442</w:t>
            </w:r>
          </w:p>
        </w:tc>
      </w:tr>
      <w:tr w:rsidR="00C41D74" w14:paraId="041AD7E2" w14:textId="77777777">
        <w:trPr>
          <w:trHeight w:val="360"/>
        </w:trPr>
        <w:tc>
          <w:tcPr>
            <w:tcW w:w="817" w:type="dxa"/>
            <w:tcBorders>
              <w:top w:val="nil"/>
              <w:left w:val="nil"/>
              <w:bottom w:val="nil"/>
              <w:right w:val="nil"/>
            </w:tcBorders>
            <w:shd w:val="clear" w:color="auto" w:fill="auto"/>
            <w:noWrap/>
            <w:vAlign w:val="center"/>
          </w:tcPr>
          <w:p w14:paraId="690C2524"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11F9D50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100-499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386D7C0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0.52 </w:t>
            </w:r>
          </w:p>
        </w:tc>
        <w:tc>
          <w:tcPr>
            <w:tcW w:w="570" w:type="dxa"/>
            <w:tcBorders>
              <w:top w:val="nil"/>
              <w:left w:val="nil"/>
              <w:bottom w:val="nil"/>
              <w:right w:val="nil"/>
            </w:tcBorders>
            <w:shd w:val="clear" w:color="auto" w:fill="auto"/>
            <w:noWrap/>
            <w:vAlign w:val="center"/>
          </w:tcPr>
          <w:p w14:paraId="5B3BEB4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0.46 </w:t>
            </w:r>
          </w:p>
        </w:tc>
        <w:tc>
          <w:tcPr>
            <w:tcW w:w="631" w:type="dxa"/>
            <w:tcBorders>
              <w:top w:val="nil"/>
              <w:left w:val="nil"/>
              <w:bottom w:val="nil"/>
              <w:right w:val="nil"/>
            </w:tcBorders>
            <w:shd w:val="clear" w:color="auto" w:fill="auto"/>
            <w:noWrap/>
            <w:vAlign w:val="center"/>
          </w:tcPr>
          <w:p w14:paraId="24BD579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tcPr>
          <w:p w14:paraId="0ED4EA3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94</w:t>
            </w:r>
          </w:p>
        </w:tc>
        <w:tc>
          <w:tcPr>
            <w:tcW w:w="220" w:type="dxa"/>
            <w:tcBorders>
              <w:top w:val="nil"/>
              <w:left w:val="nil"/>
              <w:bottom w:val="nil"/>
              <w:right w:val="nil"/>
            </w:tcBorders>
            <w:shd w:val="clear" w:color="auto" w:fill="auto"/>
            <w:noWrap/>
            <w:vAlign w:val="center"/>
          </w:tcPr>
          <w:p w14:paraId="1929C441"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725AB2A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tcPr>
          <w:p w14:paraId="1C847D9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tcPr>
          <w:p w14:paraId="21D4053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tcPr>
          <w:p w14:paraId="5DD9019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tcPr>
          <w:p w14:paraId="69200727"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0CBF4D9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tcPr>
          <w:p w14:paraId="220F8AD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tcPr>
          <w:p w14:paraId="494D574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tcPr>
          <w:p w14:paraId="371A397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164</w:t>
            </w:r>
          </w:p>
        </w:tc>
      </w:tr>
      <w:tr w:rsidR="00C41D74" w14:paraId="1B6EE710" w14:textId="77777777">
        <w:trPr>
          <w:trHeight w:val="360"/>
        </w:trPr>
        <w:tc>
          <w:tcPr>
            <w:tcW w:w="817" w:type="dxa"/>
            <w:tcBorders>
              <w:top w:val="nil"/>
              <w:left w:val="nil"/>
              <w:bottom w:val="nil"/>
              <w:right w:val="nil"/>
            </w:tcBorders>
            <w:shd w:val="clear" w:color="auto" w:fill="auto"/>
            <w:noWrap/>
            <w:vAlign w:val="center"/>
          </w:tcPr>
          <w:p w14:paraId="14D8AA2F"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57057F9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500-999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08FC149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570" w:type="dxa"/>
            <w:tcBorders>
              <w:top w:val="nil"/>
              <w:left w:val="nil"/>
              <w:bottom w:val="nil"/>
              <w:right w:val="nil"/>
            </w:tcBorders>
            <w:shd w:val="clear" w:color="auto" w:fill="auto"/>
            <w:noWrap/>
            <w:vAlign w:val="center"/>
          </w:tcPr>
          <w:p w14:paraId="49AE340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0.40 </w:t>
            </w:r>
          </w:p>
        </w:tc>
        <w:tc>
          <w:tcPr>
            <w:tcW w:w="631" w:type="dxa"/>
            <w:tcBorders>
              <w:top w:val="nil"/>
              <w:left w:val="nil"/>
              <w:bottom w:val="nil"/>
              <w:right w:val="nil"/>
            </w:tcBorders>
            <w:shd w:val="clear" w:color="auto" w:fill="auto"/>
            <w:noWrap/>
            <w:vAlign w:val="center"/>
          </w:tcPr>
          <w:p w14:paraId="3B0DD3B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tcPr>
          <w:p w14:paraId="1C800D0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5</w:t>
            </w:r>
          </w:p>
        </w:tc>
        <w:tc>
          <w:tcPr>
            <w:tcW w:w="220" w:type="dxa"/>
            <w:tcBorders>
              <w:top w:val="nil"/>
              <w:left w:val="nil"/>
              <w:bottom w:val="nil"/>
              <w:right w:val="nil"/>
            </w:tcBorders>
            <w:shd w:val="clear" w:color="auto" w:fill="auto"/>
            <w:noWrap/>
            <w:vAlign w:val="center"/>
          </w:tcPr>
          <w:p w14:paraId="77801DC1"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0902640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3BC373F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5444E9B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72C76F5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68075696"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7C91AD9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0.45 </w:t>
            </w:r>
          </w:p>
        </w:tc>
        <w:tc>
          <w:tcPr>
            <w:tcW w:w="571" w:type="dxa"/>
            <w:tcBorders>
              <w:top w:val="nil"/>
              <w:left w:val="nil"/>
              <w:bottom w:val="nil"/>
              <w:right w:val="nil"/>
            </w:tcBorders>
            <w:shd w:val="clear" w:color="auto" w:fill="auto"/>
            <w:noWrap/>
            <w:vAlign w:val="center"/>
          </w:tcPr>
          <w:p w14:paraId="7BBDE97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0.47 </w:t>
            </w:r>
          </w:p>
        </w:tc>
        <w:tc>
          <w:tcPr>
            <w:tcW w:w="631" w:type="dxa"/>
            <w:tcBorders>
              <w:top w:val="nil"/>
              <w:left w:val="nil"/>
              <w:bottom w:val="nil"/>
              <w:right w:val="nil"/>
            </w:tcBorders>
            <w:shd w:val="clear" w:color="auto" w:fill="auto"/>
            <w:noWrap/>
            <w:vAlign w:val="center"/>
          </w:tcPr>
          <w:p w14:paraId="3FB2C2F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tcPr>
          <w:p w14:paraId="47EE48E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19</w:t>
            </w:r>
          </w:p>
        </w:tc>
      </w:tr>
      <w:tr w:rsidR="00C41D74" w14:paraId="0EED9C80" w14:textId="77777777">
        <w:trPr>
          <w:trHeight w:val="360"/>
        </w:trPr>
        <w:tc>
          <w:tcPr>
            <w:tcW w:w="817" w:type="dxa"/>
            <w:tcBorders>
              <w:top w:val="nil"/>
              <w:left w:val="nil"/>
              <w:bottom w:val="nil"/>
              <w:right w:val="nil"/>
            </w:tcBorders>
            <w:shd w:val="clear" w:color="auto" w:fill="auto"/>
            <w:noWrap/>
            <w:vAlign w:val="center"/>
          </w:tcPr>
          <w:p w14:paraId="08A305F1"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712799B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1000-4999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1740A69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tcPr>
          <w:p w14:paraId="2643059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7439F71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6EC96F5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40C16726"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69EF11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2A94332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127C698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49E8C5D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01F9CD1A"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673E20A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tcPr>
          <w:p w14:paraId="5578A2E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tcPr>
          <w:p w14:paraId="100F6EA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tcPr>
          <w:p w14:paraId="3B14257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13</w:t>
            </w:r>
          </w:p>
        </w:tc>
      </w:tr>
      <w:tr w:rsidR="00C41D74" w14:paraId="3B99797E" w14:textId="77777777">
        <w:trPr>
          <w:trHeight w:val="360"/>
        </w:trPr>
        <w:tc>
          <w:tcPr>
            <w:tcW w:w="817" w:type="dxa"/>
            <w:tcBorders>
              <w:top w:val="nil"/>
              <w:left w:val="nil"/>
              <w:bottom w:val="single" w:sz="4" w:space="0" w:color="auto"/>
              <w:right w:val="nil"/>
            </w:tcBorders>
            <w:shd w:val="clear" w:color="auto" w:fill="auto"/>
            <w:noWrap/>
            <w:vAlign w:val="center"/>
          </w:tcPr>
          <w:p w14:paraId="4C99874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999" w:type="dxa"/>
            <w:tcBorders>
              <w:top w:val="nil"/>
              <w:left w:val="nil"/>
              <w:bottom w:val="single" w:sz="4" w:space="0" w:color="auto"/>
              <w:right w:val="nil"/>
            </w:tcBorders>
            <w:shd w:val="clear" w:color="auto" w:fill="auto"/>
            <w:noWrap/>
          </w:tcPr>
          <w:p w14:paraId="38E8AD0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总体</w:t>
            </w:r>
          </w:p>
        </w:tc>
        <w:tc>
          <w:tcPr>
            <w:tcW w:w="570" w:type="dxa"/>
            <w:tcBorders>
              <w:top w:val="nil"/>
              <w:left w:val="nil"/>
              <w:bottom w:val="single" w:sz="4" w:space="0" w:color="auto"/>
              <w:right w:val="nil"/>
            </w:tcBorders>
            <w:shd w:val="clear" w:color="auto" w:fill="auto"/>
            <w:noWrap/>
            <w:vAlign w:val="center"/>
          </w:tcPr>
          <w:p w14:paraId="5141C7E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0.56 </w:t>
            </w:r>
          </w:p>
        </w:tc>
        <w:tc>
          <w:tcPr>
            <w:tcW w:w="570" w:type="dxa"/>
            <w:tcBorders>
              <w:top w:val="nil"/>
              <w:left w:val="nil"/>
              <w:bottom w:val="single" w:sz="4" w:space="0" w:color="auto"/>
              <w:right w:val="nil"/>
            </w:tcBorders>
            <w:shd w:val="clear" w:color="auto" w:fill="auto"/>
            <w:noWrap/>
            <w:vAlign w:val="center"/>
          </w:tcPr>
          <w:p w14:paraId="639E6F6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0.56 </w:t>
            </w:r>
          </w:p>
        </w:tc>
        <w:tc>
          <w:tcPr>
            <w:tcW w:w="631" w:type="dxa"/>
            <w:tcBorders>
              <w:top w:val="nil"/>
              <w:left w:val="nil"/>
              <w:bottom w:val="single" w:sz="4" w:space="0" w:color="auto"/>
              <w:right w:val="nil"/>
            </w:tcBorders>
            <w:shd w:val="clear" w:color="auto" w:fill="auto"/>
            <w:noWrap/>
            <w:vAlign w:val="center"/>
          </w:tcPr>
          <w:p w14:paraId="5025EDF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0.56 </w:t>
            </w:r>
          </w:p>
        </w:tc>
        <w:tc>
          <w:tcPr>
            <w:tcW w:w="571" w:type="dxa"/>
            <w:tcBorders>
              <w:top w:val="nil"/>
              <w:left w:val="nil"/>
              <w:bottom w:val="single" w:sz="4" w:space="0" w:color="auto"/>
              <w:right w:val="nil"/>
            </w:tcBorders>
            <w:shd w:val="clear" w:color="auto" w:fill="auto"/>
            <w:noWrap/>
            <w:vAlign w:val="center"/>
          </w:tcPr>
          <w:p w14:paraId="5A26BAC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961</w:t>
            </w:r>
          </w:p>
        </w:tc>
        <w:tc>
          <w:tcPr>
            <w:tcW w:w="220" w:type="dxa"/>
            <w:tcBorders>
              <w:top w:val="nil"/>
              <w:left w:val="nil"/>
              <w:bottom w:val="single" w:sz="4" w:space="0" w:color="auto"/>
              <w:right w:val="nil"/>
            </w:tcBorders>
            <w:shd w:val="clear" w:color="auto" w:fill="auto"/>
            <w:noWrap/>
            <w:vAlign w:val="center"/>
          </w:tcPr>
          <w:p w14:paraId="1AD837E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tcPr>
          <w:p w14:paraId="73E5DAC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0.54 </w:t>
            </w:r>
          </w:p>
        </w:tc>
        <w:tc>
          <w:tcPr>
            <w:tcW w:w="571" w:type="dxa"/>
            <w:tcBorders>
              <w:top w:val="nil"/>
              <w:left w:val="nil"/>
              <w:bottom w:val="single" w:sz="4" w:space="0" w:color="auto"/>
              <w:right w:val="nil"/>
            </w:tcBorders>
            <w:shd w:val="clear" w:color="auto" w:fill="auto"/>
            <w:noWrap/>
            <w:vAlign w:val="center"/>
          </w:tcPr>
          <w:p w14:paraId="54061AA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0.54 </w:t>
            </w:r>
          </w:p>
        </w:tc>
        <w:tc>
          <w:tcPr>
            <w:tcW w:w="631" w:type="dxa"/>
            <w:tcBorders>
              <w:top w:val="nil"/>
              <w:left w:val="nil"/>
              <w:bottom w:val="single" w:sz="4" w:space="0" w:color="auto"/>
              <w:right w:val="nil"/>
            </w:tcBorders>
            <w:shd w:val="clear" w:color="auto" w:fill="auto"/>
            <w:noWrap/>
            <w:vAlign w:val="center"/>
          </w:tcPr>
          <w:p w14:paraId="0939019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0.54 </w:t>
            </w:r>
          </w:p>
        </w:tc>
        <w:tc>
          <w:tcPr>
            <w:tcW w:w="571" w:type="dxa"/>
            <w:tcBorders>
              <w:top w:val="nil"/>
              <w:left w:val="nil"/>
              <w:bottom w:val="single" w:sz="4" w:space="0" w:color="auto"/>
              <w:right w:val="nil"/>
            </w:tcBorders>
            <w:shd w:val="clear" w:color="auto" w:fill="auto"/>
            <w:noWrap/>
            <w:vAlign w:val="center"/>
          </w:tcPr>
          <w:p w14:paraId="6AFEA29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897</w:t>
            </w:r>
          </w:p>
        </w:tc>
        <w:tc>
          <w:tcPr>
            <w:tcW w:w="220" w:type="dxa"/>
            <w:tcBorders>
              <w:top w:val="nil"/>
              <w:left w:val="nil"/>
              <w:bottom w:val="single" w:sz="4" w:space="0" w:color="auto"/>
              <w:right w:val="nil"/>
            </w:tcBorders>
            <w:shd w:val="clear" w:color="auto" w:fill="auto"/>
            <w:noWrap/>
            <w:vAlign w:val="center"/>
          </w:tcPr>
          <w:p w14:paraId="45AF950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tcPr>
          <w:p w14:paraId="7BF50D3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0.57 </w:t>
            </w:r>
          </w:p>
        </w:tc>
        <w:tc>
          <w:tcPr>
            <w:tcW w:w="571" w:type="dxa"/>
            <w:tcBorders>
              <w:top w:val="nil"/>
              <w:left w:val="nil"/>
              <w:bottom w:val="single" w:sz="4" w:space="0" w:color="auto"/>
              <w:right w:val="nil"/>
            </w:tcBorders>
            <w:shd w:val="clear" w:color="auto" w:fill="auto"/>
            <w:noWrap/>
            <w:vAlign w:val="center"/>
          </w:tcPr>
          <w:p w14:paraId="0309423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0.57 </w:t>
            </w:r>
          </w:p>
        </w:tc>
        <w:tc>
          <w:tcPr>
            <w:tcW w:w="631" w:type="dxa"/>
            <w:tcBorders>
              <w:top w:val="nil"/>
              <w:left w:val="nil"/>
              <w:bottom w:val="single" w:sz="4" w:space="0" w:color="auto"/>
              <w:right w:val="nil"/>
            </w:tcBorders>
            <w:shd w:val="clear" w:color="auto" w:fill="auto"/>
            <w:noWrap/>
            <w:vAlign w:val="center"/>
          </w:tcPr>
          <w:p w14:paraId="153CF64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0.57 </w:t>
            </w:r>
          </w:p>
        </w:tc>
        <w:tc>
          <w:tcPr>
            <w:tcW w:w="571" w:type="dxa"/>
            <w:tcBorders>
              <w:top w:val="nil"/>
              <w:left w:val="nil"/>
              <w:bottom w:val="single" w:sz="4" w:space="0" w:color="auto"/>
              <w:right w:val="nil"/>
            </w:tcBorders>
            <w:shd w:val="clear" w:color="auto" w:fill="auto"/>
            <w:noWrap/>
            <w:vAlign w:val="center"/>
          </w:tcPr>
          <w:p w14:paraId="5EC1605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961</w:t>
            </w:r>
          </w:p>
        </w:tc>
      </w:tr>
      <w:tr w:rsidR="00C41D74" w14:paraId="788198B9" w14:textId="77777777">
        <w:trPr>
          <w:trHeight w:val="360"/>
        </w:trPr>
        <w:tc>
          <w:tcPr>
            <w:tcW w:w="817" w:type="dxa"/>
            <w:tcBorders>
              <w:top w:val="nil"/>
              <w:left w:val="nil"/>
              <w:bottom w:val="nil"/>
              <w:right w:val="nil"/>
            </w:tcBorders>
            <w:shd w:val="clear" w:color="auto" w:fill="auto"/>
            <w:noWrap/>
            <w:vAlign w:val="center"/>
          </w:tcPr>
          <w:p w14:paraId="09D69DB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随机森林</w:t>
            </w:r>
          </w:p>
        </w:tc>
        <w:tc>
          <w:tcPr>
            <w:tcW w:w="999" w:type="dxa"/>
            <w:tcBorders>
              <w:top w:val="nil"/>
              <w:left w:val="nil"/>
              <w:bottom w:val="nil"/>
              <w:right w:val="nil"/>
            </w:tcBorders>
            <w:shd w:val="clear" w:color="auto" w:fill="auto"/>
            <w:noWrap/>
          </w:tcPr>
          <w:p w14:paraId="096DE94D" w14:textId="77777777" w:rsidR="00C41D74" w:rsidRDefault="00C41D74">
            <w:pPr>
              <w:widowControl/>
              <w:jc w:val="center"/>
              <w:rPr>
                <w:rFonts w:ascii="宋体" w:eastAsia="宋体" w:hAnsi="宋体" w:cs="宋体"/>
                <w:kern w:val="0"/>
                <w:sz w:val="16"/>
                <w:szCs w:val="16"/>
              </w:rPr>
            </w:pPr>
          </w:p>
        </w:tc>
        <w:tc>
          <w:tcPr>
            <w:tcW w:w="570" w:type="dxa"/>
            <w:tcBorders>
              <w:top w:val="nil"/>
              <w:left w:val="nil"/>
              <w:bottom w:val="nil"/>
              <w:right w:val="nil"/>
            </w:tcBorders>
            <w:shd w:val="clear" w:color="auto" w:fill="auto"/>
            <w:noWrap/>
            <w:vAlign w:val="center"/>
          </w:tcPr>
          <w:p w14:paraId="589BE4B2" w14:textId="77777777" w:rsidR="00C41D74" w:rsidRDefault="00C41D74">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tcPr>
          <w:p w14:paraId="6FA16391" w14:textId="77777777" w:rsidR="00C41D74" w:rsidRDefault="00C41D74">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tcPr>
          <w:p w14:paraId="1D75A8E4"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45DCE601" w14:textId="77777777" w:rsidR="00C41D74" w:rsidRDefault="00C41D74">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tcPr>
          <w:p w14:paraId="46709086"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67654E8D"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34836A50" w14:textId="77777777" w:rsidR="00C41D74" w:rsidRDefault="00C41D74">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tcPr>
          <w:p w14:paraId="309258E7"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79696796" w14:textId="77777777" w:rsidR="00C41D74" w:rsidRDefault="00C41D74">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tcPr>
          <w:p w14:paraId="5BB7E53E"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38E27030"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61F6B428" w14:textId="77777777" w:rsidR="00C41D74" w:rsidRDefault="00C41D74">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tcPr>
          <w:p w14:paraId="506A50C0"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19A8B702" w14:textId="77777777" w:rsidR="00C41D74" w:rsidRDefault="00C41D74">
            <w:pPr>
              <w:widowControl/>
              <w:jc w:val="center"/>
              <w:rPr>
                <w:rFonts w:ascii="宋体" w:eastAsia="宋体" w:hAnsi="宋体" w:cs="Times New Roman"/>
                <w:kern w:val="0"/>
                <w:sz w:val="16"/>
                <w:szCs w:val="16"/>
              </w:rPr>
            </w:pPr>
          </w:p>
        </w:tc>
      </w:tr>
      <w:tr w:rsidR="00C41D74" w14:paraId="170FFDBD" w14:textId="77777777">
        <w:trPr>
          <w:trHeight w:val="360"/>
        </w:trPr>
        <w:tc>
          <w:tcPr>
            <w:tcW w:w="817" w:type="dxa"/>
            <w:tcBorders>
              <w:top w:val="nil"/>
              <w:left w:val="nil"/>
              <w:bottom w:val="nil"/>
              <w:right w:val="nil"/>
            </w:tcBorders>
            <w:shd w:val="clear" w:color="auto" w:fill="auto"/>
            <w:noWrap/>
            <w:vAlign w:val="center"/>
          </w:tcPr>
          <w:p w14:paraId="1ECCD89C" w14:textId="77777777" w:rsidR="00C41D74" w:rsidRDefault="00C41D74">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tcPr>
          <w:p w14:paraId="339EA5A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6844B38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0.32 </w:t>
            </w:r>
          </w:p>
        </w:tc>
        <w:tc>
          <w:tcPr>
            <w:tcW w:w="570" w:type="dxa"/>
            <w:tcBorders>
              <w:top w:val="nil"/>
              <w:left w:val="nil"/>
              <w:bottom w:val="nil"/>
              <w:right w:val="nil"/>
            </w:tcBorders>
            <w:shd w:val="clear" w:color="auto" w:fill="auto"/>
            <w:noWrap/>
            <w:vAlign w:val="center"/>
          </w:tcPr>
          <w:p w14:paraId="2EA7478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0.49 </w:t>
            </w:r>
          </w:p>
        </w:tc>
        <w:tc>
          <w:tcPr>
            <w:tcW w:w="631" w:type="dxa"/>
            <w:tcBorders>
              <w:top w:val="nil"/>
              <w:left w:val="nil"/>
              <w:bottom w:val="nil"/>
              <w:right w:val="nil"/>
            </w:tcBorders>
            <w:shd w:val="clear" w:color="auto" w:fill="auto"/>
            <w:noWrap/>
            <w:vAlign w:val="center"/>
          </w:tcPr>
          <w:p w14:paraId="62702D4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0.39 </w:t>
            </w:r>
          </w:p>
        </w:tc>
        <w:tc>
          <w:tcPr>
            <w:tcW w:w="571" w:type="dxa"/>
            <w:tcBorders>
              <w:top w:val="nil"/>
              <w:left w:val="nil"/>
              <w:bottom w:val="nil"/>
              <w:right w:val="nil"/>
            </w:tcBorders>
            <w:shd w:val="clear" w:color="auto" w:fill="auto"/>
            <w:noWrap/>
            <w:vAlign w:val="center"/>
          </w:tcPr>
          <w:p w14:paraId="04860D2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65</w:t>
            </w:r>
          </w:p>
        </w:tc>
        <w:tc>
          <w:tcPr>
            <w:tcW w:w="220" w:type="dxa"/>
            <w:tcBorders>
              <w:top w:val="nil"/>
              <w:left w:val="nil"/>
              <w:bottom w:val="nil"/>
              <w:right w:val="nil"/>
            </w:tcBorders>
            <w:shd w:val="clear" w:color="auto" w:fill="auto"/>
            <w:noWrap/>
            <w:vAlign w:val="center"/>
          </w:tcPr>
          <w:p w14:paraId="25B47860"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177ACC7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tcPr>
          <w:p w14:paraId="5D03106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tcPr>
          <w:p w14:paraId="59982B9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tcPr>
          <w:p w14:paraId="3DCCE4D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271</w:t>
            </w:r>
          </w:p>
        </w:tc>
        <w:tc>
          <w:tcPr>
            <w:tcW w:w="220" w:type="dxa"/>
            <w:tcBorders>
              <w:top w:val="nil"/>
              <w:left w:val="nil"/>
              <w:bottom w:val="nil"/>
              <w:right w:val="nil"/>
            </w:tcBorders>
            <w:shd w:val="clear" w:color="auto" w:fill="auto"/>
            <w:noWrap/>
            <w:vAlign w:val="center"/>
          </w:tcPr>
          <w:p w14:paraId="78750E82"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3DBA86B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0.26 </w:t>
            </w:r>
          </w:p>
        </w:tc>
        <w:tc>
          <w:tcPr>
            <w:tcW w:w="571" w:type="dxa"/>
            <w:tcBorders>
              <w:top w:val="nil"/>
              <w:left w:val="nil"/>
              <w:bottom w:val="nil"/>
              <w:right w:val="nil"/>
            </w:tcBorders>
            <w:shd w:val="clear" w:color="auto" w:fill="auto"/>
            <w:noWrap/>
            <w:vAlign w:val="center"/>
          </w:tcPr>
          <w:p w14:paraId="37CEED2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0.32 </w:t>
            </w:r>
          </w:p>
        </w:tc>
        <w:tc>
          <w:tcPr>
            <w:tcW w:w="631" w:type="dxa"/>
            <w:tcBorders>
              <w:top w:val="nil"/>
              <w:left w:val="nil"/>
              <w:bottom w:val="nil"/>
              <w:right w:val="nil"/>
            </w:tcBorders>
            <w:shd w:val="clear" w:color="auto" w:fill="auto"/>
            <w:noWrap/>
            <w:vAlign w:val="center"/>
          </w:tcPr>
          <w:p w14:paraId="186BCBE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0.28 </w:t>
            </w:r>
          </w:p>
        </w:tc>
        <w:tc>
          <w:tcPr>
            <w:tcW w:w="571" w:type="dxa"/>
            <w:tcBorders>
              <w:top w:val="nil"/>
              <w:left w:val="nil"/>
              <w:bottom w:val="nil"/>
              <w:right w:val="nil"/>
            </w:tcBorders>
            <w:shd w:val="clear" w:color="auto" w:fill="auto"/>
            <w:noWrap/>
            <w:vAlign w:val="center"/>
          </w:tcPr>
          <w:p w14:paraId="7A7935C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60</w:t>
            </w:r>
          </w:p>
        </w:tc>
      </w:tr>
      <w:tr w:rsidR="00C41D74" w14:paraId="05FCB1D8" w14:textId="77777777">
        <w:trPr>
          <w:trHeight w:val="360"/>
        </w:trPr>
        <w:tc>
          <w:tcPr>
            <w:tcW w:w="817" w:type="dxa"/>
            <w:tcBorders>
              <w:top w:val="nil"/>
              <w:left w:val="nil"/>
              <w:bottom w:val="nil"/>
              <w:right w:val="nil"/>
            </w:tcBorders>
            <w:shd w:val="clear" w:color="auto" w:fill="auto"/>
            <w:noWrap/>
            <w:vAlign w:val="center"/>
          </w:tcPr>
          <w:p w14:paraId="5B860038"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3EC345E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645D756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0.57 </w:t>
            </w:r>
          </w:p>
        </w:tc>
        <w:tc>
          <w:tcPr>
            <w:tcW w:w="570" w:type="dxa"/>
            <w:tcBorders>
              <w:top w:val="nil"/>
              <w:left w:val="nil"/>
              <w:bottom w:val="nil"/>
              <w:right w:val="nil"/>
            </w:tcBorders>
            <w:shd w:val="clear" w:color="auto" w:fill="auto"/>
            <w:noWrap/>
            <w:vAlign w:val="center"/>
          </w:tcPr>
          <w:p w14:paraId="706EAD8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0.52 </w:t>
            </w:r>
          </w:p>
        </w:tc>
        <w:tc>
          <w:tcPr>
            <w:tcW w:w="631" w:type="dxa"/>
            <w:tcBorders>
              <w:top w:val="nil"/>
              <w:left w:val="nil"/>
              <w:bottom w:val="nil"/>
              <w:right w:val="nil"/>
            </w:tcBorders>
            <w:shd w:val="clear" w:color="auto" w:fill="auto"/>
            <w:noWrap/>
            <w:vAlign w:val="center"/>
          </w:tcPr>
          <w:p w14:paraId="61036F6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tcPr>
          <w:p w14:paraId="5BD5A32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332</w:t>
            </w:r>
          </w:p>
        </w:tc>
        <w:tc>
          <w:tcPr>
            <w:tcW w:w="220" w:type="dxa"/>
            <w:tcBorders>
              <w:top w:val="nil"/>
              <w:left w:val="nil"/>
              <w:bottom w:val="nil"/>
              <w:right w:val="nil"/>
            </w:tcBorders>
            <w:shd w:val="clear" w:color="auto" w:fill="auto"/>
            <w:noWrap/>
            <w:vAlign w:val="center"/>
          </w:tcPr>
          <w:p w14:paraId="2DE0D5C0"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257504A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tcPr>
          <w:p w14:paraId="153FAB8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tcPr>
          <w:p w14:paraId="46A4D48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tcPr>
          <w:p w14:paraId="3C7A218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561</w:t>
            </w:r>
          </w:p>
        </w:tc>
        <w:tc>
          <w:tcPr>
            <w:tcW w:w="220" w:type="dxa"/>
            <w:tcBorders>
              <w:top w:val="nil"/>
              <w:left w:val="nil"/>
              <w:bottom w:val="nil"/>
              <w:right w:val="nil"/>
            </w:tcBorders>
            <w:shd w:val="clear" w:color="auto" w:fill="auto"/>
            <w:noWrap/>
            <w:vAlign w:val="center"/>
          </w:tcPr>
          <w:p w14:paraId="3463F8E7"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7A5081B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tcPr>
          <w:p w14:paraId="7D8E4F5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0.54 </w:t>
            </w:r>
          </w:p>
        </w:tc>
        <w:tc>
          <w:tcPr>
            <w:tcW w:w="631" w:type="dxa"/>
            <w:tcBorders>
              <w:top w:val="nil"/>
              <w:left w:val="nil"/>
              <w:bottom w:val="nil"/>
              <w:right w:val="nil"/>
            </w:tcBorders>
            <w:shd w:val="clear" w:color="auto" w:fill="auto"/>
            <w:noWrap/>
            <w:vAlign w:val="center"/>
          </w:tcPr>
          <w:p w14:paraId="57864CB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tcPr>
          <w:p w14:paraId="5639E46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248</w:t>
            </w:r>
          </w:p>
        </w:tc>
      </w:tr>
      <w:tr w:rsidR="00C41D74" w14:paraId="4CF3E746" w14:textId="77777777">
        <w:trPr>
          <w:trHeight w:val="360"/>
        </w:trPr>
        <w:tc>
          <w:tcPr>
            <w:tcW w:w="817" w:type="dxa"/>
            <w:tcBorders>
              <w:top w:val="nil"/>
              <w:left w:val="nil"/>
              <w:bottom w:val="nil"/>
              <w:right w:val="nil"/>
            </w:tcBorders>
            <w:shd w:val="clear" w:color="auto" w:fill="auto"/>
            <w:noWrap/>
            <w:vAlign w:val="center"/>
          </w:tcPr>
          <w:p w14:paraId="4A3F5E32"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7C0D7CE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2C7C9FF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0.73 </w:t>
            </w:r>
          </w:p>
        </w:tc>
        <w:tc>
          <w:tcPr>
            <w:tcW w:w="570" w:type="dxa"/>
            <w:tcBorders>
              <w:top w:val="nil"/>
              <w:left w:val="nil"/>
              <w:bottom w:val="nil"/>
              <w:right w:val="nil"/>
            </w:tcBorders>
            <w:shd w:val="clear" w:color="auto" w:fill="auto"/>
            <w:noWrap/>
            <w:vAlign w:val="center"/>
          </w:tcPr>
          <w:p w14:paraId="4412046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tcPr>
          <w:p w14:paraId="023EA67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tcPr>
          <w:p w14:paraId="38845FD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499</w:t>
            </w:r>
          </w:p>
        </w:tc>
        <w:tc>
          <w:tcPr>
            <w:tcW w:w="220" w:type="dxa"/>
            <w:tcBorders>
              <w:top w:val="nil"/>
              <w:left w:val="nil"/>
              <w:bottom w:val="nil"/>
              <w:right w:val="nil"/>
            </w:tcBorders>
            <w:shd w:val="clear" w:color="auto" w:fill="auto"/>
            <w:noWrap/>
            <w:vAlign w:val="center"/>
          </w:tcPr>
          <w:p w14:paraId="495EBC8A"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273D26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0.44 </w:t>
            </w:r>
          </w:p>
        </w:tc>
        <w:tc>
          <w:tcPr>
            <w:tcW w:w="571" w:type="dxa"/>
            <w:tcBorders>
              <w:top w:val="nil"/>
              <w:left w:val="nil"/>
              <w:bottom w:val="nil"/>
              <w:right w:val="nil"/>
            </w:tcBorders>
            <w:shd w:val="clear" w:color="auto" w:fill="auto"/>
            <w:noWrap/>
            <w:vAlign w:val="center"/>
          </w:tcPr>
          <w:p w14:paraId="405B6BD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tcPr>
          <w:p w14:paraId="0E4520A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tcPr>
          <w:p w14:paraId="0D03533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63</w:t>
            </w:r>
          </w:p>
        </w:tc>
        <w:tc>
          <w:tcPr>
            <w:tcW w:w="220" w:type="dxa"/>
            <w:tcBorders>
              <w:top w:val="nil"/>
              <w:left w:val="nil"/>
              <w:bottom w:val="nil"/>
              <w:right w:val="nil"/>
            </w:tcBorders>
            <w:shd w:val="clear" w:color="auto" w:fill="auto"/>
            <w:noWrap/>
            <w:vAlign w:val="center"/>
          </w:tcPr>
          <w:p w14:paraId="539BE13C"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1E1C917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tcPr>
          <w:p w14:paraId="4906485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tcPr>
          <w:p w14:paraId="1111387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tcPr>
          <w:p w14:paraId="5CAF524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494</w:t>
            </w:r>
          </w:p>
        </w:tc>
      </w:tr>
      <w:tr w:rsidR="00C41D74" w14:paraId="2F50796D" w14:textId="77777777">
        <w:trPr>
          <w:trHeight w:val="360"/>
        </w:trPr>
        <w:tc>
          <w:tcPr>
            <w:tcW w:w="817" w:type="dxa"/>
            <w:tcBorders>
              <w:top w:val="nil"/>
              <w:left w:val="nil"/>
              <w:bottom w:val="nil"/>
              <w:right w:val="nil"/>
            </w:tcBorders>
            <w:shd w:val="clear" w:color="auto" w:fill="auto"/>
            <w:noWrap/>
            <w:vAlign w:val="center"/>
          </w:tcPr>
          <w:p w14:paraId="43FC49D6"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40A975A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100-499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40144D0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0.52 </w:t>
            </w:r>
          </w:p>
        </w:tc>
        <w:tc>
          <w:tcPr>
            <w:tcW w:w="570" w:type="dxa"/>
            <w:tcBorders>
              <w:top w:val="nil"/>
              <w:left w:val="nil"/>
              <w:bottom w:val="nil"/>
              <w:right w:val="nil"/>
            </w:tcBorders>
            <w:shd w:val="clear" w:color="auto" w:fill="auto"/>
            <w:noWrap/>
            <w:vAlign w:val="center"/>
          </w:tcPr>
          <w:p w14:paraId="65DB136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0.70 </w:t>
            </w:r>
          </w:p>
        </w:tc>
        <w:tc>
          <w:tcPr>
            <w:tcW w:w="631" w:type="dxa"/>
            <w:tcBorders>
              <w:top w:val="nil"/>
              <w:left w:val="nil"/>
              <w:bottom w:val="nil"/>
              <w:right w:val="nil"/>
            </w:tcBorders>
            <w:shd w:val="clear" w:color="auto" w:fill="auto"/>
            <w:noWrap/>
            <w:vAlign w:val="center"/>
          </w:tcPr>
          <w:p w14:paraId="2085244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0.60 </w:t>
            </w:r>
          </w:p>
        </w:tc>
        <w:tc>
          <w:tcPr>
            <w:tcW w:w="571" w:type="dxa"/>
            <w:tcBorders>
              <w:top w:val="nil"/>
              <w:left w:val="nil"/>
              <w:bottom w:val="nil"/>
              <w:right w:val="nil"/>
            </w:tcBorders>
            <w:shd w:val="clear" w:color="auto" w:fill="auto"/>
            <w:noWrap/>
            <w:vAlign w:val="center"/>
          </w:tcPr>
          <w:p w14:paraId="2ECE606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61</w:t>
            </w:r>
          </w:p>
        </w:tc>
        <w:tc>
          <w:tcPr>
            <w:tcW w:w="220" w:type="dxa"/>
            <w:tcBorders>
              <w:top w:val="nil"/>
              <w:left w:val="nil"/>
              <w:bottom w:val="nil"/>
              <w:right w:val="nil"/>
            </w:tcBorders>
            <w:shd w:val="clear" w:color="auto" w:fill="auto"/>
            <w:noWrap/>
            <w:vAlign w:val="center"/>
          </w:tcPr>
          <w:p w14:paraId="3E566096"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12C4214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tcPr>
          <w:p w14:paraId="093E536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tcPr>
          <w:p w14:paraId="3712546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tcPr>
          <w:p w14:paraId="553C15C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tcPr>
          <w:p w14:paraId="7D1B8B5D"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24BE717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tcPr>
          <w:p w14:paraId="39138D5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tcPr>
          <w:p w14:paraId="3E2120E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tcPr>
          <w:p w14:paraId="17F8653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134</w:t>
            </w:r>
          </w:p>
        </w:tc>
      </w:tr>
      <w:tr w:rsidR="00C41D74" w14:paraId="5E80756F" w14:textId="77777777">
        <w:trPr>
          <w:trHeight w:val="360"/>
        </w:trPr>
        <w:tc>
          <w:tcPr>
            <w:tcW w:w="817" w:type="dxa"/>
            <w:tcBorders>
              <w:top w:val="nil"/>
              <w:left w:val="nil"/>
              <w:bottom w:val="nil"/>
              <w:right w:val="nil"/>
            </w:tcBorders>
            <w:shd w:val="clear" w:color="auto" w:fill="auto"/>
            <w:noWrap/>
            <w:vAlign w:val="center"/>
          </w:tcPr>
          <w:p w14:paraId="3D4F2124"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1FB7340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500-999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5254A59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tcPr>
          <w:p w14:paraId="1462A8D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0.25 </w:t>
            </w:r>
          </w:p>
        </w:tc>
        <w:tc>
          <w:tcPr>
            <w:tcW w:w="631" w:type="dxa"/>
            <w:tcBorders>
              <w:top w:val="nil"/>
              <w:left w:val="nil"/>
              <w:bottom w:val="nil"/>
              <w:right w:val="nil"/>
            </w:tcBorders>
            <w:shd w:val="clear" w:color="auto" w:fill="auto"/>
            <w:noWrap/>
            <w:vAlign w:val="center"/>
          </w:tcPr>
          <w:p w14:paraId="27F519E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0.33 </w:t>
            </w:r>
          </w:p>
        </w:tc>
        <w:tc>
          <w:tcPr>
            <w:tcW w:w="571" w:type="dxa"/>
            <w:tcBorders>
              <w:top w:val="nil"/>
              <w:left w:val="nil"/>
              <w:bottom w:val="nil"/>
              <w:right w:val="nil"/>
            </w:tcBorders>
            <w:shd w:val="clear" w:color="auto" w:fill="auto"/>
            <w:noWrap/>
            <w:vAlign w:val="center"/>
          </w:tcPr>
          <w:p w14:paraId="00EF70D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4</w:t>
            </w:r>
          </w:p>
        </w:tc>
        <w:tc>
          <w:tcPr>
            <w:tcW w:w="220" w:type="dxa"/>
            <w:tcBorders>
              <w:top w:val="nil"/>
              <w:left w:val="nil"/>
              <w:bottom w:val="nil"/>
              <w:right w:val="nil"/>
            </w:tcBorders>
            <w:shd w:val="clear" w:color="auto" w:fill="auto"/>
            <w:noWrap/>
            <w:vAlign w:val="center"/>
          </w:tcPr>
          <w:p w14:paraId="7CC79062"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0EFB01F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4E87BB4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4829268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6DB7F3A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450BACCE"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6BF131F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0.20 </w:t>
            </w:r>
          </w:p>
        </w:tc>
        <w:tc>
          <w:tcPr>
            <w:tcW w:w="571" w:type="dxa"/>
            <w:tcBorders>
              <w:top w:val="nil"/>
              <w:left w:val="nil"/>
              <w:bottom w:val="nil"/>
              <w:right w:val="nil"/>
            </w:tcBorders>
            <w:shd w:val="clear" w:color="auto" w:fill="auto"/>
            <w:noWrap/>
            <w:vAlign w:val="center"/>
          </w:tcPr>
          <w:p w14:paraId="1F17272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0.33 </w:t>
            </w:r>
          </w:p>
        </w:tc>
        <w:tc>
          <w:tcPr>
            <w:tcW w:w="631" w:type="dxa"/>
            <w:tcBorders>
              <w:top w:val="nil"/>
              <w:left w:val="nil"/>
              <w:bottom w:val="nil"/>
              <w:right w:val="nil"/>
            </w:tcBorders>
            <w:shd w:val="clear" w:color="auto" w:fill="auto"/>
            <w:noWrap/>
            <w:vAlign w:val="center"/>
          </w:tcPr>
          <w:p w14:paraId="5646BDC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0.25 </w:t>
            </w:r>
          </w:p>
        </w:tc>
        <w:tc>
          <w:tcPr>
            <w:tcW w:w="571" w:type="dxa"/>
            <w:tcBorders>
              <w:top w:val="nil"/>
              <w:left w:val="nil"/>
              <w:bottom w:val="nil"/>
              <w:right w:val="nil"/>
            </w:tcBorders>
            <w:shd w:val="clear" w:color="auto" w:fill="auto"/>
            <w:noWrap/>
            <w:vAlign w:val="center"/>
          </w:tcPr>
          <w:p w14:paraId="72EBE36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12</w:t>
            </w:r>
          </w:p>
        </w:tc>
      </w:tr>
      <w:tr w:rsidR="00C41D74" w14:paraId="2DC2286E" w14:textId="77777777">
        <w:trPr>
          <w:trHeight w:val="360"/>
        </w:trPr>
        <w:tc>
          <w:tcPr>
            <w:tcW w:w="817" w:type="dxa"/>
            <w:tcBorders>
              <w:top w:val="nil"/>
              <w:left w:val="nil"/>
              <w:bottom w:val="nil"/>
              <w:right w:val="nil"/>
            </w:tcBorders>
            <w:shd w:val="clear" w:color="auto" w:fill="auto"/>
            <w:noWrap/>
            <w:vAlign w:val="center"/>
          </w:tcPr>
          <w:p w14:paraId="0125FD04"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2968463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1000-4999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2059811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tcPr>
          <w:p w14:paraId="24B9688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77EB716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1E6A254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69257833"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D81211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3DDEF35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2D29A90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3246E86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654FB134"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3D4E11A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0.81 </w:t>
            </w:r>
          </w:p>
        </w:tc>
        <w:tc>
          <w:tcPr>
            <w:tcW w:w="571" w:type="dxa"/>
            <w:tcBorders>
              <w:top w:val="nil"/>
              <w:left w:val="nil"/>
              <w:bottom w:val="nil"/>
              <w:right w:val="nil"/>
            </w:tcBorders>
            <w:shd w:val="clear" w:color="auto" w:fill="auto"/>
            <w:noWrap/>
            <w:vAlign w:val="center"/>
          </w:tcPr>
          <w:p w14:paraId="7707ED8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tcPr>
          <w:p w14:paraId="062F9D2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0.90 </w:t>
            </w:r>
          </w:p>
        </w:tc>
        <w:tc>
          <w:tcPr>
            <w:tcW w:w="571" w:type="dxa"/>
            <w:tcBorders>
              <w:top w:val="nil"/>
              <w:left w:val="nil"/>
              <w:bottom w:val="nil"/>
              <w:right w:val="nil"/>
            </w:tcBorders>
            <w:shd w:val="clear" w:color="auto" w:fill="auto"/>
            <w:noWrap/>
            <w:vAlign w:val="center"/>
          </w:tcPr>
          <w:p w14:paraId="6BAB82B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13</w:t>
            </w:r>
          </w:p>
        </w:tc>
      </w:tr>
      <w:tr w:rsidR="00C41D74" w14:paraId="284C8182" w14:textId="77777777">
        <w:trPr>
          <w:trHeight w:val="360"/>
        </w:trPr>
        <w:tc>
          <w:tcPr>
            <w:tcW w:w="817" w:type="dxa"/>
            <w:tcBorders>
              <w:top w:val="nil"/>
              <w:left w:val="nil"/>
              <w:bottom w:val="nil"/>
              <w:right w:val="nil"/>
            </w:tcBorders>
            <w:shd w:val="clear" w:color="auto" w:fill="auto"/>
            <w:noWrap/>
            <w:vAlign w:val="center"/>
          </w:tcPr>
          <w:p w14:paraId="0C95D350"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6AD8653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tcPr>
          <w:p w14:paraId="0AB1232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0.63 </w:t>
            </w:r>
          </w:p>
        </w:tc>
        <w:tc>
          <w:tcPr>
            <w:tcW w:w="570" w:type="dxa"/>
            <w:tcBorders>
              <w:top w:val="nil"/>
              <w:left w:val="nil"/>
              <w:bottom w:val="nil"/>
              <w:right w:val="nil"/>
            </w:tcBorders>
            <w:shd w:val="clear" w:color="auto" w:fill="auto"/>
            <w:noWrap/>
            <w:vAlign w:val="center"/>
          </w:tcPr>
          <w:p w14:paraId="489DDC4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tcPr>
          <w:p w14:paraId="6B18F64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tcPr>
          <w:p w14:paraId="37ACAAC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tcPr>
          <w:p w14:paraId="76207BEA"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73EC83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tcPr>
          <w:p w14:paraId="1E943B9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tcPr>
          <w:p w14:paraId="37BF575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tcPr>
          <w:p w14:paraId="4285862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tcPr>
          <w:p w14:paraId="177799AD"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624F34B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tcPr>
          <w:p w14:paraId="13A683D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tcPr>
          <w:p w14:paraId="761D62E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0.63 </w:t>
            </w:r>
          </w:p>
        </w:tc>
        <w:tc>
          <w:tcPr>
            <w:tcW w:w="571" w:type="dxa"/>
            <w:tcBorders>
              <w:top w:val="nil"/>
              <w:left w:val="nil"/>
              <w:bottom w:val="nil"/>
              <w:right w:val="nil"/>
            </w:tcBorders>
            <w:shd w:val="clear" w:color="auto" w:fill="auto"/>
            <w:noWrap/>
            <w:vAlign w:val="center"/>
          </w:tcPr>
          <w:p w14:paraId="60689C9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961</w:t>
            </w:r>
          </w:p>
        </w:tc>
      </w:tr>
      <w:tr w:rsidR="00C41D74" w14:paraId="3110860A" w14:textId="77777777">
        <w:trPr>
          <w:trHeight w:val="360"/>
        </w:trPr>
        <w:tc>
          <w:tcPr>
            <w:tcW w:w="817" w:type="dxa"/>
            <w:tcBorders>
              <w:top w:val="single" w:sz="4" w:space="0" w:color="auto"/>
              <w:left w:val="nil"/>
              <w:bottom w:val="nil"/>
              <w:right w:val="nil"/>
            </w:tcBorders>
            <w:shd w:val="clear" w:color="auto" w:fill="auto"/>
            <w:noWrap/>
            <w:vAlign w:val="center"/>
          </w:tcPr>
          <w:p w14:paraId="1A112F9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支持</w:t>
            </w:r>
            <w:proofErr w:type="gramStart"/>
            <w:r>
              <w:rPr>
                <w:rFonts w:ascii="宋体" w:eastAsia="宋体" w:hAnsi="宋体" w:cs="宋体" w:hint="eastAsia"/>
                <w:kern w:val="0"/>
                <w:sz w:val="16"/>
                <w:szCs w:val="16"/>
              </w:rPr>
              <w:t>向量机</w:t>
            </w:r>
            <w:proofErr w:type="gramEnd"/>
          </w:p>
        </w:tc>
        <w:tc>
          <w:tcPr>
            <w:tcW w:w="999" w:type="dxa"/>
            <w:tcBorders>
              <w:top w:val="single" w:sz="4" w:space="0" w:color="auto"/>
              <w:left w:val="nil"/>
              <w:bottom w:val="nil"/>
              <w:right w:val="nil"/>
            </w:tcBorders>
            <w:shd w:val="clear" w:color="auto" w:fill="auto"/>
            <w:noWrap/>
          </w:tcPr>
          <w:p w14:paraId="205BAC1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tcPr>
          <w:p w14:paraId="77E6C2D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tcPr>
          <w:p w14:paraId="6ACD273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tcPr>
          <w:p w14:paraId="5B67427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236E0AC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tcPr>
          <w:p w14:paraId="4FA0409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51D9F76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31F6215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tcPr>
          <w:p w14:paraId="4A6A9D9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772B80A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tcPr>
          <w:p w14:paraId="5AF3F46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5BF46DA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4B20B0F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tcPr>
          <w:p w14:paraId="4032884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6DA3696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r>
      <w:tr w:rsidR="00C41D74" w14:paraId="67E76AFE" w14:textId="77777777">
        <w:trPr>
          <w:trHeight w:val="360"/>
        </w:trPr>
        <w:tc>
          <w:tcPr>
            <w:tcW w:w="817" w:type="dxa"/>
            <w:tcBorders>
              <w:top w:val="nil"/>
              <w:left w:val="nil"/>
              <w:bottom w:val="nil"/>
              <w:right w:val="nil"/>
            </w:tcBorders>
            <w:shd w:val="clear" w:color="auto" w:fill="auto"/>
            <w:noWrap/>
            <w:vAlign w:val="center"/>
          </w:tcPr>
          <w:p w14:paraId="61F308D2"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43A63C4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5B6431E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tcPr>
          <w:p w14:paraId="2DDB8C9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5AAE3C2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6945705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27F395D8"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46C849F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0.23 </w:t>
            </w:r>
          </w:p>
        </w:tc>
        <w:tc>
          <w:tcPr>
            <w:tcW w:w="571" w:type="dxa"/>
            <w:tcBorders>
              <w:top w:val="nil"/>
              <w:left w:val="nil"/>
              <w:bottom w:val="nil"/>
              <w:right w:val="nil"/>
            </w:tcBorders>
            <w:shd w:val="clear" w:color="auto" w:fill="auto"/>
            <w:noWrap/>
            <w:vAlign w:val="center"/>
          </w:tcPr>
          <w:p w14:paraId="0CC9B7E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tcPr>
          <w:p w14:paraId="31A0335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tcPr>
          <w:p w14:paraId="69DD789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96</w:t>
            </w:r>
          </w:p>
        </w:tc>
        <w:tc>
          <w:tcPr>
            <w:tcW w:w="220" w:type="dxa"/>
            <w:tcBorders>
              <w:top w:val="nil"/>
              <w:left w:val="nil"/>
              <w:bottom w:val="nil"/>
              <w:right w:val="nil"/>
            </w:tcBorders>
            <w:shd w:val="clear" w:color="auto" w:fill="auto"/>
            <w:noWrap/>
            <w:vAlign w:val="center"/>
          </w:tcPr>
          <w:p w14:paraId="70678A8C"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4F3B135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2861116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2EE4488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06BEFC7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r>
      <w:tr w:rsidR="00C41D74" w14:paraId="6AC90237" w14:textId="77777777">
        <w:trPr>
          <w:trHeight w:val="360"/>
        </w:trPr>
        <w:tc>
          <w:tcPr>
            <w:tcW w:w="817" w:type="dxa"/>
            <w:tcBorders>
              <w:top w:val="nil"/>
              <w:left w:val="nil"/>
              <w:bottom w:val="nil"/>
              <w:right w:val="nil"/>
            </w:tcBorders>
            <w:shd w:val="clear" w:color="auto" w:fill="auto"/>
            <w:noWrap/>
            <w:vAlign w:val="center"/>
          </w:tcPr>
          <w:p w14:paraId="34007A5A"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11628DA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0CE06FD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0.59 </w:t>
            </w:r>
          </w:p>
        </w:tc>
        <w:tc>
          <w:tcPr>
            <w:tcW w:w="570" w:type="dxa"/>
            <w:tcBorders>
              <w:top w:val="nil"/>
              <w:left w:val="nil"/>
              <w:bottom w:val="nil"/>
              <w:right w:val="nil"/>
            </w:tcBorders>
            <w:shd w:val="clear" w:color="auto" w:fill="auto"/>
            <w:noWrap/>
            <w:vAlign w:val="center"/>
          </w:tcPr>
          <w:p w14:paraId="193086B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tcPr>
          <w:p w14:paraId="75AC157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0.56 </w:t>
            </w:r>
          </w:p>
        </w:tc>
        <w:tc>
          <w:tcPr>
            <w:tcW w:w="571" w:type="dxa"/>
            <w:tcBorders>
              <w:top w:val="nil"/>
              <w:left w:val="nil"/>
              <w:bottom w:val="nil"/>
              <w:right w:val="nil"/>
            </w:tcBorders>
            <w:shd w:val="clear" w:color="auto" w:fill="auto"/>
            <w:noWrap/>
            <w:vAlign w:val="center"/>
          </w:tcPr>
          <w:p w14:paraId="65C1001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333</w:t>
            </w:r>
          </w:p>
        </w:tc>
        <w:tc>
          <w:tcPr>
            <w:tcW w:w="220" w:type="dxa"/>
            <w:tcBorders>
              <w:top w:val="nil"/>
              <w:left w:val="nil"/>
              <w:bottom w:val="nil"/>
              <w:right w:val="nil"/>
            </w:tcBorders>
            <w:shd w:val="clear" w:color="auto" w:fill="auto"/>
            <w:noWrap/>
            <w:vAlign w:val="center"/>
          </w:tcPr>
          <w:p w14:paraId="382CC46D"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2878562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0.94 </w:t>
            </w:r>
          </w:p>
        </w:tc>
        <w:tc>
          <w:tcPr>
            <w:tcW w:w="571" w:type="dxa"/>
            <w:tcBorders>
              <w:top w:val="nil"/>
              <w:left w:val="nil"/>
              <w:bottom w:val="nil"/>
              <w:right w:val="nil"/>
            </w:tcBorders>
            <w:shd w:val="clear" w:color="auto" w:fill="auto"/>
            <w:noWrap/>
            <w:vAlign w:val="center"/>
          </w:tcPr>
          <w:p w14:paraId="2B8EC84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tcPr>
          <w:p w14:paraId="1FA5192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tcPr>
          <w:p w14:paraId="1BC338E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768</w:t>
            </w:r>
          </w:p>
        </w:tc>
        <w:tc>
          <w:tcPr>
            <w:tcW w:w="220" w:type="dxa"/>
            <w:tcBorders>
              <w:top w:val="nil"/>
              <w:left w:val="nil"/>
              <w:bottom w:val="nil"/>
              <w:right w:val="nil"/>
            </w:tcBorders>
            <w:shd w:val="clear" w:color="auto" w:fill="auto"/>
            <w:noWrap/>
            <w:vAlign w:val="center"/>
          </w:tcPr>
          <w:p w14:paraId="2B6AA4D3"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3542014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tcPr>
          <w:p w14:paraId="4036E2D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tcPr>
          <w:p w14:paraId="14A9563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tcPr>
          <w:p w14:paraId="3F5CEBA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285</w:t>
            </w:r>
          </w:p>
        </w:tc>
      </w:tr>
      <w:tr w:rsidR="00C41D74" w14:paraId="4E2B747E" w14:textId="77777777">
        <w:trPr>
          <w:trHeight w:val="360"/>
        </w:trPr>
        <w:tc>
          <w:tcPr>
            <w:tcW w:w="817" w:type="dxa"/>
            <w:tcBorders>
              <w:top w:val="nil"/>
              <w:left w:val="nil"/>
              <w:bottom w:val="nil"/>
              <w:right w:val="nil"/>
            </w:tcBorders>
            <w:shd w:val="clear" w:color="auto" w:fill="auto"/>
            <w:noWrap/>
            <w:vAlign w:val="center"/>
          </w:tcPr>
          <w:p w14:paraId="3C66D9B0"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50BA096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0C06C34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0.82 </w:t>
            </w:r>
          </w:p>
        </w:tc>
        <w:tc>
          <w:tcPr>
            <w:tcW w:w="570" w:type="dxa"/>
            <w:tcBorders>
              <w:top w:val="nil"/>
              <w:left w:val="nil"/>
              <w:bottom w:val="nil"/>
              <w:right w:val="nil"/>
            </w:tcBorders>
            <w:shd w:val="clear" w:color="auto" w:fill="auto"/>
            <w:noWrap/>
            <w:vAlign w:val="center"/>
          </w:tcPr>
          <w:p w14:paraId="7A7E49F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tcPr>
          <w:p w14:paraId="59E96EE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tcPr>
          <w:p w14:paraId="6B4FDD9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598</w:t>
            </w:r>
          </w:p>
        </w:tc>
        <w:tc>
          <w:tcPr>
            <w:tcW w:w="220" w:type="dxa"/>
            <w:tcBorders>
              <w:top w:val="nil"/>
              <w:left w:val="nil"/>
              <w:bottom w:val="nil"/>
              <w:right w:val="nil"/>
            </w:tcBorders>
            <w:shd w:val="clear" w:color="auto" w:fill="auto"/>
            <w:noWrap/>
            <w:vAlign w:val="center"/>
          </w:tcPr>
          <w:p w14:paraId="71F4F5F8"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D8D1EB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0.31 </w:t>
            </w:r>
          </w:p>
        </w:tc>
        <w:tc>
          <w:tcPr>
            <w:tcW w:w="571" w:type="dxa"/>
            <w:tcBorders>
              <w:top w:val="nil"/>
              <w:left w:val="nil"/>
              <w:bottom w:val="nil"/>
              <w:right w:val="nil"/>
            </w:tcBorders>
            <w:shd w:val="clear" w:color="auto" w:fill="auto"/>
            <w:noWrap/>
            <w:vAlign w:val="center"/>
          </w:tcPr>
          <w:p w14:paraId="09DFEA1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0.97 </w:t>
            </w:r>
          </w:p>
        </w:tc>
        <w:tc>
          <w:tcPr>
            <w:tcW w:w="631" w:type="dxa"/>
            <w:tcBorders>
              <w:top w:val="nil"/>
              <w:left w:val="nil"/>
              <w:bottom w:val="nil"/>
              <w:right w:val="nil"/>
            </w:tcBorders>
            <w:shd w:val="clear" w:color="auto" w:fill="auto"/>
            <w:noWrap/>
            <w:vAlign w:val="center"/>
          </w:tcPr>
          <w:p w14:paraId="6E2409C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tcPr>
          <w:p w14:paraId="77983BE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32</w:t>
            </w:r>
          </w:p>
        </w:tc>
        <w:tc>
          <w:tcPr>
            <w:tcW w:w="220" w:type="dxa"/>
            <w:tcBorders>
              <w:top w:val="nil"/>
              <w:left w:val="nil"/>
              <w:bottom w:val="nil"/>
              <w:right w:val="nil"/>
            </w:tcBorders>
            <w:shd w:val="clear" w:color="auto" w:fill="auto"/>
            <w:noWrap/>
            <w:vAlign w:val="center"/>
          </w:tcPr>
          <w:p w14:paraId="263F3608"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6208A96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tcPr>
          <w:p w14:paraId="0157756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tcPr>
          <w:p w14:paraId="133F2DC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tcPr>
          <w:p w14:paraId="79CD25A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520</w:t>
            </w:r>
          </w:p>
        </w:tc>
      </w:tr>
      <w:tr w:rsidR="00C41D74" w14:paraId="4D6608E1" w14:textId="77777777">
        <w:trPr>
          <w:trHeight w:val="360"/>
        </w:trPr>
        <w:tc>
          <w:tcPr>
            <w:tcW w:w="817" w:type="dxa"/>
            <w:tcBorders>
              <w:top w:val="nil"/>
              <w:left w:val="nil"/>
              <w:bottom w:val="nil"/>
              <w:right w:val="nil"/>
            </w:tcBorders>
            <w:shd w:val="clear" w:color="auto" w:fill="auto"/>
            <w:noWrap/>
            <w:vAlign w:val="center"/>
          </w:tcPr>
          <w:p w14:paraId="7420D3C5"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2A69302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100-499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2068AD6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0.24 </w:t>
            </w:r>
          </w:p>
        </w:tc>
        <w:tc>
          <w:tcPr>
            <w:tcW w:w="570" w:type="dxa"/>
            <w:tcBorders>
              <w:top w:val="nil"/>
              <w:left w:val="nil"/>
              <w:bottom w:val="nil"/>
              <w:right w:val="nil"/>
            </w:tcBorders>
            <w:shd w:val="clear" w:color="auto" w:fill="auto"/>
            <w:noWrap/>
            <w:vAlign w:val="center"/>
          </w:tcPr>
          <w:p w14:paraId="6AD1C1A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tcPr>
          <w:p w14:paraId="0BFE1C9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0.36 </w:t>
            </w:r>
          </w:p>
        </w:tc>
        <w:tc>
          <w:tcPr>
            <w:tcW w:w="571" w:type="dxa"/>
            <w:tcBorders>
              <w:top w:val="nil"/>
              <w:left w:val="nil"/>
              <w:bottom w:val="nil"/>
              <w:right w:val="nil"/>
            </w:tcBorders>
            <w:shd w:val="clear" w:color="auto" w:fill="auto"/>
            <w:noWrap/>
            <w:vAlign w:val="center"/>
          </w:tcPr>
          <w:p w14:paraId="2E9AFA3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29</w:t>
            </w:r>
          </w:p>
        </w:tc>
        <w:tc>
          <w:tcPr>
            <w:tcW w:w="220" w:type="dxa"/>
            <w:tcBorders>
              <w:top w:val="nil"/>
              <w:left w:val="nil"/>
              <w:bottom w:val="nil"/>
              <w:right w:val="nil"/>
            </w:tcBorders>
            <w:shd w:val="clear" w:color="auto" w:fill="auto"/>
            <w:noWrap/>
            <w:vAlign w:val="center"/>
          </w:tcPr>
          <w:p w14:paraId="0A7DB60C"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13BDA85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0.50 </w:t>
            </w:r>
          </w:p>
        </w:tc>
        <w:tc>
          <w:tcPr>
            <w:tcW w:w="571" w:type="dxa"/>
            <w:tcBorders>
              <w:top w:val="nil"/>
              <w:left w:val="nil"/>
              <w:bottom w:val="nil"/>
              <w:right w:val="nil"/>
            </w:tcBorders>
            <w:shd w:val="clear" w:color="auto" w:fill="auto"/>
            <w:noWrap/>
            <w:vAlign w:val="center"/>
          </w:tcPr>
          <w:p w14:paraId="6DEF5A4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tcPr>
          <w:p w14:paraId="1268609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tcPr>
          <w:p w14:paraId="494E5D3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tcPr>
          <w:p w14:paraId="5E5BEBF0"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07773CE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tcPr>
          <w:p w14:paraId="0468B7F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0.57 </w:t>
            </w:r>
          </w:p>
        </w:tc>
        <w:tc>
          <w:tcPr>
            <w:tcW w:w="631" w:type="dxa"/>
            <w:tcBorders>
              <w:top w:val="nil"/>
              <w:left w:val="nil"/>
              <w:bottom w:val="nil"/>
              <w:right w:val="nil"/>
            </w:tcBorders>
            <w:shd w:val="clear" w:color="auto" w:fill="auto"/>
            <w:noWrap/>
            <w:vAlign w:val="center"/>
          </w:tcPr>
          <w:p w14:paraId="4066929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tcPr>
          <w:p w14:paraId="3A11869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141</w:t>
            </w:r>
          </w:p>
        </w:tc>
      </w:tr>
      <w:tr w:rsidR="00C41D74" w14:paraId="58209399" w14:textId="77777777">
        <w:trPr>
          <w:trHeight w:val="360"/>
        </w:trPr>
        <w:tc>
          <w:tcPr>
            <w:tcW w:w="817" w:type="dxa"/>
            <w:tcBorders>
              <w:top w:val="nil"/>
              <w:left w:val="nil"/>
              <w:bottom w:val="nil"/>
              <w:right w:val="nil"/>
            </w:tcBorders>
            <w:shd w:val="clear" w:color="auto" w:fill="auto"/>
            <w:noWrap/>
            <w:vAlign w:val="center"/>
          </w:tcPr>
          <w:p w14:paraId="5E6F8364"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7710837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500-999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4F9175C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0.50 </w:t>
            </w:r>
          </w:p>
        </w:tc>
        <w:tc>
          <w:tcPr>
            <w:tcW w:w="570" w:type="dxa"/>
            <w:tcBorders>
              <w:top w:val="nil"/>
              <w:left w:val="nil"/>
              <w:bottom w:val="nil"/>
              <w:right w:val="nil"/>
            </w:tcBorders>
            <w:shd w:val="clear" w:color="auto" w:fill="auto"/>
            <w:noWrap/>
            <w:vAlign w:val="center"/>
          </w:tcPr>
          <w:p w14:paraId="1A5F460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tcPr>
          <w:p w14:paraId="540F51D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tcPr>
          <w:p w14:paraId="6AC46FC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tcPr>
          <w:p w14:paraId="0D007BF0"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669F4F7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08B8B20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3092343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73EA305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7A4D7E4D"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09F3443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0.05 </w:t>
            </w:r>
          </w:p>
        </w:tc>
        <w:tc>
          <w:tcPr>
            <w:tcW w:w="571" w:type="dxa"/>
            <w:tcBorders>
              <w:top w:val="nil"/>
              <w:left w:val="nil"/>
              <w:bottom w:val="nil"/>
              <w:right w:val="nil"/>
            </w:tcBorders>
            <w:shd w:val="clear" w:color="auto" w:fill="auto"/>
            <w:noWrap/>
            <w:vAlign w:val="center"/>
          </w:tcPr>
          <w:p w14:paraId="548BB4C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0.33 </w:t>
            </w:r>
          </w:p>
        </w:tc>
        <w:tc>
          <w:tcPr>
            <w:tcW w:w="631" w:type="dxa"/>
            <w:tcBorders>
              <w:top w:val="nil"/>
              <w:left w:val="nil"/>
              <w:bottom w:val="nil"/>
              <w:right w:val="nil"/>
            </w:tcBorders>
            <w:shd w:val="clear" w:color="auto" w:fill="auto"/>
            <w:noWrap/>
            <w:vAlign w:val="center"/>
          </w:tcPr>
          <w:p w14:paraId="0EA36A9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0.09 </w:t>
            </w:r>
          </w:p>
        </w:tc>
        <w:tc>
          <w:tcPr>
            <w:tcW w:w="571" w:type="dxa"/>
            <w:tcBorders>
              <w:top w:val="nil"/>
              <w:left w:val="nil"/>
              <w:bottom w:val="nil"/>
              <w:right w:val="nil"/>
            </w:tcBorders>
            <w:shd w:val="clear" w:color="auto" w:fill="auto"/>
            <w:noWrap/>
            <w:vAlign w:val="center"/>
          </w:tcPr>
          <w:p w14:paraId="2E3C3DE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3</w:t>
            </w:r>
          </w:p>
        </w:tc>
      </w:tr>
      <w:tr w:rsidR="00C41D74" w14:paraId="77B4E85E" w14:textId="77777777">
        <w:trPr>
          <w:trHeight w:val="360"/>
        </w:trPr>
        <w:tc>
          <w:tcPr>
            <w:tcW w:w="817" w:type="dxa"/>
            <w:tcBorders>
              <w:top w:val="nil"/>
              <w:left w:val="nil"/>
              <w:bottom w:val="nil"/>
              <w:right w:val="nil"/>
            </w:tcBorders>
            <w:shd w:val="clear" w:color="auto" w:fill="auto"/>
            <w:noWrap/>
            <w:vAlign w:val="center"/>
          </w:tcPr>
          <w:p w14:paraId="74CB4100"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348996D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1000-4999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1D6C50B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tcPr>
          <w:p w14:paraId="5F60F5B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25C0202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569EB03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20DA25D7"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6BEA5B0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18B2348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07958F3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0FA4BE2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3E1E967C"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367FEA1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0.69 </w:t>
            </w:r>
          </w:p>
        </w:tc>
        <w:tc>
          <w:tcPr>
            <w:tcW w:w="571" w:type="dxa"/>
            <w:tcBorders>
              <w:top w:val="nil"/>
              <w:left w:val="nil"/>
              <w:bottom w:val="nil"/>
              <w:right w:val="nil"/>
            </w:tcBorders>
            <w:shd w:val="clear" w:color="auto" w:fill="auto"/>
            <w:noWrap/>
            <w:vAlign w:val="center"/>
          </w:tcPr>
          <w:p w14:paraId="644536E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tcPr>
          <w:p w14:paraId="4E58D42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0.79 </w:t>
            </w:r>
          </w:p>
        </w:tc>
        <w:tc>
          <w:tcPr>
            <w:tcW w:w="571" w:type="dxa"/>
            <w:tcBorders>
              <w:top w:val="nil"/>
              <w:left w:val="nil"/>
              <w:bottom w:val="nil"/>
              <w:right w:val="nil"/>
            </w:tcBorders>
            <w:shd w:val="clear" w:color="auto" w:fill="auto"/>
            <w:noWrap/>
            <w:vAlign w:val="center"/>
          </w:tcPr>
          <w:p w14:paraId="40CF9C8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12</w:t>
            </w:r>
          </w:p>
        </w:tc>
      </w:tr>
      <w:tr w:rsidR="00C41D74" w14:paraId="1D381883" w14:textId="77777777">
        <w:trPr>
          <w:trHeight w:val="360"/>
        </w:trPr>
        <w:tc>
          <w:tcPr>
            <w:tcW w:w="817" w:type="dxa"/>
            <w:tcBorders>
              <w:top w:val="nil"/>
              <w:left w:val="nil"/>
              <w:bottom w:val="single" w:sz="4" w:space="0" w:color="auto"/>
              <w:right w:val="nil"/>
            </w:tcBorders>
            <w:shd w:val="clear" w:color="auto" w:fill="auto"/>
            <w:noWrap/>
            <w:vAlign w:val="center"/>
          </w:tcPr>
          <w:p w14:paraId="72434B9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999" w:type="dxa"/>
            <w:tcBorders>
              <w:top w:val="nil"/>
              <w:left w:val="nil"/>
              <w:bottom w:val="single" w:sz="4" w:space="0" w:color="auto"/>
              <w:right w:val="nil"/>
            </w:tcBorders>
            <w:shd w:val="clear" w:color="auto" w:fill="auto"/>
            <w:noWrap/>
          </w:tcPr>
          <w:p w14:paraId="1AB8D4C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总体</w:t>
            </w:r>
          </w:p>
        </w:tc>
        <w:tc>
          <w:tcPr>
            <w:tcW w:w="570" w:type="dxa"/>
            <w:tcBorders>
              <w:top w:val="nil"/>
              <w:left w:val="nil"/>
              <w:bottom w:val="single" w:sz="4" w:space="0" w:color="auto"/>
              <w:right w:val="nil"/>
            </w:tcBorders>
            <w:shd w:val="clear" w:color="auto" w:fill="auto"/>
            <w:noWrap/>
            <w:vAlign w:val="center"/>
          </w:tcPr>
          <w:p w14:paraId="3FC78AD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0.72 </w:t>
            </w:r>
          </w:p>
        </w:tc>
        <w:tc>
          <w:tcPr>
            <w:tcW w:w="570" w:type="dxa"/>
            <w:tcBorders>
              <w:top w:val="nil"/>
              <w:left w:val="nil"/>
              <w:bottom w:val="single" w:sz="4" w:space="0" w:color="auto"/>
              <w:right w:val="nil"/>
            </w:tcBorders>
            <w:shd w:val="clear" w:color="auto" w:fill="auto"/>
            <w:noWrap/>
            <w:vAlign w:val="center"/>
          </w:tcPr>
          <w:p w14:paraId="65255A6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0.61 </w:t>
            </w:r>
          </w:p>
        </w:tc>
        <w:tc>
          <w:tcPr>
            <w:tcW w:w="631" w:type="dxa"/>
            <w:tcBorders>
              <w:top w:val="nil"/>
              <w:left w:val="nil"/>
              <w:bottom w:val="single" w:sz="4" w:space="0" w:color="auto"/>
              <w:right w:val="nil"/>
            </w:tcBorders>
            <w:shd w:val="clear" w:color="auto" w:fill="auto"/>
            <w:noWrap/>
            <w:vAlign w:val="center"/>
          </w:tcPr>
          <w:p w14:paraId="650AF40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0.66 </w:t>
            </w:r>
          </w:p>
        </w:tc>
        <w:tc>
          <w:tcPr>
            <w:tcW w:w="571" w:type="dxa"/>
            <w:tcBorders>
              <w:top w:val="nil"/>
              <w:left w:val="nil"/>
              <w:bottom w:val="single" w:sz="4" w:space="0" w:color="auto"/>
              <w:right w:val="nil"/>
            </w:tcBorders>
            <w:shd w:val="clear" w:color="auto" w:fill="auto"/>
            <w:noWrap/>
            <w:vAlign w:val="center"/>
          </w:tcPr>
          <w:p w14:paraId="7040374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961</w:t>
            </w:r>
          </w:p>
        </w:tc>
        <w:tc>
          <w:tcPr>
            <w:tcW w:w="220" w:type="dxa"/>
            <w:tcBorders>
              <w:top w:val="nil"/>
              <w:left w:val="nil"/>
              <w:bottom w:val="single" w:sz="4" w:space="0" w:color="auto"/>
              <w:right w:val="nil"/>
            </w:tcBorders>
            <w:shd w:val="clear" w:color="auto" w:fill="auto"/>
            <w:noWrap/>
            <w:vAlign w:val="center"/>
          </w:tcPr>
          <w:p w14:paraId="6A95D2B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tcPr>
          <w:p w14:paraId="10C0D52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0.84 </w:t>
            </w:r>
          </w:p>
        </w:tc>
        <w:tc>
          <w:tcPr>
            <w:tcW w:w="571" w:type="dxa"/>
            <w:tcBorders>
              <w:top w:val="nil"/>
              <w:left w:val="nil"/>
              <w:bottom w:val="single" w:sz="4" w:space="0" w:color="auto"/>
              <w:right w:val="nil"/>
            </w:tcBorders>
            <w:shd w:val="clear" w:color="auto" w:fill="auto"/>
            <w:noWrap/>
            <w:vAlign w:val="center"/>
          </w:tcPr>
          <w:p w14:paraId="50BDEE8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0.64 </w:t>
            </w:r>
          </w:p>
        </w:tc>
        <w:tc>
          <w:tcPr>
            <w:tcW w:w="631" w:type="dxa"/>
            <w:tcBorders>
              <w:top w:val="nil"/>
              <w:left w:val="nil"/>
              <w:bottom w:val="single" w:sz="4" w:space="0" w:color="auto"/>
              <w:right w:val="nil"/>
            </w:tcBorders>
            <w:shd w:val="clear" w:color="auto" w:fill="auto"/>
            <w:noWrap/>
            <w:vAlign w:val="center"/>
          </w:tcPr>
          <w:p w14:paraId="2174246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0.69 </w:t>
            </w:r>
          </w:p>
        </w:tc>
        <w:tc>
          <w:tcPr>
            <w:tcW w:w="571" w:type="dxa"/>
            <w:tcBorders>
              <w:top w:val="nil"/>
              <w:left w:val="nil"/>
              <w:bottom w:val="single" w:sz="4" w:space="0" w:color="auto"/>
              <w:right w:val="nil"/>
            </w:tcBorders>
            <w:shd w:val="clear" w:color="auto" w:fill="auto"/>
            <w:noWrap/>
            <w:vAlign w:val="center"/>
          </w:tcPr>
          <w:p w14:paraId="7FA482B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897</w:t>
            </w:r>
          </w:p>
        </w:tc>
        <w:tc>
          <w:tcPr>
            <w:tcW w:w="220" w:type="dxa"/>
            <w:tcBorders>
              <w:top w:val="nil"/>
              <w:left w:val="nil"/>
              <w:bottom w:val="single" w:sz="4" w:space="0" w:color="auto"/>
              <w:right w:val="nil"/>
            </w:tcBorders>
            <w:shd w:val="clear" w:color="auto" w:fill="auto"/>
            <w:noWrap/>
            <w:vAlign w:val="center"/>
          </w:tcPr>
          <w:p w14:paraId="653697E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nil"/>
              <w:left w:val="nil"/>
              <w:bottom w:val="single" w:sz="4" w:space="0" w:color="auto"/>
              <w:right w:val="nil"/>
            </w:tcBorders>
            <w:shd w:val="clear" w:color="auto" w:fill="auto"/>
            <w:noWrap/>
            <w:vAlign w:val="center"/>
          </w:tcPr>
          <w:p w14:paraId="7A6DECB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0.67 </w:t>
            </w:r>
          </w:p>
        </w:tc>
        <w:tc>
          <w:tcPr>
            <w:tcW w:w="571" w:type="dxa"/>
            <w:tcBorders>
              <w:top w:val="nil"/>
              <w:left w:val="nil"/>
              <w:bottom w:val="single" w:sz="4" w:space="0" w:color="auto"/>
              <w:right w:val="nil"/>
            </w:tcBorders>
            <w:shd w:val="clear" w:color="auto" w:fill="auto"/>
            <w:noWrap/>
            <w:vAlign w:val="center"/>
          </w:tcPr>
          <w:p w14:paraId="661E9E4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0.60 </w:t>
            </w:r>
          </w:p>
        </w:tc>
        <w:tc>
          <w:tcPr>
            <w:tcW w:w="631" w:type="dxa"/>
            <w:tcBorders>
              <w:top w:val="nil"/>
              <w:left w:val="nil"/>
              <w:bottom w:val="single" w:sz="4" w:space="0" w:color="auto"/>
              <w:right w:val="nil"/>
            </w:tcBorders>
            <w:shd w:val="clear" w:color="auto" w:fill="auto"/>
            <w:noWrap/>
            <w:vAlign w:val="center"/>
          </w:tcPr>
          <w:p w14:paraId="3FAB621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0.64 </w:t>
            </w:r>
          </w:p>
        </w:tc>
        <w:tc>
          <w:tcPr>
            <w:tcW w:w="571" w:type="dxa"/>
            <w:tcBorders>
              <w:top w:val="nil"/>
              <w:left w:val="nil"/>
              <w:bottom w:val="single" w:sz="4" w:space="0" w:color="auto"/>
              <w:right w:val="nil"/>
            </w:tcBorders>
            <w:shd w:val="clear" w:color="auto" w:fill="auto"/>
            <w:noWrap/>
            <w:vAlign w:val="center"/>
          </w:tcPr>
          <w:p w14:paraId="2CDFB53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961</w:t>
            </w:r>
          </w:p>
        </w:tc>
      </w:tr>
      <w:tr w:rsidR="00C41D74" w14:paraId="6A416B31" w14:textId="77777777">
        <w:trPr>
          <w:trHeight w:val="360"/>
        </w:trPr>
        <w:tc>
          <w:tcPr>
            <w:tcW w:w="817" w:type="dxa"/>
            <w:tcBorders>
              <w:top w:val="nil"/>
              <w:left w:val="nil"/>
              <w:bottom w:val="nil"/>
              <w:right w:val="nil"/>
            </w:tcBorders>
            <w:shd w:val="clear" w:color="auto" w:fill="auto"/>
            <w:noWrap/>
            <w:vAlign w:val="center"/>
          </w:tcPr>
          <w:p w14:paraId="0C11140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神经网络</w:t>
            </w:r>
          </w:p>
        </w:tc>
        <w:tc>
          <w:tcPr>
            <w:tcW w:w="999" w:type="dxa"/>
            <w:tcBorders>
              <w:top w:val="nil"/>
              <w:left w:val="nil"/>
              <w:bottom w:val="nil"/>
              <w:right w:val="nil"/>
            </w:tcBorders>
            <w:shd w:val="clear" w:color="auto" w:fill="auto"/>
            <w:noWrap/>
          </w:tcPr>
          <w:p w14:paraId="063A6AD3" w14:textId="77777777" w:rsidR="00C41D74" w:rsidRDefault="00C41D74">
            <w:pPr>
              <w:widowControl/>
              <w:jc w:val="center"/>
              <w:rPr>
                <w:rFonts w:ascii="宋体" w:eastAsia="宋体" w:hAnsi="宋体" w:cs="宋体"/>
                <w:kern w:val="0"/>
                <w:sz w:val="16"/>
                <w:szCs w:val="16"/>
              </w:rPr>
            </w:pPr>
          </w:p>
        </w:tc>
        <w:tc>
          <w:tcPr>
            <w:tcW w:w="570" w:type="dxa"/>
            <w:tcBorders>
              <w:top w:val="nil"/>
              <w:left w:val="nil"/>
              <w:bottom w:val="nil"/>
              <w:right w:val="nil"/>
            </w:tcBorders>
            <w:shd w:val="clear" w:color="auto" w:fill="auto"/>
            <w:noWrap/>
            <w:vAlign w:val="center"/>
          </w:tcPr>
          <w:p w14:paraId="0A20D40F" w14:textId="77777777" w:rsidR="00C41D74" w:rsidRDefault="00C41D74">
            <w:pPr>
              <w:widowControl/>
              <w:jc w:val="center"/>
              <w:rPr>
                <w:rFonts w:ascii="宋体" w:eastAsia="宋体" w:hAnsi="宋体" w:cs="Times New Roman"/>
                <w:kern w:val="0"/>
                <w:sz w:val="16"/>
                <w:szCs w:val="16"/>
              </w:rPr>
            </w:pPr>
          </w:p>
        </w:tc>
        <w:tc>
          <w:tcPr>
            <w:tcW w:w="570" w:type="dxa"/>
            <w:tcBorders>
              <w:top w:val="nil"/>
              <w:left w:val="nil"/>
              <w:bottom w:val="nil"/>
              <w:right w:val="nil"/>
            </w:tcBorders>
            <w:shd w:val="clear" w:color="auto" w:fill="auto"/>
            <w:noWrap/>
            <w:vAlign w:val="center"/>
          </w:tcPr>
          <w:p w14:paraId="2873E7CB" w14:textId="77777777" w:rsidR="00C41D74" w:rsidRDefault="00C41D74">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tcPr>
          <w:p w14:paraId="01900DE6"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0E71D80C" w14:textId="77777777" w:rsidR="00C41D74" w:rsidRDefault="00C41D74">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tcPr>
          <w:p w14:paraId="4079ED46"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20905C27"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5D2C0B80" w14:textId="77777777" w:rsidR="00C41D74" w:rsidRDefault="00C41D74">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tcPr>
          <w:p w14:paraId="7DC20457"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172D6B74" w14:textId="77777777" w:rsidR="00C41D74" w:rsidRDefault="00C41D74">
            <w:pPr>
              <w:widowControl/>
              <w:jc w:val="center"/>
              <w:rPr>
                <w:rFonts w:ascii="宋体" w:eastAsia="宋体" w:hAnsi="宋体" w:cs="Times New Roman"/>
                <w:kern w:val="0"/>
                <w:sz w:val="16"/>
                <w:szCs w:val="16"/>
              </w:rPr>
            </w:pPr>
          </w:p>
        </w:tc>
        <w:tc>
          <w:tcPr>
            <w:tcW w:w="220" w:type="dxa"/>
            <w:tcBorders>
              <w:top w:val="nil"/>
              <w:left w:val="nil"/>
              <w:bottom w:val="nil"/>
              <w:right w:val="nil"/>
            </w:tcBorders>
            <w:shd w:val="clear" w:color="auto" w:fill="auto"/>
            <w:noWrap/>
            <w:vAlign w:val="center"/>
          </w:tcPr>
          <w:p w14:paraId="447FFFB5"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7D818FED"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6E7B7ABF" w14:textId="77777777" w:rsidR="00C41D74" w:rsidRDefault="00C41D74">
            <w:pPr>
              <w:widowControl/>
              <w:jc w:val="center"/>
              <w:rPr>
                <w:rFonts w:ascii="宋体" w:eastAsia="宋体" w:hAnsi="宋体" w:cs="Times New Roman"/>
                <w:kern w:val="0"/>
                <w:sz w:val="16"/>
                <w:szCs w:val="16"/>
              </w:rPr>
            </w:pPr>
          </w:p>
        </w:tc>
        <w:tc>
          <w:tcPr>
            <w:tcW w:w="631" w:type="dxa"/>
            <w:tcBorders>
              <w:top w:val="nil"/>
              <w:left w:val="nil"/>
              <w:bottom w:val="nil"/>
              <w:right w:val="nil"/>
            </w:tcBorders>
            <w:shd w:val="clear" w:color="auto" w:fill="auto"/>
            <w:noWrap/>
            <w:vAlign w:val="center"/>
          </w:tcPr>
          <w:p w14:paraId="1220D0C6" w14:textId="77777777" w:rsidR="00C41D74" w:rsidRDefault="00C41D74">
            <w:pPr>
              <w:widowControl/>
              <w:jc w:val="center"/>
              <w:rPr>
                <w:rFonts w:ascii="宋体" w:eastAsia="宋体" w:hAnsi="宋体" w:cs="Times New Roman"/>
                <w:kern w:val="0"/>
                <w:sz w:val="16"/>
                <w:szCs w:val="16"/>
              </w:rPr>
            </w:pPr>
          </w:p>
        </w:tc>
        <w:tc>
          <w:tcPr>
            <w:tcW w:w="571" w:type="dxa"/>
            <w:tcBorders>
              <w:top w:val="nil"/>
              <w:left w:val="nil"/>
              <w:bottom w:val="nil"/>
              <w:right w:val="nil"/>
            </w:tcBorders>
            <w:shd w:val="clear" w:color="auto" w:fill="auto"/>
            <w:noWrap/>
            <w:vAlign w:val="center"/>
          </w:tcPr>
          <w:p w14:paraId="0FF5F840" w14:textId="77777777" w:rsidR="00C41D74" w:rsidRDefault="00C41D74">
            <w:pPr>
              <w:widowControl/>
              <w:jc w:val="center"/>
              <w:rPr>
                <w:rFonts w:ascii="宋体" w:eastAsia="宋体" w:hAnsi="宋体" w:cs="Times New Roman"/>
                <w:kern w:val="0"/>
                <w:sz w:val="16"/>
                <w:szCs w:val="16"/>
              </w:rPr>
            </w:pPr>
          </w:p>
        </w:tc>
      </w:tr>
      <w:tr w:rsidR="00C41D74" w14:paraId="447D71A2" w14:textId="77777777">
        <w:trPr>
          <w:trHeight w:val="360"/>
        </w:trPr>
        <w:tc>
          <w:tcPr>
            <w:tcW w:w="817" w:type="dxa"/>
            <w:tcBorders>
              <w:top w:val="nil"/>
              <w:left w:val="nil"/>
              <w:bottom w:val="nil"/>
              <w:right w:val="nil"/>
            </w:tcBorders>
            <w:shd w:val="clear" w:color="auto" w:fill="auto"/>
            <w:noWrap/>
            <w:vAlign w:val="center"/>
          </w:tcPr>
          <w:p w14:paraId="6ABA1CA0" w14:textId="77777777" w:rsidR="00C41D74" w:rsidRDefault="00C41D74">
            <w:pPr>
              <w:widowControl/>
              <w:jc w:val="center"/>
              <w:rPr>
                <w:rFonts w:ascii="宋体" w:eastAsia="宋体" w:hAnsi="宋体" w:cs="Times New Roman"/>
                <w:kern w:val="0"/>
                <w:sz w:val="16"/>
                <w:szCs w:val="16"/>
              </w:rPr>
            </w:pPr>
          </w:p>
        </w:tc>
        <w:tc>
          <w:tcPr>
            <w:tcW w:w="999" w:type="dxa"/>
            <w:tcBorders>
              <w:top w:val="nil"/>
              <w:left w:val="nil"/>
              <w:bottom w:val="nil"/>
              <w:right w:val="nil"/>
            </w:tcBorders>
            <w:shd w:val="clear" w:color="auto" w:fill="auto"/>
            <w:noWrap/>
          </w:tcPr>
          <w:p w14:paraId="00E9209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0A92E02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0.22 </w:t>
            </w:r>
          </w:p>
        </w:tc>
        <w:tc>
          <w:tcPr>
            <w:tcW w:w="570" w:type="dxa"/>
            <w:tcBorders>
              <w:top w:val="nil"/>
              <w:left w:val="nil"/>
              <w:bottom w:val="nil"/>
              <w:right w:val="nil"/>
            </w:tcBorders>
            <w:shd w:val="clear" w:color="auto" w:fill="auto"/>
            <w:noWrap/>
            <w:vAlign w:val="center"/>
          </w:tcPr>
          <w:p w14:paraId="3FADCF3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0.48 </w:t>
            </w:r>
          </w:p>
        </w:tc>
        <w:tc>
          <w:tcPr>
            <w:tcW w:w="631" w:type="dxa"/>
            <w:tcBorders>
              <w:top w:val="nil"/>
              <w:left w:val="nil"/>
              <w:bottom w:val="nil"/>
              <w:right w:val="nil"/>
            </w:tcBorders>
            <w:shd w:val="clear" w:color="auto" w:fill="auto"/>
            <w:noWrap/>
            <w:vAlign w:val="center"/>
          </w:tcPr>
          <w:p w14:paraId="09F4872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0.30 </w:t>
            </w:r>
          </w:p>
        </w:tc>
        <w:tc>
          <w:tcPr>
            <w:tcW w:w="571" w:type="dxa"/>
            <w:tcBorders>
              <w:top w:val="nil"/>
              <w:left w:val="nil"/>
              <w:bottom w:val="nil"/>
              <w:right w:val="nil"/>
            </w:tcBorders>
            <w:shd w:val="clear" w:color="auto" w:fill="auto"/>
            <w:noWrap/>
            <w:vAlign w:val="center"/>
          </w:tcPr>
          <w:p w14:paraId="04F0DA0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46</w:t>
            </w:r>
          </w:p>
        </w:tc>
        <w:tc>
          <w:tcPr>
            <w:tcW w:w="220" w:type="dxa"/>
            <w:tcBorders>
              <w:top w:val="nil"/>
              <w:left w:val="nil"/>
              <w:bottom w:val="nil"/>
              <w:right w:val="nil"/>
            </w:tcBorders>
            <w:shd w:val="clear" w:color="auto" w:fill="auto"/>
            <w:noWrap/>
            <w:vAlign w:val="center"/>
          </w:tcPr>
          <w:p w14:paraId="26E9EF21"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7787869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0.46 </w:t>
            </w:r>
          </w:p>
        </w:tc>
        <w:tc>
          <w:tcPr>
            <w:tcW w:w="571" w:type="dxa"/>
            <w:tcBorders>
              <w:top w:val="nil"/>
              <w:left w:val="nil"/>
              <w:bottom w:val="nil"/>
              <w:right w:val="nil"/>
            </w:tcBorders>
            <w:shd w:val="clear" w:color="auto" w:fill="auto"/>
            <w:noWrap/>
            <w:vAlign w:val="center"/>
          </w:tcPr>
          <w:p w14:paraId="2544867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0.60 </w:t>
            </w:r>
          </w:p>
        </w:tc>
        <w:tc>
          <w:tcPr>
            <w:tcW w:w="631" w:type="dxa"/>
            <w:tcBorders>
              <w:top w:val="nil"/>
              <w:left w:val="nil"/>
              <w:bottom w:val="nil"/>
              <w:right w:val="nil"/>
            </w:tcBorders>
            <w:shd w:val="clear" w:color="auto" w:fill="auto"/>
            <w:noWrap/>
            <w:vAlign w:val="center"/>
          </w:tcPr>
          <w:p w14:paraId="50E72AB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0.52 </w:t>
            </w:r>
          </w:p>
        </w:tc>
        <w:tc>
          <w:tcPr>
            <w:tcW w:w="571" w:type="dxa"/>
            <w:tcBorders>
              <w:top w:val="nil"/>
              <w:left w:val="nil"/>
              <w:bottom w:val="nil"/>
              <w:right w:val="nil"/>
            </w:tcBorders>
            <w:shd w:val="clear" w:color="auto" w:fill="auto"/>
            <w:noWrap/>
            <w:vAlign w:val="center"/>
          </w:tcPr>
          <w:p w14:paraId="4F5EA41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218</w:t>
            </w:r>
          </w:p>
        </w:tc>
        <w:tc>
          <w:tcPr>
            <w:tcW w:w="220" w:type="dxa"/>
            <w:tcBorders>
              <w:top w:val="nil"/>
              <w:left w:val="nil"/>
              <w:bottom w:val="nil"/>
              <w:right w:val="nil"/>
            </w:tcBorders>
            <w:shd w:val="clear" w:color="auto" w:fill="auto"/>
            <w:noWrap/>
            <w:vAlign w:val="center"/>
          </w:tcPr>
          <w:p w14:paraId="7CCAF37A"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10EB94B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38B4306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73B2B58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29EB573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7</w:t>
            </w:r>
          </w:p>
        </w:tc>
      </w:tr>
      <w:tr w:rsidR="00C41D74" w14:paraId="1FFB2F58" w14:textId="77777777">
        <w:trPr>
          <w:trHeight w:val="360"/>
        </w:trPr>
        <w:tc>
          <w:tcPr>
            <w:tcW w:w="817" w:type="dxa"/>
            <w:tcBorders>
              <w:top w:val="nil"/>
              <w:left w:val="nil"/>
              <w:bottom w:val="nil"/>
              <w:right w:val="nil"/>
            </w:tcBorders>
            <w:shd w:val="clear" w:color="auto" w:fill="auto"/>
            <w:noWrap/>
            <w:vAlign w:val="center"/>
          </w:tcPr>
          <w:p w14:paraId="1B7D247A"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2AED20E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6613394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0.53 </w:t>
            </w:r>
          </w:p>
        </w:tc>
        <w:tc>
          <w:tcPr>
            <w:tcW w:w="570" w:type="dxa"/>
            <w:tcBorders>
              <w:top w:val="nil"/>
              <w:left w:val="nil"/>
              <w:bottom w:val="nil"/>
              <w:right w:val="nil"/>
            </w:tcBorders>
            <w:shd w:val="clear" w:color="auto" w:fill="auto"/>
            <w:noWrap/>
            <w:vAlign w:val="center"/>
          </w:tcPr>
          <w:p w14:paraId="0A89DF1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0.56 </w:t>
            </w:r>
          </w:p>
        </w:tc>
        <w:tc>
          <w:tcPr>
            <w:tcW w:w="631" w:type="dxa"/>
            <w:tcBorders>
              <w:top w:val="nil"/>
              <w:left w:val="nil"/>
              <w:bottom w:val="nil"/>
              <w:right w:val="nil"/>
            </w:tcBorders>
            <w:shd w:val="clear" w:color="auto" w:fill="auto"/>
            <w:noWrap/>
            <w:vAlign w:val="center"/>
          </w:tcPr>
          <w:p w14:paraId="664158D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0.55 </w:t>
            </w:r>
          </w:p>
        </w:tc>
        <w:tc>
          <w:tcPr>
            <w:tcW w:w="571" w:type="dxa"/>
            <w:tcBorders>
              <w:top w:val="nil"/>
              <w:left w:val="nil"/>
              <w:bottom w:val="nil"/>
              <w:right w:val="nil"/>
            </w:tcBorders>
            <w:shd w:val="clear" w:color="auto" w:fill="auto"/>
            <w:noWrap/>
            <w:vAlign w:val="center"/>
          </w:tcPr>
          <w:p w14:paraId="73F9185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284</w:t>
            </w:r>
          </w:p>
        </w:tc>
        <w:tc>
          <w:tcPr>
            <w:tcW w:w="220" w:type="dxa"/>
            <w:tcBorders>
              <w:top w:val="nil"/>
              <w:left w:val="nil"/>
              <w:bottom w:val="nil"/>
              <w:right w:val="nil"/>
            </w:tcBorders>
            <w:shd w:val="clear" w:color="auto" w:fill="auto"/>
            <w:noWrap/>
            <w:vAlign w:val="center"/>
          </w:tcPr>
          <w:p w14:paraId="3628FB89"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D46768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tcPr>
          <w:p w14:paraId="733E2F5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0.66 </w:t>
            </w:r>
          </w:p>
        </w:tc>
        <w:tc>
          <w:tcPr>
            <w:tcW w:w="631" w:type="dxa"/>
            <w:tcBorders>
              <w:top w:val="nil"/>
              <w:left w:val="nil"/>
              <w:bottom w:val="nil"/>
              <w:right w:val="nil"/>
            </w:tcBorders>
            <w:shd w:val="clear" w:color="auto" w:fill="auto"/>
            <w:noWrap/>
            <w:vAlign w:val="center"/>
          </w:tcPr>
          <w:p w14:paraId="33AB516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tcPr>
          <w:p w14:paraId="4E5EE82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639</w:t>
            </w:r>
          </w:p>
        </w:tc>
        <w:tc>
          <w:tcPr>
            <w:tcW w:w="220" w:type="dxa"/>
            <w:tcBorders>
              <w:top w:val="nil"/>
              <w:left w:val="nil"/>
              <w:bottom w:val="nil"/>
              <w:right w:val="nil"/>
            </w:tcBorders>
            <w:shd w:val="clear" w:color="auto" w:fill="auto"/>
            <w:noWrap/>
            <w:vAlign w:val="center"/>
          </w:tcPr>
          <w:p w14:paraId="29FD3D85"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732DDBD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0.58 </w:t>
            </w:r>
          </w:p>
        </w:tc>
        <w:tc>
          <w:tcPr>
            <w:tcW w:w="571" w:type="dxa"/>
            <w:tcBorders>
              <w:top w:val="nil"/>
              <w:left w:val="nil"/>
              <w:bottom w:val="nil"/>
              <w:right w:val="nil"/>
            </w:tcBorders>
            <w:shd w:val="clear" w:color="auto" w:fill="auto"/>
            <w:noWrap/>
            <w:vAlign w:val="center"/>
          </w:tcPr>
          <w:p w14:paraId="415901E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0.51 </w:t>
            </w:r>
          </w:p>
        </w:tc>
        <w:tc>
          <w:tcPr>
            <w:tcW w:w="631" w:type="dxa"/>
            <w:tcBorders>
              <w:top w:val="nil"/>
              <w:left w:val="nil"/>
              <w:bottom w:val="nil"/>
              <w:right w:val="nil"/>
            </w:tcBorders>
            <w:shd w:val="clear" w:color="auto" w:fill="auto"/>
            <w:noWrap/>
            <w:vAlign w:val="center"/>
          </w:tcPr>
          <w:p w14:paraId="0EABF47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0.54 </w:t>
            </w:r>
          </w:p>
        </w:tc>
        <w:tc>
          <w:tcPr>
            <w:tcW w:w="571" w:type="dxa"/>
            <w:tcBorders>
              <w:top w:val="nil"/>
              <w:left w:val="nil"/>
              <w:bottom w:val="nil"/>
              <w:right w:val="nil"/>
            </w:tcBorders>
            <w:shd w:val="clear" w:color="auto" w:fill="auto"/>
            <w:noWrap/>
            <w:vAlign w:val="center"/>
          </w:tcPr>
          <w:p w14:paraId="75CEF78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281</w:t>
            </w:r>
          </w:p>
        </w:tc>
      </w:tr>
      <w:tr w:rsidR="00C41D74" w14:paraId="167C5460" w14:textId="77777777">
        <w:trPr>
          <w:trHeight w:val="360"/>
        </w:trPr>
        <w:tc>
          <w:tcPr>
            <w:tcW w:w="817" w:type="dxa"/>
            <w:tcBorders>
              <w:top w:val="nil"/>
              <w:left w:val="nil"/>
              <w:bottom w:val="nil"/>
              <w:right w:val="nil"/>
            </w:tcBorders>
            <w:shd w:val="clear" w:color="auto" w:fill="auto"/>
            <w:noWrap/>
            <w:vAlign w:val="center"/>
          </w:tcPr>
          <w:p w14:paraId="0253FE17"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6B4777E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2FCF673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0.80 </w:t>
            </w:r>
          </w:p>
        </w:tc>
        <w:tc>
          <w:tcPr>
            <w:tcW w:w="570" w:type="dxa"/>
            <w:tcBorders>
              <w:top w:val="nil"/>
              <w:left w:val="nil"/>
              <w:bottom w:val="nil"/>
              <w:right w:val="nil"/>
            </w:tcBorders>
            <w:shd w:val="clear" w:color="auto" w:fill="auto"/>
            <w:noWrap/>
            <w:vAlign w:val="center"/>
          </w:tcPr>
          <w:p w14:paraId="42B8278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tcPr>
          <w:p w14:paraId="2DD0A7B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tcPr>
          <w:p w14:paraId="38BE796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560</w:t>
            </w:r>
          </w:p>
        </w:tc>
        <w:tc>
          <w:tcPr>
            <w:tcW w:w="220" w:type="dxa"/>
            <w:tcBorders>
              <w:top w:val="nil"/>
              <w:left w:val="nil"/>
              <w:bottom w:val="nil"/>
              <w:right w:val="nil"/>
            </w:tcBorders>
            <w:shd w:val="clear" w:color="auto" w:fill="auto"/>
            <w:noWrap/>
            <w:vAlign w:val="center"/>
          </w:tcPr>
          <w:p w14:paraId="7E457761"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4A01BF3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0.34 </w:t>
            </w:r>
          </w:p>
        </w:tc>
        <w:tc>
          <w:tcPr>
            <w:tcW w:w="571" w:type="dxa"/>
            <w:tcBorders>
              <w:top w:val="nil"/>
              <w:left w:val="nil"/>
              <w:bottom w:val="nil"/>
              <w:right w:val="nil"/>
            </w:tcBorders>
            <w:shd w:val="clear" w:color="auto" w:fill="auto"/>
            <w:noWrap/>
            <w:vAlign w:val="center"/>
          </w:tcPr>
          <w:p w14:paraId="4010BDD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0.89 </w:t>
            </w:r>
          </w:p>
        </w:tc>
        <w:tc>
          <w:tcPr>
            <w:tcW w:w="631" w:type="dxa"/>
            <w:tcBorders>
              <w:top w:val="nil"/>
              <w:left w:val="nil"/>
              <w:bottom w:val="nil"/>
              <w:right w:val="nil"/>
            </w:tcBorders>
            <w:shd w:val="clear" w:color="auto" w:fill="auto"/>
            <w:noWrap/>
            <w:vAlign w:val="center"/>
          </w:tcPr>
          <w:p w14:paraId="5D50221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0.49 </w:t>
            </w:r>
          </w:p>
        </w:tc>
        <w:tc>
          <w:tcPr>
            <w:tcW w:w="571" w:type="dxa"/>
            <w:tcBorders>
              <w:top w:val="nil"/>
              <w:left w:val="nil"/>
              <w:bottom w:val="nil"/>
              <w:right w:val="nil"/>
            </w:tcBorders>
            <w:shd w:val="clear" w:color="auto" w:fill="auto"/>
            <w:noWrap/>
            <w:vAlign w:val="center"/>
          </w:tcPr>
          <w:p w14:paraId="6639D58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38</w:t>
            </w:r>
          </w:p>
        </w:tc>
        <w:tc>
          <w:tcPr>
            <w:tcW w:w="220" w:type="dxa"/>
            <w:tcBorders>
              <w:top w:val="nil"/>
              <w:left w:val="nil"/>
              <w:bottom w:val="nil"/>
              <w:right w:val="nil"/>
            </w:tcBorders>
            <w:shd w:val="clear" w:color="auto" w:fill="auto"/>
            <w:noWrap/>
            <w:vAlign w:val="center"/>
          </w:tcPr>
          <w:p w14:paraId="53C09253"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1DBA598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0.71 </w:t>
            </w:r>
          </w:p>
        </w:tc>
        <w:tc>
          <w:tcPr>
            <w:tcW w:w="571" w:type="dxa"/>
            <w:tcBorders>
              <w:top w:val="nil"/>
              <w:left w:val="nil"/>
              <w:bottom w:val="nil"/>
              <w:right w:val="nil"/>
            </w:tcBorders>
            <w:shd w:val="clear" w:color="auto" w:fill="auto"/>
            <w:noWrap/>
            <w:vAlign w:val="center"/>
          </w:tcPr>
          <w:p w14:paraId="1109BF6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tcPr>
          <w:p w14:paraId="3DFFA13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0.68 </w:t>
            </w:r>
          </w:p>
        </w:tc>
        <w:tc>
          <w:tcPr>
            <w:tcW w:w="571" w:type="dxa"/>
            <w:tcBorders>
              <w:top w:val="nil"/>
              <w:left w:val="nil"/>
              <w:bottom w:val="nil"/>
              <w:right w:val="nil"/>
            </w:tcBorders>
            <w:shd w:val="clear" w:color="auto" w:fill="auto"/>
            <w:noWrap/>
            <w:vAlign w:val="center"/>
          </w:tcPr>
          <w:p w14:paraId="12D87E9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492</w:t>
            </w:r>
          </w:p>
        </w:tc>
      </w:tr>
      <w:tr w:rsidR="00C41D74" w14:paraId="7540438E" w14:textId="77777777">
        <w:trPr>
          <w:trHeight w:val="360"/>
        </w:trPr>
        <w:tc>
          <w:tcPr>
            <w:tcW w:w="817" w:type="dxa"/>
            <w:tcBorders>
              <w:top w:val="nil"/>
              <w:left w:val="nil"/>
              <w:bottom w:val="nil"/>
              <w:right w:val="nil"/>
            </w:tcBorders>
            <w:shd w:val="clear" w:color="auto" w:fill="auto"/>
            <w:noWrap/>
            <w:vAlign w:val="center"/>
          </w:tcPr>
          <w:p w14:paraId="3ABD963B"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1639277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100-499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29AC6F8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0.46 </w:t>
            </w:r>
          </w:p>
        </w:tc>
        <w:tc>
          <w:tcPr>
            <w:tcW w:w="570" w:type="dxa"/>
            <w:tcBorders>
              <w:top w:val="nil"/>
              <w:left w:val="nil"/>
              <w:bottom w:val="nil"/>
              <w:right w:val="nil"/>
            </w:tcBorders>
            <w:shd w:val="clear" w:color="auto" w:fill="auto"/>
            <w:noWrap/>
            <w:vAlign w:val="center"/>
          </w:tcPr>
          <w:p w14:paraId="5740543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0.54 </w:t>
            </w:r>
          </w:p>
        </w:tc>
        <w:tc>
          <w:tcPr>
            <w:tcW w:w="631" w:type="dxa"/>
            <w:tcBorders>
              <w:top w:val="nil"/>
              <w:left w:val="nil"/>
              <w:bottom w:val="nil"/>
              <w:right w:val="nil"/>
            </w:tcBorders>
            <w:shd w:val="clear" w:color="auto" w:fill="auto"/>
            <w:noWrap/>
            <w:vAlign w:val="center"/>
          </w:tcPr>
          <w:p w14:paraId="59EB42E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0.50 </w:t>
            </w:r>
          </w:p>
        </w:tc>
        <w:tc>
          <w:tcPr>
            <w:tcW w:w="571" w:type="dxa"/>
            <w:tcBorders>
              <w:top w:val="nil"/>
              <w:left w:val="nil"/>
              <w:bottom w:val="nil"/>
              <w:right w:val="nil"/>
            </w:tcBorders>
            <w:shd w:val="clear" w:color="auto" w:fill="auto"/>
            <w:noWrap/>
            <w:vAlign w:val="center"/>
          </w:tcPr>
          <w:p w14:paraId="3171927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71</w:t>
            </w:r>
          </w:p>
        </w:tc>
        <w:tc>
          <w:tcPr>
            <w:tcW w:w="220" w:type="dxa"/>
            <w:tcBorders>
              <w:top w:val="nil"/>
              <w:left w:val="nil"/>
              <w:bottom w:val="nil"/>
              <w:right w:val="nil"/>
            </w:tcBorders>
            <w:shd w:val="clear" w:color="auto" w:fill="auto"/>
            <w:noWrap/>
            <w:vAlign w:val="center"/>
          </w:tcPr>
          <w:p w14:paraId="6D0CF289"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24C1760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tcPr>
          <w:p w14:paraId="2CD9683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tcPr>
          <w:p w14:paraId="2B80145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tcPr>
          <w:p w14:paraId="6B99524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tcPr>
          <w:p w14:paraId="73F7481C"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709648F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0.61 </w:t>
            </w:r>
          </w:p>
        </w:tc>
        <w:tc>
          <w:tcPr>
            <w:tcW w:w="571" w:type="dxa"/>
            <w:tcBorders>
              <w:top w:val="nil"/>
              <w:left w:val="nil"/>
              <w:bottom w:val="nil"/>
              <w:right w:val="nil"/>
            </w:tcBorders>
            <w:shd w:val="clear" w:color="auto" w:fill="auto"/>
            <w:noWrap/>
            <w:vAlign w:val="center"/>
          </w:tcPr>
          <w:p w14:paraId="507B04A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0.57 </w:t>
            </w:r>
          </w:p>
        </w:tc>
        <w:tc>
          <w:tcPr>
            <w:tcW w:w="631" w:type="dxa"/>
            <w:tcBorders>
              <w:top w:val="nil"/>
              <w:left w:val="nil"/>
              <w:bottom w:val="nil"/>
              <w:right w:val="nil"/>
            </w:tcBorders>
            <w:shd w:val="clear" w:color="auto" w:fill="auto"/>
            <w:noWrap/>
            <w:vAlign w:val="center"/>
          </w:tcPr>
          <w:p w14:paraId="1A6D4B9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0.59 </w:t>
            </w:r>
          </w:p>
        </w:tc>
        <w:tc>
          <w:tcPr>
            <w:tcW w:w="571" w:type="dxa"/>
            <w:tcBorders>
              <w:top w:val="nil"/>
              <w:left w:val="nil"/>
              <w:bottom w:val="nil"/>
              <w:right w:val="nil"/>
            </w:tcBorders>
            <w:shd w:val="clear" w:color="auto" w:fill="auto"/>
            <w:noWrap/>
            <w:vAlign w:val="center"/>
          </w:tcPr>
          <w:p w14:paraId="6DF89A3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166</w:t>
            </w:r>
          </w:p>
        </w:tc>
      </w:tr>
      <w:tr w:rsidR="00C41D74" w14:paraId="5A064B0A" w14:textId="77777777">
        <w:trPr>
          <w:trHeight w:val="360"/>
        </w:trPr>
        <w:tc>
          <w:tcPr>
            <w:tcW w:w="817" w:type="dxa"/>
            <w:tcBorders>
              <w:top w:val="nil"/>
              <w:left w:val="nil"/>
              <w:bottom w:val="nil"/>
              <w:right w:val="nil"/>
            </w:tcBorders>
            <w:shd w:val="clear" w:color="auto" w:fill="auto"/>
            <w:noWrap/>
            <w:vAlign w:val="center"/>
          </w:tcPr>
          <w:p w14:paraId="3D6CA53C"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0C0BB20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500-999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37B8CDF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tcPr>
          <w:p w14:paraId="47C180E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6579E18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0FCE9F5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04C37A2A"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A32618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59D3F10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32D163F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25F5DCB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64204ED6"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467D4E1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5029CD3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6EB21F9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42733D5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r>
      <w:tr w:rsidR="00C41D74" w14:paraId="16FEC7C2" w14:textId="77777777">
        <w:trPr>
          <w:trHeight w:val="360"/>
        </w:trPr>
        <w:tc>
          <w:tcPr>
            <w:tcW w:w="817" w:type="dxa"/>
            <w:tcBorders>
              <w:top w:val="nil"/>
              <w:left w:val="nil"/>
              <w:bottom w:val="nil"/>
              <w:right w:val="nil"/>
            </w:tcBorders>
            <w:shd w:val="clear" w:color="auto" w:fill="auto"/>
            <w:noWrap/>
            <w:vAlign w:val="center"/>
          </w:tcPr>
          <w:p w14:paraId="3E799D31"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5A90437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1000-4999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6B79A7F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tcPr>
          <w:p w14:paraId="352E7AB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532778C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2C52500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6CD3EFAE"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199EE4B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7FB8252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5676349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0FCD572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5395777E"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2815EE1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tcPr>
          <w:p w14:paraId="6C5B057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0.67 </w:t>
            </w:r>
          </w:p>
        </w:tc>
        <w:tc>
          <w:tcPr>
            <w:tcW w:w="631" w:type="dxa"/>
            <w:tcBorders>
              <w:top w:val="nil"/>
              <w:left w:val="nil"/>
              <w:bottom w:val="nil"/>
              <w:right w:val="nil"/>
            </w:tcBorders>
            <w:shd w:val="clear" w:color="auto" w:fill="auto"/>
            <w:noWrap/>
            <w:vAlign w:val="center"/>
          </w:tcPr>
          <w:p w14:paraId="7AECEF9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0.65 </w:t>
            </w:r>
          </w:p>
        </w:tc>
        <w:tc>
          <w:tcPr>
            <w:tcW w:w="571" w:type="dxa"/>
            <w:tcBorders>
              <w:top w:val="nil"/>
              <w:left w:val="nil"/>
              <w:bottom w:val="nil"/>
              <w:right w:val="nil"/>
            </w:tcBorders>
            <w:shd w:val="clear" w:color="auto" w:fill="auto"/>
            <w:noWrap/>
            <w:vAlign w:val="center"/>
          </w:tcPr>
          <w:p w14:paraId="6EB0FDA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15</w:t>
            </w:r>
          </w:p>
        </w:tc>
      </w:tr>
      <w:tr w:rsidR="00C41D74" w14:paraId="607E9459" w14:textId="77777777">
        <w:trPr>
          <w:trHeight w:val="360"/>
        </w:trPr>
        <w:tc>
          <w:tcPr>
            <w:tcW w:w="817" w:type="dxa"/>
            <w:tcBorders>
              <w:top w:val="nil"/>
              <w:left w:val="nil"/>
              <w:bottom w:val="nil"/>
              <w:right w:val="nil"/>
            </w:tcBorders>
            <w:shd w:val="clear" w:color="auto" w:fill="auto"/>
            <w:noWrap/>
            <w:vAlign w:val="center"/>
          </w:tcPr>
          <w:p w14:paraId="47420EDB"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4C40B5E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总体</w:t>
            </w:r>
          </w:p>
        </w:tc>
        <w:tc>
          <w:tcPr>
            <w:tcW w:w="570" w:type="dxa"/>
            <w:tcBorders>
              <w:top w:val="nil"/>
              <w:left w:val="nil"/>
              <w:bottom w:val="nil"/>
              <w:right w:val="nil"/>
            </w:tcBorders>
            <w:shd w:val="clear" w:color="auto" w:fill="auto"/>
            <w:noWrap/>
            <w:vAlign w:val="center"/>
          </w:tcPr>
          <w:p w14:paraId="69906B8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0.67 </w:t>
            </w:r>
          </w:p>
        </w:tc>
        <w:tc>
          <w:tcPr>
            <w:tcW w:w="570" w:type="dxa"/>
            <w:tcBorders>
              <w:top w:val="nil"/>
              <w:left w:val="nil"/>
              <w:bottom w:val="nil"/>
              <w:right w:val="nil"/>
            </w:tcBorders>
            <w:shd w:val="clear" w:color="auto" w:fill="auto"/>
            <w:noWrap/>
            <w:vAlign w:val="center"/>
          </w:tcPr>
          <w:p w14:paraId="64796AB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0.62 </w:t>
            </w:r>
          </w:p>
        </w:tc>
        <w:tc>
          <w:tcPr>
            <w:tcW w:w="631" w:type="dxa"/>
            <w:tcBorders>
              <w:top w:val="nil"/>
              <w:left w:val="nil"/>
              <w:bottom w:val="nil"/>
              <w:right w:val="nil"/>
            </w:tcBorders>
            <w:shd w:val="clear" w:color="auto" w:fill="auto"/>
            <w:noWrap/>
            <w:vAlign w:val="center"/>
          </w:tcPr>
          <w:p w14:paraId="20FEC39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0.64 </w:t>
            </w:r>
          </w:p>
        </w:tc>
        <w:tc>
          <w:tcPr>
            <w:tcW w:w="571" w:type="dxa"/>
            <w:tcBorders>
              <w:top w:val="nil"/>
              <w:left w:val="nil"/>
              <w:bottom w:val="nil"/>
              <w:right w:val="nil"/>
            </w:tcBorders>
            <w:shd w:val="clear" w:color="auto" w:fill="auto"/>
            <w:noWrap/>
            <w:vAlign w:val="center"/>
          </w:tcPr>
          <w:p w14:paraId="68A1858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961</w:t>
            </w:r>
          </w:p>
        </w:tc>
        <w:tc>
          <w:tcPr>
            <w:tcW w:w="220" w:type="dxa"/>
            <w:tcBorders>
              <w:top w:val="nil"/>
              <w:left w:val="nil"/>
              <w:bottom w:val="nil"/>
              <w:right w:val="nil"/>
            </w:tcBorders>
            <w:shd w:val="clear" w:color="auto" w:fill="auto"/>
            <w:noWrap/>
            <w:vAlign w:val="center"/>
          </w:tcPr>
          <w:p w14:paraId="178BEBC0"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6DDFF39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0.72 </w:t>
            </w:r>
          </w:p>
        </w:tc>
        <w:tc>
          <w:tcPr>
            <w:tcW w:w="571" w:type="dxa"/>
            <w:tcBorders>
              <w:top w:val="nil"/>
              <w:left w:val="nil"/>
              <w:bottom w:val="nil"/>
              <w:right w:val="nil"/>
            </w:tcBorders>
            <w:shd w:val="clear" w:color="auto" w:fill="auto"/>
            <w:noWrap/>
            <w:vAlign w:val="center"/>
          </w:tcPr>
          <w:p w14:paraId="43902B8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tcPr>
          <w:p w14:paraId="0CE31E9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0.67 </w:t>
            </w:r>
          </w:p>
        </w:tc>
        <w:tc>
          <w:tcPr>
            <w:tcW w:w="571" w:type="dxa"/>
            <w:tcBorders>
              <w:top w:val="nil"/>
              <w:left w:val="nil"/>
              <w:bottom w:val="nil"/>
              <w:right w:val="nil"/>
            </w:tcBorders>
            <w:shd w:val="clear" w:color="auto" w:fill="auto"/>
            <w:noWrap/>
            <w:vAlign w:val="center"/>
          </w:tcPr>
          <w:p w14:paraId="0018FE9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897</w:t>
            </w:r>
          </w:p>
        </w:tc>
        <w:tc>
          <w:tcPr>
            <w:tcW w:w="220" w:type="dxa"/>
            <w:tcBorders>
              <w:top w:val="nil"/>
              <w:left w:val="nil"/>
              <w:bottom w:val="nil"/>
              <w:right w:val="nil"/>
            </w:tcBorders>
            <w:shd w:val="clear" w:color="auto" w:fill="auto"/>
            <w:noWrap/>
            <w:vAlign w:val="center"/>
          </w:tcPr>
          <w:p w14:paraId="59ECA79F"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66E76FC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0.65 </w:t>
            </w:r>
          </w:p>
        </w:tc>
        <w:tc>
          <w:tcPr>
            <w:tcW w:w="571" w:type="dxa"/>
            <w:tcBorders>
              <w:top w:val="nil"/>
              <w:left w:val="nil"/>
              <w:bottom w:val="nil"/>
              <w:right w:val="nil"/>
            </w:tcBorders>
            <w:shd w:val="clear" w:color="auto" w:fill="auto"/>
            <w:noWrap/>
            <w:vAlign w:val="center"/>
          </w:tcPr>
          <w:p w14:paraId="57B7234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tcPr>
          <w:p w14:paraId="27D1C87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0.62 </w:t>
            </w:r>
          </w:p>
        </w:tc>
        <w:tc>
          <w:tcPr>
            <w:tcW w:w="571" w:type="dxa"/>
            <w:tcBorders>
              <w:top w:val="nil"/>
              <w:left w:val="nil"/>
              <w:bottom w:val="nil"/>
              <w:right w:val="nil"/>
            </w:tcBorders>
            <w:shd w:val="clear" w:color="auto" w:fill="auto"/>
            <w:noWrap/>
            <w:vAlign w:val="center"/>
          </w:tcPr>
          <w:p w14:paraId="36045D5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961</w:t>
            </w:r>
          </w:p>
        </w:tc>
      </w:tr>
      <w:tr w:rsidR="00C41D74" w14:paraId="312B773E" w14:textId="77777777">
        <w:trPr>
          <w:trHeight w:val="360"/>
        </w:trPr>
        <w:tc>
          <w:tcPr>
            <w:tcW w:w="817" w:type="dxa"/>
            <w:tcBorders>
              <w:top w:val="single" w:sz="4" w:space="0" w:color="auto"/>
              <w:left w:val="nil"/>
              <w:bottom w:val="nil"/>
              <w:right w:val="nil"/>
            </w:tcBorders>
            <w:shd w:val="clear" w:color="auto" w:fill="auto"/>
            <w:noWrap/>
            <w:vAlign w:val="center"/>
          </w:tcPr>
          <w:p w14:paraId="730DF2D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L</w:t>
            </w:r>
            <w:r>
              <w:rPr>
                <w:rFonts w:ascii="宋体" w:eastAsia="宋体" w:hAnsi="宋体" w:cs="宋体"/>
                <w:kern w:val="0"/>
                <w:sz w:val="16"/>
                <w:szCs w:val="16"/>
              </w:rPr>
              <w:t>ogistic</w:t>
            </w:r>
            <w:r>
              <w:rPr>
                <w:rFonts w:ascii="宋体" w:eastAsia="宋体" w:hAnsi="宋体" w:cs="宋体" w:hint="eastAsia"/>
                <w:kern w:val="0"/>
                <w:sz w:val="16"/>
                <w:szCs w:val="16"/>
              </w:rPr>
              <w:t>回归</w:t>
            </w:r>
          </w:p>
        </w:tc>
        <w:tc>
          <w:tcPr>
            <w:tcW w:w="999" w:type="dxa"/>
            <w:tcBorders>
              <w:top w:val="single" w:sz="4" w:space="0" w:color="auto"/>
              <w:left w:val="nil"/>
              <w:bottom w:val="nil"/>
              <w:right w:val="nil"/>
            </w:tcBorders>
            <w:shd w:val="clear" w:color="auto" w:fill="auto"/>
            <w:noWrap/>
          </w:tcPr>
          <w:p w14:paraId="79294FF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tcPr>
          <w:p w14:paraId="40EE4D6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0" w:type="dxa"/>
            <w:tcBorders>
              <w:top w:val="single" w:sz="4" w:space="0" w:color="auto"/>
              <w:left w:val="nil"/>
              <w:bottom w:val="nil"/>
              <w:right w:val="nil"/>
            </w:tcBorders>
            <w:shd w:val="clear" w:color="auto" w:fill="auto"/>
            <w:noWrap/>
            <w:vAlign w:val="center"/>
          </w:tcPr>
          <w:p w14:paraId="111BBCE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tcPr>
          <w:p w14:paraId="702A15D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1995075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tcPr>
          <w:p w14:paraId="05466E0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79F857A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4746F88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tcPr>
          <w:p w14:paraId="08B95E0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4A5956E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220" w:type="dxa"/>
            <w:tcBorders>
              <w:top w:val="single" w:sz="4" w:space="0" w:color="auto"/>
              <w:left w:val="nil"/>
              <w:bottom w:val="nil"/>
              <w:right w:val="nil"/>
            </w:tcBorders>
            <w:shd w:val="clear" w:color="auto" w:fill="auto"/>
            <w:noWrap/>
            <w:vAlign w:val="center"/>
          </w:tcPr>
          <w:p w14:paraId="6068FC9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36AF310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79F8C34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631" w:type="dxa"/>
            <w:tcBorders>
              <w:top w:val="single" w:sz="4" w:space="0" w:color="auto"/>
              <w:left w:val="nil"/>
              <w:bottom w:val="nil"/>
              <w:right w:val="nil"/>
            </w:tcBorders>
            <w:shd w:val="clear" w:color="auto" w:fill="auto"/>
            <w:noWrap/>
            <w:vAlign w:val="center"/>
          </w:tcPr>
          <w:p w14:paraId="5767ECD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single" w:sz="4" w:space="0" w:color="auto"/>
              <w:left w:val="nil"/>
              <w:bottom w:val="nil"/>
              <w:right w:val="nil"/>
            </w:tcBorders>
            <w:shd w:val="clear" w:color="auto" w:fill="auto"/>
            <w:noWrap/>
            <w:vAlign w:val="center"/>
          </w:tcPr>
          <w:p w14:paraId="48F66FC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r>
      <w:tr w:rsidR="00C41D74" w14:paraId="5C06C453" w14:textId="77777777">
        <w:trPr>
          <w:trHeight w:val="360"/>
        </w:trPr>
        <w:tc>
          <w:tcPr>
            <w:tcW w:w="817" w:type="dxa"/>
            <w:tcBorders>
              <w:top w:val="nil"/>
              <w:left w:val="nil"/>
              <w:bottom w:val="nil"/>
              <w:right w:val="nil"/>
            </w:tcBorders>
            <w:shd w:val="clear" w:color="auto" w:fill="auto"/>
            <w:noWrap/>
            <w:vAlign w:val="center"/>
          </w:tcPr>
          <w:p w14:paraId="6B8A5DB6"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363A074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6B36FC4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tcPr>
          <w:p w14:paraId="3779DBF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58F812A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3FF089E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w:t>
            </w:r>
          </w:p>
        </w:tc>
        <w:tc>
          <w:tcPr>
            <w:tcW w:w="220" w:type="dxa"/>
            <w:tcBorders>
              <w:top w:val="nil"/>
              <w:left w:val="nil"/>
              <w:bottom w:val="nil"/>
              <w:right w:val="nil"/>
            </w:tcBorders>
            <w:shd w:val="clear" w:color="auto" w:fill="auto"/>
            <w:noWrap/>
            <w:vAlign w:val="center"/>
          </w:tcPr>
          <w:p w14:paraId="09E738B7"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0677772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0.36 </w:t>
            </w:r>
          </w:p>
        </w:tc>
        <w:tc>
          <w:tcPr>
            <w:tcW w:w="571" w:type="dxa"/>
            <w:tcBorders>
              <w:top w:val="nil"/>
              <w:left w:val="nil"/>
              <w:bottom w:val="nil"/>
              <w:right w:val="nil"/>
            </w:tcBorders>
            <w:shd w:val="clear" w:color="auto" w:fill="auto"/>
            <w:noWrap/>
            <w:vAlign w:val="center"/>
          </w:tcPr>
          <w:p w14:paraId="3022251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0.68 </w:t>
            </w:r>
          </w:p>
        </w:tc>
        <w:tc>
          <w:tcPr>
            <w:tcW w:w="631" w:type="dxa"/>
            <w:tcBorders>
              <w:top w:val="nil"/>
              <w:left w:val="nil"/>
              <w:bottom w:val="nil"/>
              <w:right w:val="nil"/>
            </w:tcBorders>
            <w:shd w:val="clear" w:color="auto" w:fill="auto"/>
            <w:noWrap/>
            <w:vAlign w:val="center"/>
          </w:tcPr>
          <w:p w14:paraId="28F6107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0.47 </w:t>
            </w:r>
          </w:p>
        </w:tc>
        <w:tc>
          <w:tcPr>
            <w:tcW w:w="571" w:type="dxa"/>
            <w:tcBorders>
              <w:top w:val="nil"/>
              <w:left w:val="nil"/>
              <w:bottom w:val="nil"/>
              <w:right w:val="nil"/>
            </w:tcBorders>
            <w:shd w:val="clear" w:color="auto" w:fill="auto"/>
            <w:noWrap/>
            <w:vAlign w:val="center"/>
          </w:tcPr>
          <w:p w14:paraId="02E1892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154</w:t>
            </w:r>
          </w:p>
        </w:tc>
        <w:tc>
          <w:tcPr>
            <w:tcW w:w="220" w:type="dxa"/>
            <w:tcBorders>
              <w:top w:val="nil"/>
              <w:left w:val="nil"/>
              <w:bottom w:val="nil"/>
              <w:right w:val="nil"/>
            </w:tcBorders>
            <w:shd w:val="clear" w:color="auto" w:fill="auto"/>
            <w:noWrap/>
            <w:vAlign w:val="center"/>
          </w:tcPr>
          <w:p w14:paraId="21578FA9"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372F0ED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2359A47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4107A9A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5E040A2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r>
      <w:tr w:rsidR="00C41D74" w14:paraId="20D6A96D" w14:textId="77777777">
        <w:trPr>
          <w:trHeight w:val="360"/>
        </w:trPr>
        <w:tc>
          <w:tcPr>
            <w:tcW w:w="817" w:type="dxa"/>
            <w:tcBorders>
              <w:top w:val="nil"/>
              <w:left w:val="nil"/>
              <w:bottom w:val="nil"/>
              <w:right w:val="nil"/>
            </w:tcBorders>
            <w:shd w:val="clear" w:color="auto" w:fill="auto"/>
            <w:noWrap/>
            <w:vAlign w:val="center"/>
          </w:tcPr>
          <w:p w14:paraId="0AA6808B"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309E068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396E0F9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0.57 </w:t>
            </w:r>
          </w:p>
        </w:tc>
        <w:tc>
          <w:tcPr>
            <w:tcW w:w="570" w:type="dxa"/>
            <w:tcBorders>
              <w:top w:val="nil"/>
              <w:left w:val="nil"/>
              <w:bottom w:val="nil"/>
              <w:right w:val="nil"/>
            </w:tcBorders>
            <w:shd w:val="clear" w:color="auto" w:fill="auto"/>
            <w:noWrap/>
            <w:vAlign w:val="center"/>
          </w:tcPr>
          <w:p w14:paraId="4E58C87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0.56 </w:t>
            </w:r>
          </w:p>
        </w:tc>
        <w:tc>
          <w:tcPr>
            <w:tcW w:w="631" w:type="dxa"/>
            <w:tcBorders>
              <w:top w:val="nil"/>
              <w:left w:val="nil"/>
              <w:bottom w:val="nil"/>
              <w:right w:val="nil"/>
            </w:tcBorders>
            <w:shd w:val="clear" w:color="auto" w:fill="auto"/>
            <w:noWrap/>
            <w:vAlign w:val="center"/>
          </w:tcPr>
          <w:p w14:paraId="3F0EF79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0.57 </w:t>
            </w:r>
          </w:p>
        </w:tc>
        <w:tc>
          <w:tcPr>
            <w:tcW w:w="571" w:type="dxa"/>
            <w:tcBorders>
              <w:top w:val="nil"/>
              <w:left w:val="nil"/>
              <w:bottom w:val="nil"/>
              <w:right w:val="nil"/>
            </w:tcBorders>
            <w:shd w:val="clear" w:color="auto" w:fill="auto"/>
            <w:noWrap/>
            <w:vAlign w:val="center"/>
          </w:tcPr>
          <w:p w14:paraId="3C3E03F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307</w:t>
            </w:r>
          </w:p>
        </w:tc>
        <w:tc>
          <w:tcPr>
            <w:tcW w:w="220" w:type="dxa"/>
            <w:tcBorders>
              <w:top w:val="nil"/>
              <w:left w:val="nil"/>
              <w:bottom w:val="nil"/>
              <w:right w:val="nil"/>
            </w:tcBorders>
            <w:shd w:val="clear" w:color="auto" w:fill="auto"/>
            <w:noWrap/>
            <w:vAlign w:val="center"/>
          </w:tcPr>
          <w:p w14:paraId="322B3B4E"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3F8EDCA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0.89 </w:t>
            </w:r>
          </w:p>
        </w:tc>
        <w:tc>
          <w:tcPr>
            <w:tcW w:w="571" w:type="dxa"/>
            <w:tcBorders>
              <w:top w:val="nil"/>
              <w:left w:val="nil"/>
              <w:bottom w:val="nil"/>
              <w:right w:val="nil"/>
            </w:tcBorders>
            <w:shd w:val="clear" w:color="auto" w:fill="auto"/>
            <w:noWrap/>
            <w:vAlign w:val="center"/>
          </w:tcPr>
          <w:p w14:paraId="66B2D64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tcPr>
          <w:p w14:paraId="75D3D1D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tcPr>
          <w:p w14:paraId="5A26E43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696</w:t>
            </w:r>
          </w:p>
        </w:tc>
        <w:tc>
          <w:tcPr>
            <w:tcW w:w="220" w:type="dxa"/>
            <w:tcBorders>
              <w:top w:val="nil"/>
              <w:left w:val="nil"/>
              <w:bottom w:val="nil"/>
              <w:right w:val="nil"/>
            </w:tcBorders>
            <w:shd w:val="clear" w:color="auto" w:fill="auto"/>
            <w:noWrap/>
            <w:vAlign w:val="center"/>
          </w:tcPr>
          <w:p w14:paraId="210E4FED"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3D1CFC2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0.37 </w:t>
            </w:r>
          </w:p>
        </w:tc>
        <w:tc>
          <w:tcPr>
            <w:tcW w:w="571" w:type="dxa"/>
            <w:tcBorders>
              <w:top w:val="nil"/>
              <w:left w:val="nil"/>
              <w:bottom w:val="nil"/>
              <w:right w:val="nil"/>
            </w:tcBorders>
            <w:shd w:val="clear" w:color="auto" w:fill="auto"/>
            <w:noWrap/>
            <w:vAlign w:val="center"/>
          </w:tcPr>
          <w:p w14:paraId="1C035CA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0.53 </w:t>
            </w:r>
          </w:p>
        </w:tc>
        <w:tc>
          <w:tcPr>
            <w:tcW w:w="631" w:type="dxa"/>
            <w:tcBorders>
              <w:top w:val="nil"/>
              <w:left w:val="nil"/>
              <w:bottom w:val="nil"/>
              <w:right w:val="nil"/>
            </w:tcBorders>
            <w:shd w:val="clear" w:color="auto" w:fill="auto"/>
            <w:noWrap/>
            <w:vAlign w:val="center"/>
          </w:tcPr>
          <w:p w14:paraId="4807759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0.43 </w:t>
            </w:r>
          </w:p>
        </w:tc>
        <w:tc>
          <w:tcPr>
            <w:tcW w:w="571" w:type="dxa"/>
            <w:tcBorders>
              <w:top w:val="nil"/>
              <w:left w:val="nil"/>
              <w:bottom w:val="nil"/>
              <w:right w:val="nil"/>
            </w:tcBorders>
            <w:shd w:val="clear" w:color="auto" w:fill="auto"/>
            <w:noWrap/>
            <w:vAlign w:val="center"/>
          </w:tcPr>
          <w:p w14:paraId="6137481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169</w:t>
            </w:r>
          </w:p>
        </w:tc>
      </w:tr>
      <w:tr w:rsidR="00C41D74" w14:paraId="404C316E" w14:textId="77777777">
        <w:trPr>
          <w:trHeight w:val="360"/>
        </w:trPr>
        <w:tc>
          <w:tcPr>
            <w:tcW w:w="817" w:type="dxa"/>
            <w:tcBorders>
              <w:top w:val="nil"/>
              <w:left w:val="nil"/>
              <w:bottom w:val="nil"/>
              <w:right w:val="nil"/>
            </w:tcBorders>
            <w:shd w:val="clear" w:color="auto" w:fill="auto"/>
            <w:noWrap/>
            <w:vAlign w:val="center"/>
          </w:tcPr>
          <w:p w14:paraId="662E7E1B"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20A8C4E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0596856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0.84 </w:t>
            </w:r>
          </w:p>
        </w:tc>
        <w:tc>
          <w:tcPr>
            <w:tcW w:w="570" w:type="dxa"/>
            <w:tcBorders>
              <w:top w:val="nil"/>
              <w:left w:val="nil"/>
              <w:bottom w:val="nil"/>
              <w:right w:val="nil"/>
            </w:tcBorders>
            <w:shd w:val="clear" w:color="auto" w:fill="auto"/>
            <w:noWrap/>
            <w:vAlign w:val="center"/>
          </w:tcPr>
          <w:p w14:paraId="7A88455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0.65 </w:t>
            </w:r>
          </w:p>
        </w:tc>
        <w:tc>
          <w:tcPr>
            <w:tcW w:w="631" w:type="dxa"/>
            <w:tcBorders>
              <w:top w:val="nil"/>
              <w:left w:val="nil"/>
              <w:bottom w:val="nil"/>
              <w:right w:val="nil"/>
            </w:tcBorders>
            <w:shd w:val="clear" w:color="auto" w:fill="auto"/>
            <w:noWrap/>
            <w:vAlign w:val="center"/>
          </w:tcPr>
          <w:p w14:paraId="58D9DA2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0.73 </w:t>
            </w:r>
          </w:p>
        </w:tc>
        <w:tc>
          <w:tcPr>
            <w:tcW w:w="571" w:type="dxa"/>
            <w:tcBorders>
              <w:top w:val="nil"/>
              <w:left w:val="nil"/>
              <w:bottom w:val="nil"/>
              <w:right w:val="nil"/>
            </w:tcBorders>
            <w:shd w:val="clear" w:color="auto" w:fill="auto"/>
            <w:noWrap/>
            <w:vAlign w:val="center"/>
          </w:tcPr>
          <w:p w14:paraId="3893BEA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616</w:t>
            </w:r>
          </w:p>
        </w:tc>
        <w:tc>
          <w:tcPr>
            <w:tcW w:w="220" w:type="dxa"/>
            <w:tcBorders>
              <w:top w:val="nil"/>
              <w:left w:val="nil"/>
              <w:bottom w:val="nil"/>
              <w:right w:val="nil"/>
            </w:tcBorders>
            <w:shd w:val="clear" w:color="auto" w:fill="auto"/>
            <w:noWrap/>
            <w:vAlign w:val="center"/>
          </w:tcPr>
          <w:p w14:paraId="1705B907"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198096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0.37 </w:t>
            </w:r>
          </w:p>
        </w:tc>
        <w:tc>
          <w:tcPr>
            <w:tcW w:w="571" w:type="dxa"/>
            <w:tcBorders>
              <w:top w:val="nil"/>
              <w:left w:val="nil"/>
              <w:bottom w:val="nil"/>
              <w:right w:val="nil"/>
            </w:tcBorders>
            <w:shd w:val="clear" w:color="auto" w:fill="auto"/>
            <w:noWrap/>
            <w:vAlign w:val="center"/>
          </w:tcPr>
          <w:p w14:paraId="50AD6F5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0.82 </w:t>
            </w:r>
          </w:p>
        </w:tc>
        <w:tc>
          <w:tcPr>
            <w:tcW w:w="631" w:type="dxa"/>
            <w:tcBorders>
              <w:top w:val="nil"/>
              <w:left w:val="nil"/>
              <w:bottom w:val="nil"/>
              <w:right w:val="nil"/>
            </w:tcBorders>
            <w:shd w:val="clear" w:color="auto" w:fill="auto"/>
            <w:noWrap/>
            <w:vAlign w:val="center"/>
          </w:tcPr>
          <w:p w14:paraId="2894211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0.51 </w:t>
            </w:r>
          </w:p>
        </w:tc>
        <w:tc>
          <w:tcPr>
            <w:tcW w:w="571" w:type="dxa"/>
            <w:tcBorders>
              <w:top w:val="nil"/>
              <w:left w:val="nil"/>
              <w:bottom w:val="nil"/>
              <w:right w:val="nil"/>
            </w:tcBorders>
            <w:shd w:val="clear" w:color="auto" w:fill="auto"/>
            <w:noWrap/>
            <w:vAlign w:val="center"/>
          </w:tcPr>
          <w:p w14:paraId="55C523D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45</w:t>
            </w:r>
          </w:p>
        </w:tc>
        <w:tc>
          <w:tcPr>
            <w:tcW w:w="220" w:type="dxa"/>
            <w:tcBorders>
              <w:top w:val="nil"/>
              <w:left w:val="nil"/>
              <w:bottom w:val="nil"/>
              <w:right w:val="nil"/>
            </w:tcBorders>
            <w:shd w:val="clear" w:color="auto" w:fill="auto"/>
            <w:noWrap/>
            <w:vAlign w:val="center"/>
          </w:tcPr>
          <w:p w14:paraId="06FD2F27"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3A068D3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0.86 </w:t>
            </w:r>
          </w:p>
        </w:tc>
        <w:tc>
          <w:tcPr>
            <w:tcW w:w="571" w:type="dxa"/>
            <w:tcBorders>
              <w:top w:val="nil"/>
              <w:left w:val="nil"/>
              <w:bottom w:val="nil"/>
              <w:right w:val="nil"/>
            </w:tcBorders>
            <w:shd w:val="clear" w:color="auto" w:fill="auto"/>
            <w:noWrap/>
            <w:vAlign w:val="center"/>
          </w:tcPr>
          <w:p w14:paraId="28632FB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0.59 </w:t>
            </w:r>
          </w:p>
        </w:tc>
        <w:tc>
          <w:tcPr>
            <w:tcW w:w="631" w:type="dxa"/>
            <w:tcBorders>
              <w:top w:val="nil"/>
              <w:left w:val="nil"/>
              <w:bottom w:val="nil"/>
              <w:right w:val="nil"/>
            </w:tcBorders>
            <w:shd w:val="clear" w:color="auto" w:fill="auto"/>
            <w:noWrap/>
            <w:vAlign w:val="center"/>
          </w:tcPr>
          <w:p w14:paraId="002B8CE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0.70 </w:t>
            </w:r>
          </w:p>
        </w:tc>
        <w:tc>
          <w:tcPr>
            <w:tcW w:w="571" w:type="dxa"/>
            <w:tcBorders>
              <w:top w:val="nil"/>
              <w:left w:val="nil"/>
              <w:bottom w:val="nil"/>
              <w:right w:val="nil"/>
            </w:tcBorders>
            <w:shd w:val="clear" w:color="auto" w:fill="auto"/>
            <w:noWrap/>
            <w:vAlign w:val="center"/>
          </w:tcPr>
          <w:p w14:paraId="21C93D95"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656</w:t>
            </w:r>
          </w:p>
        </w:tc>
      </w:tr>
      <w:tr w:rsidR="00C41D74" w14:paraId="54A14CAB" w14:textId="77777777">
        <w:trPr>
          <w:trHeight w:val="360"/>
        </w:trPr>
        <w:tc>
          <w:tcPr>
            <w:tcW w:w="817" w:type="dxa"/>
            <w:tcBorders>
              <w:top w:val="nil"/>
              <w:left w:val="nil"/>
              <w:bottom w:val="nil"/>
              <w:right w:val="nil"/>
            </w:tcBorders>
            <w:shd w:val="clear" w:color="auto" w:fill="auto"/>
            <w:noWrap/>
            <w:vAlign w:val="center"/>
          </w:tcPr>
          <w:p w14:paraId="461128F2"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1B5C998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100-499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4A7B23D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0.29 </w:t>
            </w:r>
          </w:p>
        </w:tc>
        <w:tc>
          <w:tcPr>
            <w:tcW w:w="570" w:type="dxa"/>
            <w:tcBorders>
              <w:top w:val="nil"/>
              <w:left w:val="nil"/>
              <w:bottom w:val="nil"/>
              <w:right w:val="nil"/>
            </w:tcBorders>
            <w:shd w:val="clear" w:color="auto" w:fill="auto"/>
            <w:noWrap/>
            <w:vAlign w:val="center"/>
          </w:tcPr>
          <w:p w14:paraId="711BC23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0.69 </w:t>
            </w:r>
          </w:p>
        </w:tc>
        <w:tc>
          <w:tcPr>
            <w:tcW w:w="631" w:type="dxa"/>
            <w:tcBorders>
              <w:top w:val="nil"/>
              <w:left w:val="nil"/>
              <w:bottom w:val="nil"/>
              <w:right w:val="nil"/>
            </w:tcBorders>
            <w:shd w:val="clear" w:color="auto" w:fill="auto"/>
            <w:noWrap/>
            <w:vAlign w:val="center"/>
          </w:tcPr>
          <w:p w14:paraId="50F72F5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0.41 </w:t>
            </w:r>
          </w:p>
        </w:tc>
        <w:tc>
          <w:tcPr>
            <w:tcW w:w="571" w:type="dxa"/>
            <w:tcBorders>
              <w:top w:val="nil"/>
              <w:left w:val="nil"/>
              <w:bottom w:val="nil"/>
              <w:right w:val="nil"/>
            </w:tcBorders>
            <w:shd w:val="clear" w:color="auto" w:fill="auto"/>
            <w:noWrap/>
            <w:vAlign w:val="center"/>
          </w:tcPr>
          <w:p w14:paraId="35DF273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35</w:t>
            </w:r>
          </w:p>
        </w:tc>
        <w:tc>
          <w:tcPr>
            <w:tcW w:w="220" w:type="dxa"/>
            <w:tcBorders>
              <w:top w:val="nil"/>
              <w:left w:val="nil"/>
              <w:bottom w:val="nil"/>
              <w:right w:val="nil"/>
            </w:tcBorders>
            <w:shd w:val="clear" w:color="auto" w:fill="auto"/>
            <w:noWrap/>
            <w:vAlign w:val="center"/>
          </w:tcPr>
          <w:p w14:paraId="4CEF6ACD"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17E118C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tcPr>
          <w:p w14:paraId="31818AF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tcPr>
          <w:p w14:paraId="51BD612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tcPr>
          <w:p w14:paraId="6943ED5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tcPr>
          <w:p w14:paraId="6DF48E26"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9FE317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0.43 </w:t>
            </w:r>
          </w:p>
        </w:tc>
        <w:tc>
          <w:tcPr>
            <w:tcW w:w="571" w:type="dxa"/>
            <w:tcBorders>
              <w:top w:val="nil"/>
              <w:left w:val="nil"/>
              <w:bottom w:val="nil"/>
              <w:right w:val="nil"/>
            </w:tcBorders>
            <w:shd w:val="clear" w:color="auto" w:fill="auto"/>
            <w:noWrap/>
            <w:vAlign w:val="center"/>
          </w:tcPr>
          <w:p w14:paraId="07BC0D7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0.55 </w:t>
            </w:r>
          </w:p>
        </w:tc>
        <w:tc>
          <w:tcPr>
            <w:tcW w:w="631" w:type="dxa"/>
            <w:tcBorders>
              <w:top w:val="nil"/>
              <w:left w:val="nil"/>
              <w:bottom w:val="nil"/>
              <w:right w:val="nil"/>
            </w:tcBorders>
            <w:shd w:val="clear" w:color="auto" w:fill="auto"/>
            <w:noWrap/>
            <w:vAlign w:val="center"/>
          </w:tcPr>
          <w:p w14:paraId="545DCF1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0.48 </w:t>
            </w:r>
          </w:p>
        </w:tc>
        <w:tc>
          <w:tcPr>
            <w:tcW w:w="571" w:type="dxa"/>
            <w:tcBorders>
              <w:top w:val="nil"/>
              <w:left w:val="nil"/>
              <w:bottom w:val="nil"/>
              <w:right w:val="nil"/>
            </w:tcBorders>
            <w:shd w:val="clear" w:color="auto" w:fill="auto"/>
            <w:noWrap/>
            <w:vAlign w:val="center"/>
          </w:tcPr>
          <w:p w14:paraId="2DDEBA6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122</w:t>
            </w:r>
          </w:p>
        </w:tc>
      </w:tr>
      <w:tr w:rsidR="00C41D74" w14:paraId="1D65113C" w14:textId="77777777">
        <w:trPr>
          <w:trHeight w:val="360"/>
        </w:trPr>
        <w:tc>
          <w:tcPr>
            <w:tcW w:w="817" w:type="dxa"/>
            <w:tcBorders>
              <w:top w:val="nil"/>
              <w:left w:val="nil"/>
              <w:bottom w:val="nil"/>
              <w:right w:val="nil"/>
            </w:tcBorders>
            <w:shd w:val="clear" w:color="auto" w:fill="auto"/>
            <w:noWrap/>
            <w:vAlign w:val="center"/>
          </w:tcPr>
          <w:p w14:paraId="4B071AC1"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6A9A47C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500-999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3BBFE20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570" w:type="dxa"/>
            <w:tcBorders>
              <w:top w:val="nil"/>
              <w:left w:val="nil"/>
              <w:bottom w:val="nil"/>
              <w:right w:val="nil"/>
            </w:tcBorders>
            <w:shd w:val="clear" w:color="auto" w:fill="auto"/>
            <w:noWrap/>
            <w:vAlign w:val="center"/>
          </w:tcPr>
          <w:p w14:paraId="4B4EE66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631" w:type="dxa"/>
            <w:tcBorders>
              <w:top w:val="nil"/>
              <w:left w:val="nil"/>
              <w:bottom w:val="nil"/>
              <w:right w:val="nil"/>
            </w:tcBorders>
            <w:shd w:val="clear" w:color="auto" w:fill="auto"/>
            <w:noWrap/>
            <w:vAlign w:val="center"/>
          </w:tcPr>
          <w:p w14:paraId="2CE90E27"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1.00 </w:t>
            </w:r>
          </w:p>
        </w:tc>
        <w:tc>
          <w:tcPr>
            <w:tcW w:w="571" w:type="dxa"/>
            <w:tcBorders>
              <w:top w:val="nil"/>
              <w:left w:val="nil"/>
              <w:bottom w:val="nil"/>
              <w:right w:val="nil"/>
            </w:tcBorders>
            <w:shd w:val="clear" w:color="auto" w:fill="auto"/>
            <w:noWrap/>
            <w:vAlign w:val="center"/>
          </w:tcPr>
          <w:p w14:paraId="03D0ABC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2</w:t>
            </w:r>
          </w:p>
        </w:tc>
        <w:tc>
          <w:tcPr>
            <w:tcW w:w="220" w:type="dxa"/>
            <w:tcBorders>
              <w:top w:val="nil"/>
              <w:left w:val="nil"/>
              <w:bottom w:val="nil"/>
              <w:right w:val="nil"/>
            </w:tcBorders>
            <w:shd w:val="clear" w:color="auto" w:fill="auto"/>
            <w:noWrap/>
            <w:vAlign w:val="center"/>
          </w:tcPr>
          <w:p w14:paraId="775A1727"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6371FA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1BC69733"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2CA33C3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0D4A0F2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6D333635"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60B38B8F"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62FDD3F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3EB9EE4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7DF7903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w:t>
            </w:r>
          </w:p>
        </w:tc>
      </w:tr>
      <w:tr w:rsidR="00C41D74" w14:paraId="0BF8D3D9" w14:textId="77777777">
        <w:trPr>
          <w:trHeight w:val="360"/>
        </w:trPr>
        <w:tc>
          <w:tcPr>
            <w:tcW w:w="817" w:type="dxa"/>
            <w:tcBorders>
              <w:top w:val="nil"/>
              <w:left w:val="nil"/>
              <w:bottom w:val="nil"/>
              <w:right w:val="nil"/>
            </w:tcBorders>
            <w:shd w:val="clear" w:color="auto" w:fill="auto"/>
            <w:noWrap/>
            <w:vAlign w:val="center"/>
          </w:tcPr>
          <w:p w14:paraId="4952F08E" w14:textId="77777777" w:rsidR="00C41D74" w:rsidRDefault="00C41D74">
            <w:pPr>
              <w:widowControl/>
              <w:jc w:val="center"/>
              <w:rPr>
                <w:rFonts w:ascii="宋体" w:eastAsia="宋体" w:hAnsi="宋体" w:cs="宋体"/>
                <w:kern w:val="0"/>
                <w:sz w:val="16"/>
                <w:szCs w:val="16"/>
              </w:rPr>
            </w:pPr>
          </w:p>
        </w:tc>
        <w:tc>
          <w:tcPr>
            <w:tcW w:w="999" w:type="dxa"/>
            <w:tcBorders>
              <w:top w:val="nil"/>
              <w:left w:val="nil"/>
              <w:bottom w:val="nil"/>
              <w:right w:val="nil"/>
            </w:tcBorders>
            <w:shd w:val="clear" w:color="auto" w:fill="auto"/>
            <w:noWrap/>
          </w:tcPr>
          <w:p w14:paraId="0DE3558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1000-4999</w:t>
            </w:r>
            <w:r>
              <w:rPr>
                <w:rFonts w:ascii="宋体" w:eastAsia="宋体" w:hAnsi="宋体" w:cs="宋体" w:hint="eastAsia"/>
                <w:kern w:val="0"/>
                <w:sz w:val="16"/>
                <w:szCs w:val="16"/>
              </w:rPr>
              <w:t>人</w:t>
            </w:r>
          </w:p>
        </w:tc>
        <w:tc>
          <w:tcPr>
            <w:tcW w:w="570" w:type="dxa"/>
            <w:tcBorders>
              <w:top w:val="nil"/>
              <w:left w:val="nil"/>
              <w:bottom w:val="nil"/>
              <w:right w:val="nil"/>
            </w:tcBorders>
            <w:shd w:val="clear" w:color="auto" w:fill="auto"/>
            <w:noWrap/>
            <w:vAlign w:val="center"/>
          </w:tcPr>
          <w:p w14:paraId="6555AD28"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0" w:type="dxa"/>
            <w:tcBorders>
              <w:top w:val="nil"/>
              <w:left w:val="nil"/>
              <w:bottom w:val="nil"/>
              <w:right w:val="nil"/>
            </w:tcBorders>
            <w:shd w:val="clear" w:color="auto" w:fill="auto"/>
            <w:noWrap/>
            <w:vAlign w:val="center"/>
          </w:tcPr>
          <w:p w14:paraId="22E0B47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217735E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755AE8F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3BA8C2C5"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5444D47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6F9784F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631" w:type="dxa"/>
            <w:tcBorders>
              <w:top w:val="nil"/>
              <w:left w:val="nil"/>
              <w:bottom w:val="nil"/>
              <w:right w:val="nil"/>
            </w:tcBorders>
            <w:shd w:val="clear" w:color="auto" w:fill="auto"/>
            <w:noWrap/>
            <w:vAlign w:val="center"/>
          </w:tcPr>
          <w:p w14:paraId="22D5BAC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0.00 </w:t>
            </w:r>
          </w:p>
        </w:tc>
        <w:tc>
          <w:tcPr>
            <w:tcW w:w="571" w:type="dxa"/>
            <w:tcBorders>
              <w:top w:val="nil"/>
              <w:left w:val="nil"/>
              <w:bottom w:val="nil"/>
              <w:right w:val="nil"/>
            </w:tcBorders>
            <w:shd w:val="clear" w:color="auto" w:fill="auto"/>
            <w:noWrap/>
            <w:vAlign w:val="center"/>
          </w:tcPr>
          <w:p w14:paraId="7C6A0D52"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0</w:t>
            </w:r>
          </w:p>
        </w:tc>
        <w:tc>
          <w:tcPr>
            <w:tcW w:w="220" w:type="dxa"/>
            <w:tcBorders>
              <w:top w:val="nil"/>
              <w:left w:val="nil"/>
              <w:bottom w:val="nil"/>
              <w:right w:val="nil"/>
            </w:tcBorders>
            <w:shd w:val="clear" w:color="auto" w:fill="auto"/>
            <w:noWrap/>
            <w:vAlign w:val="center"/>
          </w:tcPr>
          <w:p w14:paraId="0B8DFE20" w14:textId="77777777" w:rsidR="00C41D74" w:rsidRDefault="00C41D74">
            <w:pPr>
              <w:widowControl/>
              <w:jc w:val="center"/>
              <w:rPr>
                <w:rFonts w:ascii="宋体" w:eastAsia="宋体" w:hAnsi="宋体" w:cs="宋体"/>
                <w:kern w:val="0"/>
                <w:sz w:val="16"/>
                <w:szCs w:val="16"/>
              </w:rPr>
            </w:pPr>
          </w:p>
        </w:tc>
        <w:tc>
          <w:tcPr>
            <w:tcW w:w="571" w:type="dxa"/>
            <w:tcBorders>
              <w:top w:val="nil"/>
              <w:left w:val="nil"/>
              <w:bottom w:val="nil"/>
              <w:right w:val="nil"/>
            </w:tcBorders>
            <w:shd w:val="clear" w:color="auto" w:fill="auto"/>
            <w:noWrap/>
            <w:vAlign w:val="center"/>
          </w:tcPr>
          <w:p w14:paraId="615AC48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0.75 </w:t>
            </w:r>
          </w:p>
        </w:tc>
        <w:tc>
          <w:tcPr>
            <w:tcW w:w="571" w:type="dxa"/>
            <w:tcBorders>
              <w:top w:val="nil"/>
              <w:left w:val="nil"/>
              <w:bottom w:val="nil"/>
              <w:right w:val="nil"/>
            </w:tcBorders>
            <w:shd w:val="clear" w:color="auto" w:fill="auto"/>
            <w:noWrap/>
            <w:vAlign w:val="center"/>
          </w:tcPr>
          <w:p w14:paraId="7231492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0.92 </w:t>
            </w:r>
          </w:p>
        </w:tc>
        <w:tc>
          <w:tcPr>
            <w:tcW w:w="631" w:type="dxa"/>
            <w:tcBorders>
              <w:top w:val="nil"/>
              <w:left w:val="nil"/>
              <w:bottom w:val="nil"/>
              <w:right w:val="nil"/>
            </w:tcBorders>
            <w:shd w:val="clear" w:color="auto" w:fill="auto"/>
            <w:noWrap/>
            <w:vAlign w:val="center"/>
          </w:tcPr>
          <w:p w14:paraId="67D0312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0.83 </w:t>
            </w:r>
          </w:p>
        </w:tc>
        <w:tc>
          <w:tcPr>
            <w:tcW w:w="571" w:type="dxa"/>
            <w:tcBorders>
              <w:top w:val="nil"/>
              <w:left w:val="nil"/>
              <w:bottom w:val="nil"/>
              <w:right w:val="nil"/>
            </w:tcBorders>
            <w:shd w:val="clear" w:color="auto" w:fill="auto"/>
            <w:noWrap/>
            <w:vAlign w:val="center"/>
          </w:tcPr>
          <w:p w14:paraId="38FAE39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13</w:t>
            </w:r>
          </w:p>
        </w:tc>
      </w:tr>
      <w:tr w:rsidR="00C41D74" w14:paraId="1AAB65E2" w14:textId="77777777">
        <w:trPr>
          <w:trHeight w:val="360"/>
        </w:trPr>
        <w:tc>
          <w:tcPr>
            <w:tcW w:w="817" w:type="dxa"/>
            <w:tcBorders>
              <w:top w:val="nil"/>
              <w:left w:val="nil"/>
              <w:bottom w:val="single" w:sz="8" w:space="0" w:color="auto"/>
              <w:right w:val="nil"/>
            </w:tcBorders>
            <w:shd w:val="clear" w:color="auto" w:fill="auto"/>
            <w:noWrap/>
            <w:vAlign w:val="center"/>
          </w:tcPr>
          <w:p w14:paraId="63E3D8B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999" w:type="dxa"/>
            <w:tcBorders>
              <w:top w:val="nil"/>
              <w:left w:val="nil"/>
              <w:bottom w:val="single" w:sz="8" w:space="0" w:color="auto"/>
              <w:right w:val="nil"/>
            </w:tcBorders>
            <w:shd w:val="clear" w:color="auto" w:fill="auto"/>
            <w:noWrap/>
          </w:tcPr>
          <w:p w14:paraId="36FDB6C1"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总体</w:t>
            </w:r>
          </w:p>
        </w:tc>
        <w:tc>
          <w:tcPr>
            <w:tcW w:w="570" w:type="dxa"/>
            <w:tcBorders>
              <w:top w:val="nil"/>
              <w:left w:val="nil"/>
              <w:bottom w:val="single" w:sz="8" w:space="0" w:color="auto"/>
              <w:right w:val="nil"/>
            </w:tcBorders>
            <w:shd w:val="clear" w:color="auto" w:fill="auto"/>
            <w:noWrap/>
            <w:vAlign w:val="center"/>
          </w:tcPr>
          <w:p w14:paraId="3E58CE8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0.73 </w:t>
            </w:r>
          </w:p>
        </w:tc>
        <w:tc>
          <w:tcPr>
            <w:tcW w:w="570" w:type="dxa"/>
            <w:tcBorders>
              <w:top w:val="nil"/>
              <w:left w:val="nil"/>
              <w:bottom w:val="single" w:sz="8" w:space="0" w:color="auto"/>
              <w:right w:val="nil"/>
            </w:tcBorders>
            <w:shd w:val="clear" w:color="auto" w:fill="auto"/>
            <w:noWrap/>
            <w:vAlign w:val="center"/>
          </w:tcPr>
          <w:p w14:paraId="6FF7BE4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0.62 </w:t>
            </w:r>
          </w:p>
        </w:tc>
        <w:tc>
          <w:tcPr>
            <w:tcW w:w="631" w:type="dxa"/>
            <w:tcBorders>
              <w:top w:val="nil"/>
              <w:left w:val="nil"/>
              <w:bottom w:val="single" w:sz="8" w:space="0" w:color="auto"/>
              <w:right w:val="nil"/>
            </w:tcBorders>
            <w:shd w:val="clear" w:color="auto" w:fill="auto"/>
            <w:noWrap/>
            <w:vAlign w:val="center"/>
          </w:tcPr>
          <w:p w14:paraId="0E4C5EB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0.67 </w:t>
            </w:r>
          </w:p>
        </w:tc>
        <w:tc>
          <w:tcPr>
            <w:tcW w:w="571" w:type="dxa"/>
            <w:tcBorders>
              <w:top w:val="nil"/>
              <w:left w:val="nil"/>
              <w:bottom w:val="single" w:sz="8" w:space="0" w:color="auto"/>
              <w:right w:val="nil"/>
            </w:tcBorders>
            <w:shd w:val="clear" w:color="auto" w:fill="auto"/>
            <w:noWrap/>
            <w:vAlign w:val="center"/>
          </w:tcPr>
          <w:p w14:paraId="22DAB57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961</w:t>
            </w:r>
          </w:p>
        </w:tc>
        <w:tc>
          <w:tcPr>
            <w:tcW w:w="220" w:type="dxa"/>
            <w:tcBorders>
              <w:top w:val="nil"/>
              <w:left w:val="nil"/>
              <w:bottom w:val="single" w:sz="8" w:space="0" w:color="auto"/>
              <w:right w:val="nil"/>
            </w:tcBorders>
            <w:shd w:val="clear" w:color="auto" w:fill="auto"/>
            <w:noWrap/>
            <w:vAlign w:val="center"/>
          </w:tcPr>
          <w:p w14:paraId="3B6FD93D"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nil"/>
              <w:left w:val="nil"/>
              <w:bottom w:val="single" w:sz="8" w:space="0" w:color="auto"/>
              <w:right w:val="nil"/>
            </w:tcBorders>
            <w:shd w:val="clear" w:color="auto" w:fill="auto"/>
            <w:noWrap/>
            <w:vAlign w:val="center"/>
          </w:tcPr>
          <w:p w14:paraId="4CEDD88B"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0.78 </w:t>
            </w:r>
          </w:p>
        </w:tc>
        <w:tc>
          <w:tcPr>
            <w:tcW w:w="571" w:type="dxa"/>
            <w:tcBorders>
              <w:top w:val="nil"/>
              <w:left w:val="nil"/>
              <w:bottom w:val="single" w:sz="8" w:space="0" w:color="auto"/>
              <w:right w:val="nil"/>
            </w:tcBorders>
            <w:shd w:val="clear" w:color="auto" w:fill="auto"/>
            <w:noWrap/>
            <w:vAlign w:val="center"/>
          </w:tcPr>
          <w:p w14:paraId="5B992F1A"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0.66 </w:t>
            </w:r>
          </w:p>
        </w:tc>
        <w:tc>
          <w:tcPr>
            <w:tcW w:w="631" w:type="dxa"/>
            <w:tcBorders>
              <w:top w:val="nil"/>
              <w:left w:val="nil"/>
              <w:bottom w:val="single" w:sz="8" w:space="0" w:color="auto"/>
              <w:right w:val="nil"/>
            </w:tcBorders>
            <w:shd w:val="clear" w:color="auto" w:fill="auto"/>
            <w:noWrap/>
            <w:vAlign w:val="center"/>
          </w:tcPr>
          <w:p w14:paraId="1EB0D3C9"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0.69 </w:t>
            </w:r>
          </w:p>
        </w:tc>
        <w:tc>
          <w:tcPr>
            <w:tcW w:w="571" w:type="dxa"/>
            <w:tcBorders>
              <w:top w:val="nil"/>
              <w:left w:val="nil"/>
              <w:bottom w:val="single" w:sz="8" w:space="0" w:color="auto"/>
              <w:right w:val="nil"/>
            </w:tcBorders>
            <w:shd w:val="clear" w:color="auto" w:fill="auto"/>
            <w:noWrap/>
            <w:vAlign w:val="center"/>
          </w:tcPr>
          <w:p w14:paraId="00B9899C"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897</w:t>
            </w:r>
          </w:p>
        </w:tc>
        <w:tc>
          <w:tcPr>
            <w:tcW w:w="220" w:type="dxa"/>
            <w:tcBorders>
              <w:top w:val="nil"/>
              <w:left w:val="nil"/>
              <w:bottom w:val="single" w:sz="8" w:space="0" w:color="auto"/>
              <w:right w:val="nil"/>
            </w:tcBorders>
            <w:shd w:val="clear" w:color="auto" w:fill="auto"/>
            <w:noWrap/>
            <w:vAlign w:val="center"/>
          </w:tcPr>
          <w:p w14:paraId="68E0D300"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　</w:t>
            </w:r>
          </w:p>
        </w:tc>
        <w:tc>
          <w:tcPr>
            <w:tcW w:w="571" w:type="dxa"/>
            <w:tcBorders>
              <w:top w:val="nil"/>
              <w:left w:val="nil"/>
              <w:bottom w:val="single" w:sz="8" w:space="0" w:color="auto"/>
              <w:right w:val="nil"/>
            </w:tcBorders>
            <w:shd w:val="clear" w:color="auto" w:fill="auto"/>
            <w:noWrap/>
            <w:vAlign w:val="center"/>
          </w:tcPr>
          <w:p w14:paraId="140BA316"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0.72 </w:t>
            </w:r>
          </w:p>
        </w:tc>
        <w:tc>
          <w:tcPr>
            <w:tcW w:w="571" w:type="dxa"/>
            <w:tcBorders>
              <w:top w:val="nil"/>
              <w:left w:val="nil"/>
              <w:bottom w:val="single" w:sz="8" w:space="0" w:color="auto"/>
              <w:right w:val="nil"/>
            </w:tcBorders>
            <w:shd w:val="clear" w:color="auto" w:fill="auto"/>
            <w:noWrap/>
            <w:vAlign w:val="center"/>
          </w:tcPr>
          <w:p w14:paraId="1D7C3A24"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0.58 </w:t>
            </w:r>
          </w:p>
        </w:tc>
        <w:tc>
          <w:tcPr>
            <w:tcW w:w="631" w:type="dxa"/>
            <w:tcBorders>
              <w:top w:val="nil"/>
              <w:left w:val="nil"/>
              <w:bottom w:val="single" w:sz="8" w:space="0" w:color="auto"/>
              <w:right w:val="nil"/>
            </w:tcBorders>
            <w:shd w:val="clear" w:color="auto" w:fill="auto"/>
            <w:noWrap/>
            <w:vAlign w:val="center"/>
          </w:tcPr>
          <w:p w14:paraId="41CF44EE" w14:textId="77777777" w:rsidR="00C41D74" w:rsidRDefault="00816B6E">
            <w:pPr>
              <w:widowControl/>
              <w:jc w:val="center"/>
              <w:rPr>
                <w:rFonts w:ascii="宋体" w:eastAsia="宋体" w:hAnsi="宋体" w:cs="宋体"/>
                <w:kern w:val="0"/>
                <w:sz w:val="16"/>
                <w:szCs w:val="16"/>
              </w:rPr>
            </w:pPr>
            <w:r>
              <w:rPr>
                <w:rFonts w:ascii="宋体" w:eastAsia="宋体" w:hAnsi="宋体" w:cs="宋体" w:hint="eastAsia"/>
                <w:kern w:val="0"/>
                <w:sz w:val="16"/>
                <w:szCs w:val="16"/>
              </w:rPr>
              <w:t xml:space="preserve">0.63 </w:t>
            </w:r>
          </w:p>
        </w:tc>
        <w:tc>
          <w:tcPr>
            <w:tcW w:w="571" w:type="dxa"/>
            <w:tcBorders>
              <w:top w:val="nil"/>
              <w:left w:val="nil"/>
              <w:bottom w:val="single" w:sz="8" w:space="0" w:color="auto"/>
              <w:right w:val="nil"/>
            </w:tcBorders>
            <w:shd w:val="clear" w:color="auto" w:fill="auto"/>
            <w:noWrap/>
            <w:vAlign w:val="center"/>
          </w:tcPr>
          <w:p w14:paraId="47942DBC" w14:textId="77777777" w:rsidR="00C41D74" w:rsidRDefault="00816B6E">
            <w:pPr>
              <w:keepNext/>
              <w:widowControl/>
              <w:jc w:val="center"/>
              <w:rPr>
                <w:rFonts w:ascii="宋体" w:eastAsia="宋体" w:hAnsi="宋体" w:cs="宋体"/>
                <w:kern w:val="0"/>
                <w:sz w:val="16"/>
                <w:szCs w:val="16"/>
              </w:rPr>
            </w:pPr>
            <w:r>
              <w:rPr>
                <w:rFonts w:ascii="宋体" w:eastAsia="宋体" w:hAnsi="宋体" w:cs="宋体" w:hint="eastAsia"/>
                <w:kern w:val="0"/>
                <w:sz w:val="16"/>
                <w:szCs w:val="16"/>
              </w:rPr>
              <w:t>961</w:t>
            </w:r>
          </w:p>
        </w:tc>
      </w:tr>
    </w:tbl>
    <w:p w14:paraId="3C7047BF" w14:textId="77777777" w:rsidR="00C41D74" w:rsidRDefault="00816B6E">
      <w:pPr>
        <w:pStyle w:val="a0"/>
      </w:pPr>
      <w:bookmarkStart w:id="92" w:name="_Toc37335384"/>
      <w:bookmarkStart w:id="93" w:name="_Toc37339270"/>
      <w:bookmarkStart w:id="94" w:name="_Toc41736400"/>
      <w:r>
        <w:rPr>
          <w:rFonts w:hint="eastAsia"/>
        </w:rPr>
        <w:t>模型评估</w:t>
      </w:r>
      <w:bookmarkEnd w:id="92"/>
      <w:bookmarkEnd w:id="93"/>
      <w:bookmarkEnd w:id="94"/>
      <w:commentRangeStart w:id="95"/>
      <w:commentRangeEnd w:id="95"/>
      <w:r>
        <w:commentReference w:id="95"/>
      </w:r>
    </w:p>
    <w:p w14:paraId="7486A188" w14:textId="77777777" w:rsidR="00C41D74" w:rsidRDefault="00816B6E">
      <w:pPr>
        <w:pStyle w:val="af8"/>
        <w:ind w:firstLine="480"/>
      </w:pPr>
      <w:r>
        <w:t>本</w:t>
      </w:r>
      <w:r>
        <w:rPr>
          <w:rFonts w:hint="eastAsia"/>
        </w:rPr>
        <w:t>研究</w:t>
      </w:r>
      <w:r>
        <w:t>使用了</w:t>
      </w:r>
      <w:r>
        <w:rPr>
          <w:rFonts w:hint="eastAsia"/>
        </w:rPr>
        <w:t>K</w:t>
      </w:r>
      <w:r>
        <w:rPr>
          <w:rFonts w:hint="eastAsia"/>
        </w:rPr>
        <w:t>近邻法、决策树、随机森林、支持向量机、神经网络、逻辑回归</w:t>
      </w:r>
      <w:r>
        <w:rPr>
          <w:rFonts w:hint="eastAsia"/>
        </w:rPr>
        <w:t>6</w:t>
      </w:r>
      <w:r>
        <w:rPr>
          <w:rFonts w:hint="eastAsia"/>
        </w:rPr>
        <w:lastRenderedPageBreak/>
        <w:t>个机器学习模型对阿片类药物报告量进行预测。并用</w:t>
      </w:r>
      <w:r>
        <w:rPr>
          <w:rFonts w:hint="eastAsia"/>
        </w:rPr>
        <w:t>10</w:t>
      </w:r>
      <w:r>
        <w:rPr>
          <w:rFonts w:hint="eastAsia"/>
        </w:rPr>
        <w:t>折交叉验证法作为参考对模型效果进行评估，具体数据结果见</w:t>
      </w:r>
      <w:r>
        <w:fldChar w:fldCharType="begin"/>
      </w:r>
      <w:r>
        <w:instrText xml:space="preserve"> </w:instrText>
      </w:r>
      <w:r>
        <w:rPr>
          <w:rFonts w:hint="eastAsia"/>
        </w:rPr>
        <w:instrText>REF _Ref41734326 \h</w:instrText>
      </w:r>
      <w:r>
        <w:instrText xml:space="preserve">  \* MERGEFORMAT </w:instrText>
      </w:r>
      <w:r>
        <w:fldChar w:fldCharType="separate"/>
      </w:r>
      <w:r>
        <w:t>表</w:t>
      </w:r>
      <w:r>
        <w:t xml:space="preserve"> 3</w:t>
      </w:r>
      <w:r>
        <w:fldChar w:fldCharType="end"/>
      </w:r>
      <w:r>
        <w:rPr>
          <w:rFonts w:hint="eastAsia"/>
        </w:rPr>
        <w:t>。</w:t>
      </w:r>
    </w:p>
    <w:p w14:paraId="6BEFC67B" w14:textId="77777777" w:rsidR="00C41D74" w:rsidRDefault="00816B6E">
      <w:pPr>
        <w:pStyle w:val="a6"/>
        <w:jc w:val="center"/>
        <w:rPr>
          <w:rFonts w:ascii="宋体" w:eastAsia="宋体" w:hAnsi="宋体"/>
          <w:b/>
          <w:sz w:val="21"/>
          <w:szCs w:val="21"/>
        </w:rPr>
      </w:pPr>
      <w:bookmarkStart w:id="96" w:name="_Ref41734326"/>
      <w:bookmarkStart w:id="97" w:name="_Toc40737583"/>
      <w:r>
        <w:rPr>
          <w:rFonts w:ascii="宋体" w:eastAsia="宋体" w:hAnsi="宋体"/>
          <w:b/>
          <w:bCs/>
          <w:sz w:val="21"/>
          <w:szCs w:val="21"/>
        </w:rPr>
        <w:t>表</w:t>
      </w:r>
      <w:r>
        <w:rPr>
          <w:rFonts w:ascii="宋体" w:eastAsia="宋体" w:hAnsi="宋体"/>
          <w:b/>
          <w:bCs/>
          <w:sz w:val="21"/>
          <w:szCs w:val="21"/>
        </w:rPr>
        <w:t xml:space="preserve"> </w:t>
      </w:r>
      <w:r>
        <w:rPr>
          <w:rFonts w:ascii="宋体" w:eastAsia="宋体" w:hAnsi="宋体"/>
          <w:b/>
          <w:bCs/>
          <w:sz w:val="21"/>
          <w:szCs w:val="21"/>
        </w:rPr>
        <w:fldChar w:fldCharType="begin"/>
      </w:r>
      <w:r>
        <w:rPr>
          <w:rFonts w:ascii="宋体" w:eastAsia="宋体" w:hAnsi="宋体"/>
          <w:b/>
          <w:bCs/>
          <w:sz w:val="21"/>
          <w:szCs w:val="21"/>
        </w:rPr>
        <w:instrText xml:space="preserve"> SEQ </w:instrText>
      </w:r>
      <w:r>
        <w:rPr>
          <w:rFonts w:ascii="宋体" w:eastAsia="宋体" w:hAnsi="宋体"/>
          <w:b/>
          <w:bCs/>
          <w:sz w:val="21"/>
          <w:szCs w:val="21"/>
        </w:rPr>
        <w:instrText>表</w:instrText>
      </w:r>
      <w:r>
        <w:rPr>
          <w:rFonts w:ascii="宋体" w:eastAsia="宋体" w:hAnsi="宋体"/>
          <w:b/>
          <w:bCs/>
          <w:sz w:val="21"/>
          <w:szCs w:val="21"/>
        </w:rPr>
        <w:instrText xml:space="preserve"> \* ARABIC </w:instrText>
      </w:r>
      <w:r>
        <w:rPr>
          <w:rFonts w:ascii="宋体" w:eastAsia="宋体" w:hAnsi="宋体"/>
          <w:b/>
          <w:bCs/>
          <w:sz w:val="21"/>
          <w:szCs w:val="21"/>
        </w:rPr>
        <w:fldChar w:fldCharType="separate"/>
      </w:r>
      <w:r>
        <w:rPr>
          <w:rFonts w:ascii="宋体" w:eastAsia="宋体" w:hAnsi="宋体"/>
          <w:b/>
          <w:bCs/>
          <w:sz w:val="21"/>
          <w:szCs w:val="21"/>
        </w:rPr>
        <w:t>3</w:t>
      </w:r>
      <w:r>
        <w:rPr>
          <w:rFonts w:ascii="宋体" w:eastAsia="宋体" w:hAnsi="宋体"/>
          <w:b/>
          <w:bCs/>
          <w:sz w:val="21"/>
          <w:szCs w:val="21"/>
        </w:rPr>
        <w:fldChar w:fldCharType="end"/>
      </w:r>
      <w:bookmarkEnd w:id="96"/>
      <w:r>
        <w:rPr>
          <w:rFonts w:ascii="宋体" w:eastAsia="宋体" w:hAnsi="宋体" w:hint="eastAsia"/>
          <w:b/>
          <w:sz w:val="21"/>
          <w:szCs w:val="21"/>
        </w:rPr>
        <w:t xml:space="preserve">   6</w:t>
      </w:r>
      <w:r>
        <w:rPr>
          <w:rFonts w:ascii="宋体" w:eastAsia="宋体" w:hAnsi="宋体" w:hint="eastAsia"/>
          <w:b/>
          <w:sz w:val="21"/>
          <w:szCs w:val="21"/>
        </w:rPr>
        <w:t>种机器学习算法精确率的</w:t>
      </w:r>
      <w:r>
        <w:rPr>
          <w:rFonts w:ascii="宋体" w:eastAsia="宋体" w:hAnsi="宋体" w:hint="eastAsia"/>
          <w:b/>
          <w:sz w:val="21"/>
          <w:szCs w:val="21"/>
        </w:rPr>
        <w:t>K</w:t>
      </w:r>
      <w:r>
        <w:rPr>
          <w:rFonts w:ascii="宋体" w:eastAsia="宋体" w:hAnsi="宋体" w:hint="eastAsia"/>
          <w:b/>
          <w:sz w:val="21"/>
          <w:szCs w:val="21"/>
        </w:rPr>
        <w:t>折交叉验证结果</w:t>
      </w:r>
      <w:bookmarkEnd w:id="97"/>
    </w:p>
    <w:tbl>
      <w:tblPr>
        <w:tblW w:w="5000" w:type="pct"/>
        <w:tblLook w:val="04A0" w:firstRow="1" w:lastRow="0" w:firstColumn="1" w:lastColumn="0" w:noHBand="0" w:noVBand="1"/>
      </w:tblPr>
      <w:tblGrid>
        <w:gridCol w:w="1222"/>
        <w:gridCol w:w="703"/>
        <w:gridCol w:w="1007"/>
        <w:gridCol w:w="963"/>
        <w:gridCol w:w="1223"/>
        <w:gridCol w:w="1506"/>
        <w:gridCol w:w="1223"/>
        <w:gridCol w:w="1223"/>
      </w:tblGrid>
      <w:tr w:rsidR="00C41D74" w14:paraId="5914087C" w14:textId="77777777">
        <w:trPr>
          <w:trHeight w:val="300"/>
        </w:trPr>
        <w:tc>
          <w:tcPr>
            <w:tcW w:w="677" w:type="pct"/>
            <w:tcBorders>
              <w:top w:val="single" w:sz="8" w:space="0" w:color="auto"/>
              <w:left w:val="nil"/>
              <w:bottom w:val="single" w:sz="8" w:space="0" w:color="auto"/>
              <w:right w:val="nil"/>
            </w:tcBorders>
            <w:shd w:val="clear" w:color="auto" w:fill="auto"/>
            <w:noWrap/>
            <w:vAlign w:val="center"/>
          </w:tcPr>
          <w:p w14:paraId="689E420F" w14:textId="77777777" w:rsidR="00C41D74" w:rsidRDefault="00816B6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类别</w:t>
            </w:r>
          </w:p>
        </w:tc>
        <w:tc>
          <w:tcPr>
            <w:tcW w:w="391" w:type="pct"/>
            <w:tcBorders>
              <w:top w:val="single" w:sz="8" w:space="0" w:color="auto"/>
              <w:left w:val="nil"/>
              <w:bottom w:val="single" w:sz="8" w:space="0" w:color="auto"/>
              <w:right w:val="nil"/>
            </w:tcBorders>
            <w:shd w:val="clear" w:color="auto" w:fill="auto"/>
            <w:noWrap/>
            <w:vAlign w:val="center"/>
          </w:tcPr>
          <w:p w14:paraId="1A593083" w14:textId="77777777" w:rsidR="00C41D74" w:rsidRDefault="00816B6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次数</w:t>
            </w:r>
          </w:p>
        </w:tc>
        <w:tc>
          <w:tcPr>
            <w:tcW w:w="534" w:type="pct"/>
            <w:tcBorders>
              <w:top w:val="single" w:sz="8" w:space="0" w:color="auto"/>
              <w:left w:val="nil"/>
              <w:bottom w:val="single" w:sz="8" w:space="0" w:color="auto"/>
              <w:right w:val="nil"/>
            </w:tcBorders>
            <w:shd w:val="clear" w:color="auto" w:fill="auto"/>
            <w:noWrap/>
            <w:vAlign w:val="center"/>
          </w:tcPr>
          <w:p w14:paraId="6AA6DD1E" w14:textId="77777777" w:rsidR="00C41D74" w:rsidRDefault="00816B6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K</w:t>
            </w:r>
            <w:r>
              <w:rPr>
                <w:rFonts w:ascii="宋体" w:eastAsia="宋体" w:hAnsi="宋体" w:cs="宋体" w:hint="eastAsia"/>
                <w:b/>
                <w:bCs/>
                <w:color w:val="000000"/>
                <w:kern w:val="0"/>
                <w:szCs w:val="21"/>
              </w:rPr>
              <w:t>近邻法</w:t>
            </w:r>
          </w:p>
        </w:tc>
        <w:tc>
          <w:tcPr>
            <w:tcW w:w="534" w:type="pct"/>
            <w:tcBorders>
              <w:top w:val="single" w:sz="8" w:space="0" w:color="auto"/>
              <w:left w:val="nil"/>
              <w:bottom w:val="single" w:sz="8" w:space="0" w:color="auto"/>
              <w:right w:val="nil"/>
            </w:tcBorders>
            <w:shd w:val="clear" w:color="auto" w:fill="auto"/>
            <w:noWrap/>
            <w:vAlign w:val="center"/>
          </w:tcPr>
          <w:p w14:paraId="1E7DA556" w14:textId="77777777" w:rsidR="00C41D74" w:rsidRDefault="00816B6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决策树</w:t>
            </w:r>
          </w:p>
        </w:tc>
        <w:tc>
          <w:tcPr>
            <w:tcW w:w="677" w:type="pct"/>
            <w:tcBorders>
              <w:top w:val="single" w:sz="8" w:space="0" w:color="auto"/>
              <w:left w:val="nil"/>
              <w:bottom w:val="single" w:sz="8" w:space="0" w:color="auto"/>
              <w:right w:val="nil"/>
            </w:tcBorders>
            <w:shd w:val="clear" w:color="auto" w:fill="auto"/>
            <w:noWrap/>
            <w:vAlign w:val="center"/>
          </w:tcPr>
          <w:p w14:paraId="553C9B20" w14:textId="77777777" w:rsidR="00C41D74" w:rsidRDefault="00816B6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随机森林</w:t>
            </w:r>
          </w:p>
        </w:tc>
        <w:tc>
          <w:tcPr>
            <w:tcW w:w="833" w:type="pct"/>
            <w:tcBorders>
              <w:top w:val="single" w:sz="8" w:space="0" w:color="auto"/>
              <w:left w:val="nil"/>
              <w:bottom w:val="single" w:sz="8" w:space="0" w:color="auto"/>
              <w:right w:val="nil"/>
            </w:tcBorders>
            <w:shd w:val="clear" w:color="auto" w:fill="auto"/>
            <w:noWrap/>
            <w:vAlign w:val="center"/>
          </w:tcPr>
          <w:p w14:paraId="1117EE06" w14:textId="77777777" w:rsidR="00C41D74" w:rsidRDefault="00816B6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支持</w:t>
            </w:r>
            <w:proofErr w:type="gramStart"/>
            <w:r>
              <w:rPr>
                <w:rFonts w:ascii="宋体" w:eastAsia="宋体" w:hAnsi="宋体" w:cs="宋体" w:hint="eastAsia"/>
                <w:b/>
                <w:bCs/>
                <w:color w:val="000000"/>
                <w:kern w:val="0"/>
                <w:szCs w:val="21"/>
              </w:rPr>
              <w:t>向量机</w:t>
            </w:r>
            <w:proofErr w:type="gramEnd"/>
          </w:p>
        </w:tc>
        <w:tc>
          <w:tcPr>
            <w:tcW w:w="677" w:type="pct"/>
            <w:tcBorders>
              <w:top w:val="single" w:sz="8" w:space="0" w:color="auto"/>
              <w:left w:val="nil"/>
              <w:bottom w:val="single" w:sz="8" w:space="0" w:color="auto"/>
              <w:right w:val="nil"/>
            </w:tcBorders>
            <w:shd w:val="clear" w:color="auto" w:fill="auto"/>
            <w:noWrap/>
            <w:vAlign w:val="center"/>
          </w:tcPr>
          <w:p w14:paraId="5E131606" w14:textId="77777777" w:rsidR="00C41D74" w:rsidRDefault="00816B6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神经网络</w:t>
            </w:r>
          </w:p>
        </w:tc>
        <w:tc>
          <w:tcPr>
            <w:tcW w:w="677" w:type="pct"/>
            <w:tcBorders>
              <w:top w:val="single" w:sz="8" w:space="0" w:color="auto"/>
              <w:left w:val="nil"/>
              <w:bottom w:val="single" w:sz="8" w:space="0" w:color="auto"/>
              <w:right w:val="nil"/>
            </w:tcBorders>
            <w:shd w:val="clear" w:color="auto" w:fill="auto"/>
            <w:noWrap/>
            <w:vAlign w:val="center"/>
          </w:tcPr>
          <w:p w14:paraId="1D40C6B6" w14:textId="77777777" w:rsidR="00C41D74" w:rsidRDefault="00816B6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线性回归</w:t>
            </w:r>
          </w:p>
        </w:tc>
      </w:tr>
      <w:tr w:rsidR="00C41D74" w14:paraId="79CC4E99" w14:textId="77777777">
        <w:trPr>
          <w:trHeight w:val="288"/>
        </w:trPr>
        <w:tc>
          <w:tcPr>
            <w:tcW w:w="677" w:type="pct"/>
            <w:tcBorders>
              <w:top w:val="nil"/>
              <w:left w:val="nil"/>
              <w:bottom w:val="nil"/>
              <w:right w:val="nil"/>
            </w:tcBorders>
            <w:shd w:val="clear" w:color="auto" w:fill="auto"/>
            <w:noWrap/>
            <w:vAlign w:val="center"/>
          </w:tcPr>
          <w:p w14:paraId="70966B1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合成类</w:t>
            </w:r>
          </w:p>
        </w:tc>
        <w:tc>
          <w:tcPr>
            <w:tcW w:w="391" w:type="pct"/>
            <w:tcBorders>
              <w:top w:val="nil"/>
              <w:left w:val="nil"/>
              <w:bottom w:val="nil"/>
              <w:right w:val="nil"/>
            </w:tcBorders>
            <w:shd w:val="clear" w:color="auto" w:fill="auto"/>
            <w:noWrap/>
            <w:vAlign w:val="center"/>
          </w:tcPr>
          <w:p w14:paraId="55983138" w14:textId="77777777" w:rsidR="00C41D74" w:rsidRDefault="00C41D74">
            <w:pPr>
              <w:widowControl/>
              <w:jc w:val="center"/>
              <w:rPr>
                <w:rFonts w:ascii="宋体" w:eastAsia="宋体" w:hAnsi="宋体" w:cs="宋体"/>
                <w:color w:val="000000"/>
                <w:kern w:val="0"/>
                <w:szCs w:val="21"/>
              </w:rPr>
            </w:pPr>
          </w:p>
        </w:tc>
        <w:tc>
          <w:tcPr>
            <w:tcW w:w="534" w:type="pct"/>
            <w:tcBorders>
              <w:top w:val="nil"/>
              <w:left w:val="nil"/>
              <w:bottom w:val="nil"/>
              <w:right w:val="nil"/>
            </w:tcBorders>
            <w:shd w:val="clear" w:color="auto" w:fill="auto"/>
            <w:noWrap/>
            <w:vAlign w:val="center"/>
          </w:tcPr>
          <w:p w14:paraId="4AA50A95" w14:textId="77777777" w:rsidR="00C41D74" w:rsidRDefault="00C41D74">
            <w:pPr>
              <w:widowControl/>
              <w:jc w:val="center"/>
              <w:rPr>
                <w:rFonts w:ascii="宋体" w:eastAsia="宋体" w:hAnsi="宋体" w:cs="Times New Roman"/>
                <w:kern w:val="0"/>
                <w:szCs w:val="21"/>
              </w:rPr>
            </w:pPr>
          </w:p>
        </w:tc>
        <w:tc>
          <w:tcPr>
            <w:tcW w:w="534" w:type="pct"/>
            <w:tcBorders>
              <w:top w:val="nil"/>
              <w:left w:val="nil"/>
              <w:bottom w:val="nil"/>
              <w:right w:val="nil"/>
            </w:tcBorders>
            <w:shd w:val="clear" w:color="auto" w:fill="auto"/>
            <w:noWrap/>
            <w:vAlign w:val="center"/>
          </w:tcPr>
          <w:p w14:paraId="3893DCC8" w14:textId="77777777" w:rsidR="00C41D74" w:rsidRDefault="00C41D74">
            <w:pPr>
              <w:widowControl/>
              <w:jc w:val="center"/>
              <w:rPr>
                <w:rFonts w:ascii="宋体" w:eastAsia="宋体" w:hAnsi="宋体" w:cs="Times New Roman"/>
                <w:kern w:val="0"/>
                <w:szCs w:val="21"/>
              </w:rPr>
            </w:pPr>
          </w:p>
        </w:tc>
        <w:tc>
          <w:tcPr>
            <w:tcW w:w="677" w:type="pct"/>
            <w:tcBorders>
              <w:top w:val="nil"/>
              <w:left w:val="nil"/>
              <w:bottom w:val="nil"/>
              <w:right w:val="nil"/>
            </w:tcBorders>
            <w:shd w:val="clear" w:color="auto" w:fill="auto"/>
            <w:noWrap/>
            <w:vAlign w:val="center"/>
          </w:tcPr>
          <w:p w14:paraId="1B89B8A7" w14:textId="77777777" w:rsidR="00C41D74" w:rsidRDefault="00C41D74">
            <w:pPr>
              <w:widowControl/>
              <w:jc w:val="center"/>
              <w:rPr>
                <w:rFonts w:ascii="宋体" w:eastAsia="宋体" w:hAnsi="宋体" w:cs="Times New Roman"/>
                <w:kern w:val="0"/>
                <w:szCs w:val="21"/>
              </w:rPr>
            </w:pPr>
          </w:p>
        </w:tc>
        <w:tc>
          <w:tcPr>
            <w:tcW w:w="833" w:type="pct"/>
            <w:tcBorders>
              <w:top w:val="nil"/>
              <w:left w:val="nil"/>
              <w:bottom w:val="nil"/>
              <w:right w:val="nil"/>
            </w:tcBorders>
            <w:shd w:val="clear" w:color="auto" w:fill="auto"/>
            <w:noWrap/>
            <w:vAlign w:val="center"/>
          </w:tcPr>
          <w:p w14:paraId="0D7DA9E6" w14:textId="77777777" w:rsidR="00C41D74" w:rsidRDefault="00C41D74">
            <w:pPr>
              <w:widowControl/>
              <w:jc w:val="center"/>
              <w:rPr>
                <w:rFonts w:ascii="宋体" w:eastAsia="宋体" w:hAnsi="宋体" w:cs="Times New Roman"/>
                <w:kern w:val="0"/>
                <w:szCs w:val="21"/>
              </w:rPr>
            </w:pPr>
          </w:p>
        </w:tc>
        <w:tc>
          <w:tcPr>
            <w:tcW w:w="677" w:type="pct"/>
            <w:tcBorders>
              <w:top w:val="nil"/>
              <w:left w:val="nil"/>
              <w:bottom w:val="nil"/>
              <w:right w:val="nil"/>
            </w:tcBorders>
            <w:shd w:val="clear" w:color="auto" w:fill="auto"/>
            <w:noWrap/>
            <w:vAlign w:val="center"/>
          </w:tcPr>
          <w:p w14:paraId="28EB9E1E" w14:textId="77777777" w:rsidR="00C41D74" w:rsidRDefault="00C41D74">
            <w:pPr>
              <w:widowControl/>
              <w:jc w:val="center"/>
              <w:rPr>
                <w:rFonts w:ascii="宋体" w:eastAsia="宋体" w:hAnsi="宋体" w:cs="Times New Roman"/>
                <w:kern w:val="0"/>
                <w:szCs w:val="21"/>
              </w:rPr>
            </w:pPr>
          </w:p>
        </w:tc>
        <w:tc>
          <w:tcPr>
            <w:tcW w:w="677" w:type="pct"/>
            <w:tcBorders>
              <w:top w:val="nil"/>
              <w:left w:val="nil"/>
              <w:bottom w:val="nil"/>
              <w:right w:val="nil"/>
            </w:tcBorders>
            <w:shd w:val="clear" w:color="auto" w:fill="auto"/>
            <w:noWrap/>
            <w:vAlign w:val="center"/>
          </w:tcPr>
          <w:p w14:paraId="721DBC43" w14:textId="77777777" w:rsidR="00C41D74" w:rsidRDefault="00C41D74">
            <w:pPr>
              <w:widowControl/>
              <w:jc w:val="center"/>
              <w:rPr>
                <w:rFonts w:ascii="宋体" w:eastAsia="宋体" w:hAnsi="宋体" w:cs="Times New Roman"/>
                <w:kern w:val="0"/>
                <w:szCs w:val="21"/>
              </w:rPr>
            </w:pPr>
          </w:p>
        </w:tc>
      </w:tr>
      <w:tr w:rsidR="00C41D74" w14:paraId="17EA06E1" w14:textId="77777777">
        <w:trPr>
          <w:trHeight w:val="288"/>
        </w:trPr>
        <w:tc>
          <w:tcPr>
            <w:tcW w:w="677" w:type="pct"/>
            <w:tcBorders>
              <w:top w:val="nil"/>
              <w:left w:val="nil"/>
              <w:bottom w:val="nil"/>
              <w:right w:val="nil"/>
            </w:tcBorders>
            <w:shd w:val="clear" w:color="auto" w:fill="auto"/>
            <w:noWrap/>
            <w:vAlign w:val="center"/>
          </w:tcPr>
          <w:p w14:paraId="2DF031F4" w14:textId="77777777" w:rsidR="00C41D74" w:rsidRDefault="00C41D74">
            <w:pPr>
              <w:widowControl/>
              <w:jc w:val="center"/>
              <w:rPr>
                <w:rFonts w:ascii="宋体" w:eastAsia="宋体" w:hAnsi="宋体" w:cs="Times New Roman"/>
                <w:kern w:val="0"/>
                <w:szCs w:val="21"/>
              </w:rPr>
            </w:pPr>
          </w:p>
        </w:tc>
        <w:tc>
          <w:tcPr>
            <w:tcW w:w="391" w:type="pct"/>
            <w:tcBorders>
              <w:top w:val="nil"/>
              <w:left w:val="nil"/>
              <w:bottom w:val="nil"/>
              <w:right w:val="nil"/>
            </w:tcBorders>
            <w:shd w:val="clear" w:color="auto" w:fill="auto"/>
            <w:noWrap/>
            <w:vAlign w:val="center"/>
          </w:tcPr>
          <w:p w14:paraId="72B9268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534" w:type="pct"/>
            <w:tcBorders>
              <w:top w:val="nil"/>
              <w:left w:val="nil"/>
              <w:bottom w:val="nil"/>
              <w:right w:val="nil"/>
            </w:tcBorders>
            <w:shd w:val="clear" w:color="auto" w:fill="auto"/>
            <w:noWrap/>
            <w:vAlign w:val="center"/>
          </w:tcPr>
          <w:p w14:paraId="4408989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0.542 </w:t>
            </w:r>
          </w:p>
        </w:tc>
        <w:tc>
          <w:tcPr>
            <w:tcW w:w="534" w:type="pct"/>
            <w:tcBorders>
              <w:top w:val="nil"/>
              <w:left w:val="nil"/>
              <w:bottom w:val="nil"/>
              <w:right w:val="nil"/>
            </w:tcBorders>
            <w:shd w:val="clear" w:color="auto" w:fill="auto"/>
            <w:noWrap/>
            <w:vAlign w:val="center"/>
          </w:tcPr>
          <w:p w14:paraId="18D2702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0.471 </w:t>
            </w:r>
          </w:p>
        </w:tc>
        <w:tc>
          <w:tcPr>
            <w:tcW w:w="677" w:type="pct"/>
            <w:tcBorders>
              <w:top w:val="nil"/>
              <w:left w:val="nil"/>
              <w:bottom w:val="nil"/>
              <w:right w:val="nil"/>
            </w:tcBorders>
            <w:shd w:val="clear" w:color="auto" w:fill="auto"/>
            <w:noWrap/>
            <w:vAlign w:val="center"/>
          </w:tcPr>
          <w:p w14:paraId="5C259B2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0.551 </w:t>
            </w:r>
          </w:p>
        </w:tc>
        <w:tc>
          <w:tcPr>
            <w:tcW w:w="833" w:type="pct"/>
            <w:tcBorders>
              <w:top w:val="nil"/>
              <w:left w:val="nil"/>
              <w:bottom w:val="nil"/>
              <w:right w:val="nil"/>
            </w:tcBorders>
            <w:shd w:val="clear" w:color="auto" w:fill="auto"/>
            <w:noWrap/>
            <w:vAlign w:val="center"/>
          </w:tcPr>
          <w:p w14:paraId="29BEF5B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0.588 </w:t>
            </w:r>
          </w:p>
        </w:tc>
        <w:tc>
          <w:tcPr>
            <w:tcW w:w="677" w:type="pct"/>
            <w:tcBorders>
              <w:top w:val="nil"/>
              <w:left w:val="nil"/>
              <w:bottom w:val="nil"/>
              <w:right w:val="nil"/>
            </w:tcBorders>
            <w:shd w:val="clear" w:color="auto" w:fill="auto"/>
            <w:noWrap/>
            <w:vAlign w:val="center"/>
          </w:tcPr>
          <w:p w14:paraId="1DE5950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0.622 </w:t>
            </w:r>
          </w:p>
        </w:tc>
        <w:tc>
          <w:tcPr>
            <w:tcW w:w="677" w:type="pct"/>
            <w:tcBorders>
              <w:top w:val="nil"/>
              <w:left w:val="nil"/>
              <w:bottom w:val="nil"/>
              <w:right w:val="nil"/>
            </w:tcBorders>
            <w:shd w:val="clear" w:color="auto" w:fill="auto"/>
            <w:noWrap/>
            <w:vAlign w:val="center"/>
          </w:tcPr>
          <w:p w14:paraId="0B92C05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0.613 </w:t>
            </w:r>
          </w:p>
        </w:tc>
      </w:tr>
      <w:tr w:rsidR="00C41D74" w14:paraId="7F3F6CF2" w14:textId="77777777">
        <w:trPr>
          <w:trHeight w:val="288"/>
        </w:trPr>
        <w:tc>
          <w:tcPr>
            <w:tcW w:w="677" w:type="pct"/>
            <w:tcBorders>
              <w:top w:val="nil"/>
              <w:left w:val="nil"/>
              <w:bottom w:val="nil"/>
              <w:right w:val="nil"/>
            </w:tcBorders>
            <w:shd w:val="clear" w:color="auto" w:fill="auto"/>
            <w:noWrap/>
            <w:vAlign w:val="center"/>
          </w:tcPr>
          <w:p w14:paraId="08169279"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64FDF04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534" w:type="pct"/>
            <w:tcBorders>
              <w:top w:val="nil"/>
              <w:left w:val="nil"/>
              <w:bottom w:val="nil"/>
              <w:right w:val="nil"/>
            </w:tcBorders>
            <w:shd w:val="clear" w:color="auto" w:fill="auto"/>
            <w:noWrap/>
            <w:vAlign w:val="center"/>
          </w:tcPr>
          <w:p w14:paraId="7CF839E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0.472 </w:t>
            </w:r>
          </w:p>
        </w:tc>
        <w:tc>
          <w:tcPr>
            <w:tcW w:w="534" w:type="pct"/>
            <w:tcBorders>
              <w:top w:val="nil"/>
              <w:left w:val="nil"/>
              <w:bottom w:val="nil"/>
              <w:right w:val="nil"/>
            </w:tcBorders>
            <w:shd w:val="clear" w:color="auto" w:fill="auto"/>
            <w:noWrap/>
            <w:vAlign w:val="center"/>
          </w:tcPr>
          <w:p w14:paraId="59D1FF6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0.404 </w:t>
            </w:r>
          </w:p>
        </w:tc>
        <w:tc>
          <w:tcPr>
            <w:tcW w:w="677" w:type="pct"/>
            <w:tcBorders>
              <w:top w:val="nil"/>
              <w:left w:val="nil"/>
              <w:bottom w:val="nil"/>
              <w:right w:val="nil"/>
            </w:tcBorders>
            <w:shd w:val="clear" w:color="auto" w:fill="auto"/>
            <w:noWrap/>
            <w:vAlign w:val="center"/>
          </w:tcPr>
          <w:p w14:paraId="6840CE8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0.469 </w:t>
            </w:r>
          </w:p>
        </w:tc>
        <w:tc>
          <w:tcPr>
            <w:tcW w:w="833" w:type="pct"/>
            <w:tcBorders>
              <w:top w:val="nil"/>
              <w:left w:val="nil"/>
              <w:bottom w:val="nil"/>
              <w:right w:val="nil"/>
            </w:tcBorders>
            <w:shd w:val="clear" w:color="auto" w:fill="auto"/>
            <w:noWrap/>
            <w:vAlign w:val="center"/>
          </w:tcPr>
          <w:p w14:paraId="19406B1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0.469 </w:t>
            </w:r>
          </w:p>
        </w:tc>
        <w:tc>
          <w:tcPr>
            <w:tcW w:w="677" w:type="pct"/>
            <w:tcBorders>
              <w:top w:val="nil"/>
              <w:left w:val="nil"/>
              <w:bottom w:val="nil"/>
              <w:right w:val="nil"/>
            </w:tcBorders>
            <w:shd w:val="clear" w:color="auto" w:fill="auto"/>
            <w:noWrap/>
            <w:vAlign w:val="center"/>
          </w:tcPr>
          <w:p w14:paraId="5758F47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0.497 </w:t>
            </w:r>
          </w:p>
        </w:tc>
        <w:tc>
          <w:tcPr>
            <w:tcW w:w="677" w:type="pct"/>
            <w:tcBorders>
              <w:top w:val="nil"/>
              <w:left w:val="nil"/>
              <w:bottom w:val="nil"/>
              <w:right w:val="nil"/>
            </w:tcBorders>
            <w:shd w:val="clear" w:color="auto" w:fill="auto"/>
            <w:noWrap/>
            <w:vAlign w:val="center"/>
          </w:tcPr>
          <w:p w14:paraId="0AA88D3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0.512 </w:t>
            </w:r>
          </w:p>
        </w:tc>
      </w:tr>
      <w:tr w:rsidR="00C41D74" w14:paraId="65F29FE4" w14:textId="77777777">
        <w:trPr>
          <w:trHeight w:val="288"/>
        </w:trPr>
        <w:tc>
          <w:tcPr>
            <w:tcW w:w="677" w:type="pct"/>
            <w:tcBorders>
              <w:top w:val="nil"/>
              <w:left w:val="nil"/>
              <w:bottom w:val="nil"/>
              <w:right w:val="nil"/>
            </w:tcBorders>
            <w:shd w:val="clear" w:color="auto" w:fill="auto"/>
            <w:noWrap/>
            <w:vAlign w:val="center"/>
          </w:tcPr>
          <w:p w14:paraId="3F436F8F"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191B8D4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534" w:type="pct"/>
            <w:tcBorders>
              <w:top w:val="nil"/>
              <w:left w:val="nil"/>
              <w:bottom w:val="nil"/>
              <w:right w:val="nil"/>
            </w:tcBorders>
            <w:shd w:val="clear" w:color="auto" w:fill="auto"/>
            <w:noWrap/>
            <w:vAlign w:val="center"/>
          </w:tcPr>
          <w:p w14:paraId="5108A05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0.547 </w:t>
            </w:r>
          </w:p>
        </w:tc>
        <w:tc>
          <w:tcPr>
            <w:tcW w:w="534" w:type="pct"/>
            <w:tcBorders>
              <w:top w:val="nil"/>
              <w:left w:val="nil"/>
              <w:bottom w:val="nil"/>
              <w:right w:val="nil"/>
            </w:tcBorders>
            <w:shd w:val="clear" w:color="auto" w:fill="auto"/>
            <w:noWrap/>
            <w:vAlign w:val="center"/>
          </w:tcPr>
          <w:p w14:paraId="52FBC32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0.469 </w:t>
            </w:r>
          </w:p>
        </w:tc>
        <w:tc>
          <w:tcPr>
            <w:tcW w:w="677" w:type="pct"/>
            <w:tcBorders>
              <w:top w:val="nil"/>
              <w:left w:val="nil"/>
              <w:bottom w:val="nil"/>
              <w:right w:val="nil"/>
            </w:tcBorders>
            <w:shd w:val="clear" w:color="auto" w:fill="auto"/>
            <w:noWrap/>
            <w:vAlign w:val="center"/>
          </w:tcPr>
          <w:p w14:paraId="1F7AAD0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0.528 </w:t>
            </w:r>
          </w:p>
        </w:tc>
        <w:tc>
          <w:tcPr>
            <w:tcW w:w="833" w:type="pct"/>
            <w:tcBorders>
              <w:top w:val="nil"/>
              <w:left w:val="nil"/>
              <w:bottom w:val="nil"/>
              <w:right w:val="nil"/>
            </w:tcBorders>
            <w:shd w:val="clear" w:color="auto" w:fill="auto"/>
            <w:noWrap/>
            <w:vAlign w:val="center"/>
          </w:tcPr>
          <w:p w14:paraId="404D853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0.658 </w:t>
            </w:r>
          </w:p>
        </w:tc>
        <w:tc>
          <w:tcPr>
            <w:tcW w:w="677" w:type="pct"/>
            <w:tcBorders>
              <w:top w:val="nil"/>
              <w:left w:val="nil"/>
              <w:bottom w:val="nil"/>
              <w:right w:val="nil"/>
            </w:tcBorders>
            <w:shd w:val="clear" w:color="auto" w:fill="auto"/>
            <w:noWrap/>
            <w:vAlign w:val="center"/>
          </w:tcPr>
          <w:p w14:paraId="78FB8ED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0.658 </w:t>
            </w:r>
          </w:p>
        </w:tc>
        <w:tc>
          <w:tcPr>
            <w:tcW w:w="677" w:type="pct"/>
            <w:tcBorders>
              <w:top w:val="nil"/>
              <w:left w:val="nil"/>
              <w:bottom w:val="nil"/>
              <w:right w:val="nil"/>
            </w:tcBorders>
            <w:shd w:val="clear" w:color="auto" w:fill="auto"/>
            <w:noWrap/>
            <w:vAlign w:val="center"/>
          </w:tcPr>
          <w:p w14:paraId="65A42A2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0.658 </w:t>
            </w:r>
          </w:p>
        </w:tc>
      </w:tr>
      <w:tr w:rsidR="00C41D74" w14:paraId="6159B3FC" w14:textId="77777777">
        <w:trPr>
          <w:trHeight w:val="288"/>
        </w:trPr>
        <w:tc>
          <w:tcPr>
            <w:tcW w:w="677" w:type="pct"/>
            <w:tcBorders>
              <w:top w:val="nil"/>
              <w:left w:val="nil"/>
              <w:bottom w:val="nil"/>
              <w:right w:val="nil"/>
            </w:tcBorders>
            <w:shd w:val="clear" w:color="auto" w:fill="auto"/>
            <w:noWrap/>
            <w:vAlign w:val="center"/>
          </w:tcPr>
          <w:p w14:paraId="27ECD9BA"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44697DA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c>
          <w:tcPr>
            <w:tcW w:w="534" w:type="pct"/>
            <w:tcBorders>
              <w:top w:val="nil"/>
              <w:left w:val="nil"/>
              <w:bottom w:val="nil"/>
              <w:right w:val="nil"/>
            </w:tcBorders>
            <w:shd w:val="clear" w:color="auto" w:fill="auto"/>
            <w:noWrap/>
            <w:vAlign w:val="center"/>
          </w:tcPr>
          <w:p w14:paraId="1E0540C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0.543 </w:t>
            </w:r>
          </w:p>
        </w:tc>
        <w:tc>
          <w:tcPr>
            <w:tcW w:w="534" w:type="pct"/>
            <w:tcBorders>
              <w:top w:val="nil"/>
              <w:left w:val="nil"/>
              <w:bottom w:val="nil"/>
              <w:right w:val="nil"/>
            </w:tcBorders>
            <w:shd w:val="clear" w:color="auto" w:fill="auto"/>
            <w:noWrap/>
            <w:vAlign w:val="center"/>
          </w:tcPr>
          <w:p w14:paraId="4A933AC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0.419 </w:t>
            </w:r>
          </w:p>
        </w:tc>
        <w:tc>
          <w:tcPr>
            <w:tcW w:w="677" w:type="pct"/>
            <w:tcBorders>
              <w:top w:val="nil"/>
              <w:left w:val="nil"/>
              <w:bottom w:val="nil"/>
              <w:right w:val="nil"/>
            </w:tcBorders>
            <w:shd w:val="clear" w:color="auto" w:fill="auto"/>
            <w:noWrap/>
            <w:vAlign w:val="center"/>
          </w:tcPr>
          <w:p w14:paraId="0D43DE3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0.525 </w:t>
            </w:r>
          </w:p>
        </w:tc>
        <w:tc>
          <w:tcPr>
            <w:tcW w:w="833" w:type="pct"/>
            <w:tcBorders>
              <w:top w:val="nil"/>
              <w:left w:val="nil"/>
              <w:bottom w:val="nil"/>
              <w:right w:val="nil"/>
            </w:tcBorders>
            <w:shd w:val="clear" w:color="auto" w:fill="auto"/>
            <w:noWrap/>
            <w:vAlign w:val="center"/>
          </w:tcPr>
          <w:p w14:paraId="7FB15EC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0.615 </w:t>
            </w:r>
          </w:p>
        </w:tc>
        <w:tc>
          <w:tcPr>
            <w:tcW w:w="677" w:type="pct"/>
            <w:tcBorders>
              <w:top w:val="nil"/>
              <w:left w:val="nil"/>
              <w:bottom w:val="nil"/>
              <w:right w:val="nil"/>
            </w:tcBorders>
            <w:shd w:val="clear" w:color="auto" w:fill="auto"/>
            <w:noWrap/>
            <w:vAlign w:val="center"/>
          </w:tcPr>
          <w:p w14:paraId="528D5D2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0.612 </w:t>
            </w:r>
          </w:p>
        </w:tc>
        <w:tc>
          <w:tcPr>
            <w:tcW w:w="677" w:type="pct"/>
            <w:tcBorders>
              <w:top w:val="nil"/>
              <w:left w:val="nil"/>
              <w:bottom w:val="nil"/>
              <w:right w:val="nil"/>
            </w:tcBorders>
            <w:shd w:val="clear" w:color="auto" w:fill="auto"/>
            <w:noWrap/>
            <w:vAlign w:val="center"/>
          </w:tcPr>
          <w:p w14:paraId="143C1E0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0.587 </w:t>
            </w:r>
          </w:p>
        </w:tc>
      </w:tr>
      <w:tr w:rsidR="00C41D74" w14:paraId="57B1E0C2" w14:textId="77777777">
        <w:trPr>
          <w:trHeight w:val="288"/>
        </w:trPr>
        <w:tc>
          <w:tcPr>
            <w:tcW w:w="677" w:type="pct"/>
            <w:tcBorders>
              <w:top w:val="nil"/>
              <w:left w:val="nil"/>
              <w:bottom w:val="nil"/>
              <w:right w:val="nil"/>
            </w:tcBorders>
            <w:shd w:val="clear" w:color="auto" w:fill="auto"/>
            <w:noWrap/>
            <w:vAlign w:val="center"/>
          </w:tcPr>
          <w:p w14:paraId="495AAD87"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36BFEBD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534" w:type="pct"/>
            <w:tcBorders>
              <w:top w:val="nil"/>
              <w:left w:val="nil"/>
              <w:bottom w:val="nil"/>
              <w:right w:val="nil"/>
            </w:tcBorders>
            <w:shd w:val="clear" w:color="auto" w:fill="auto"/>
            <w:noWrap/>
            <w:vAlign w:val="center"/>
          </w:tcPr>
          <w:p w14:paraId="7BC82C4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0.489 </w:t>
            </w:r>
          </w:p>
        </w:tc>
        <w:tc>
          <w:tcPr>
            <w:tcW w:w="534" w:type="pct"/>
            <w:tcBorders>
              <w:top w:val="nil"/>
              <w:left w:val="nil"/>
              <w:bottom w:val="nil"/>
              <w:right w:val="nil"/>
            </w:tcBorders>
            <w:shd w:val="clear" w:color="auto" w:fill="auto"/>
            <w:noWrap/>
            <w:vAlign w:val="center"/>
          </w:tcPr>
          <w:p w14:paraId="4957024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0.408 </w:t>
            </w:r>
          </w:p>
        </w:tc>
        <w:tc>
          <w:tcPr>
            <w:tcW w:w="677" w:type="pct"/>
            <w:tcBorders>
              <w:top w:val="nil"/>
              <w:left w:val="nil"/>
              <w:bottom w:val="nil"/>
              <w:right w:val="nil"/>
            </w:tcBorders>
            <w:shd w:val="clear" w:color="auto" w:fill="auto"/>
            <w:noWrap/>
            <w:vAlign w:val="center"/>
          </w:tcPr>
          <w:p w14:paraId="29FEFBB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0.467 </w:t>
            </w:r>
          </w:p>
        </w:tc>
        <w:tc>
          <w:tcPr>
            <w:tcW w:w="833" w:type="pct"/>
            <w:tcBorders>
              <w:top w:val="nil"/>
              <w:left w:val="nil"/>
              <w:bottom w:val="nil"/>
              <w:right w:val="nil"/>
            </w:tcBorders>
            <w:shd w:val="clear" w:color="auto" w:fill="auto"/>
            <w:noWrap/>
            <w:vAlign w:val="center"/>
          </w:tcPr>
          <w:p w14:paraId="360A7AF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0.523 </w:t>
            </w:r>
          </w:p>
        </w:tc>
        <w:tc>
          <w:tcPr>
            <w:tcW w:w="677" w:type="pct"/>
            <w:tcBorders>
              <w:top w:val="nil"/>
              <w:left w:val="nil"/>
              <w:bottom w:val="nil"/>
              <w:right w:val="nil"/>
            </w:tcBorders>
            <w:shd w:val="clear" w:color="auto" w:fill="auto"/>
            <w:noWrap/>
            <w:vAlign w:val="center"/>
          </w:tcPr>
          <w:p w14:paraId="4B1CEC8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0.514 </w:t>
            </w:r>
          </w:p>
        </w:tc>
        <w:tc>
          <w:tcPr>
            <w:tcW w:w="677" w:type="pct"/>
            <w:tcBorders>
              <w:top w:val="nil"/>
              <w:left w:val="nil"/>
              <w:bottom w:val="nil"/>
              <w:right w:val="nil"/>
            </w:tcBorders>
            <w:shd w:val="clear" w:color="auto" w:fill="auto"/>
            <w:noWrap/>
            <w:vAlign w:val="center"/>
          </w:tcPr>
          <w:p w14:paraId="2FAB3F8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0.526 </w:t>
            </w:r>
          </w:p>
        </w:tc>
      </w:tr>
      <w:tr w:rsidR="00C41D74" w14:paraId="2BA00468" w14:textId="77777777">
        <w:trPr>
          <w:trHeight w:val="288"/>
        </w:trPr>
        <w:tc>
          <w:tcPr>
            <w:tcW w:w="677" w:type="pct"/>
            <w:tcBorders>
              <w:top w:val="nil"/>
              <w:left w:val="nil"/>
              <w:bottom w:val="nil"/>
              <w:right w:val="nil"/>
            </w:tcBorders>
            <w:shd w:val="clear" w:color="auto" w:fill="auto"/>
            <w:noWrap/>
            <w:vAlign w:val="center"/>
          </w:tcPr>
          <w:p w14:paraId="5E0858D4"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01449B8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534" w:type="pct"/>
            <w:tcBorders>
              <w:top w:val="nil"/>
              <w:left w:val="nil"/>
              <w:bottom w:val="nil"/>
              <w:right w:val="nil"/>
            </w:tcBorders>
            <w:shd w:val="clear" w:color="auto" w:fill="auto"/>
            <w:noWrap/>
            <w:vAlign w:val="center"/>
          </w:tcPr>
          <w:p w14:paraId="400E593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0.520 </w:t>
            </w:r>
          </w:p>
        </w:tc>
        <w:tc>
          <w:tcPr>
            <w:tcW w:w="534" w:type="pct"/>
            <w:tcBorders>
              <w:top w:val="nil"/>
              <w:left w:val="nil"/>
              <w:bottom w:val="nil"/>
              <w:right w:val="nil"/>
            </w:tcBorders>
            <w:shd w:val="clear" w:color="auto" w:fill="auto"/>
            <w:noWrap/>
            <w:vAlign w:val="center"/>
          </w:tcPr>
          <w:p w14:paraId="0181530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0.374 </w:t>
            </w:r>
          </w:p>
        </w:tc>
        <w:tc>
          <w:tcPr>
            <w:tcW w:w="677" w:type="pct"/>
            <w:tcBorders>
              <w:top w:val="nil"/>
              <w:left w:val="nil"/>
              <w:bottom w:val="nil"/>
              <w:right w:val="nil"/>
            </w:tcBorders>
            <w:shd w:val="clear" w:color="auto" w:fill="auto"/>
            <w:noWrap/>
            <w:vAlign w:val="center"/>
          </w:tcPr>
          <w:p w14:paraId="595BBDE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0.452 </w:t>
            </w:r>
          </w:p>
        </w:tc>
        <w:tc>
          <w:tcPr>
            <w:tcW w:w="833" w:type="pct"/>
            <w:tcBorders>
              <w:top w:val="nil"/>
              <w:left w:val="nil"/>
              <w:bottom w:val="nil"/>
              <w:right w:val="nil"/>
            </w:tcBorders>
            <w:shd w:val="clear" w:color="auto" w:fill="auto"/>
            <w:noWrap/>
            <w:vAlign w:val="center"/>
          </w:tcPr>
          <w:p w14:paraId="2F91899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0.579 </w:t>
            </w:r>
          </w:p>
        </w:tc>
        <w:tc>
          <w:tcPr>
            <w:tcW w:w="677" w:type="pct"/>
            <w:tcBorders>
              <w:top w:val="nil"/>
              <w:left w:val="nil"/>
              <w:bottom w:val="nil"/>
              <w:right w:val="nil"/>
            </w:tcBorders>
            <w:shd w:val="clear" w:color="auto" w:fill="auto"/>
            <w:noWrap/>
            <w:vAlign w:val="center"/>
          </w:tcPr>
          <w:p w14:paraId="7D57FAA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0.551 </w:t>
            </w:r>
          </w:p>
        </w:tc>
        <w:tc>
          <w:tcPr>
            <w:tcW w:w="677" w:type="pct"/>
            <w:tcBorders>
              <w:top w:val="nil"/>
              <w:left w:val="nil"/>
              <w:bottom w:val="nil"/>
              <w:right w:val="nil"/>
            </w:tcBorders>
            <w:shd w:val="clear" w:color="auto" w:fill="auto"/>
            <w:noWrap/>
            <w:vAlign w:val="center"/>
          </w:tcPr>
          <w:p w14:paraId="3338F87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0.576 </w:t>
            </w:r>
          </w:p>
        </w:tc>
      </w:tr>
      <w:tr w:rsidR="00C41D74" w14:paraId="54C1873D" w14:textId="77777777">
        <w:trPr>
          <w:trHeight w:val="288"/>
        </w:trPr>
        <w:tc>
          <w:tcPr>
            <w:tcW w:w="677" w:type="pct"/>
            <w:tcBorders>
              <w:top w:val="nil"/>
              <w:left w:val="nil"/>
              <w:bottom w:val="nil"/>
              <w:right w:val="nil"/>
            </w:tcBorders>
            <w:shd w:val="clear" w:color="auto" w:fill="auto"/>
            <w:noWrap/>
            <w:vAlign w:val="center"/>
          </w:tcPr>
          <w:p w14:paraId="34D5DF33"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0BE0841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534" w:type="pct"/>
            <w:tcBorders>
              <w:top w:val="nil"/>
              <w:left w:val="nil"/>
              <w:bottom w:val="nil"/>
              <w:right w:val="nil"/>
            </w:tcBorders>
            <w:shd w:val="clear" w:color="auto" w:fill="auto"/>
            <w:noWrap/>
            <w:vAlign w:val="center"/>
          </w:tcPr>
          <w:p w14:paraId="3F37402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0.502 </w:t>
            </w:r>
          </w:p>
        </w:tc>
        <w:tc>
          <w:tcPr>
            <w:tcW w:w="534" w:type="pct"/>
            <w:tcBorders>
              <w:top w:val="nil"/>
              <w:left w:val="nil"/>
              <w:bottom w:val="nil"/>
              <w:right w:val="nil"/>
            </w:tcBorders>
            <w:shd w:val="clear" w:color="auto" w:fill="auto"/>
            <w:noWrap/>
            <w:vAlign w:val="center"/>
          </w:tcPr>
          <w:p w14:paraId="45A569B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0.361 </w:t>
            </w:r>
          </w:p>
        </w:tc>
        <w:tc>
          <w:tcPr>
            <w:tcW w:w="677" w:type="pct"/>
            <w:tcBorders>
              <w:top w:val="nil"/>
              <w:left w:val="nil"/>
              <w:bottom w:val="nil"/>
              <w:right w:val="nil"/>
            </w:tcBorders>
            <w:shd w:val="clear" w:color="auto" w:fill="auto"/>
            <w:noWrap/>
            <w:vAlign w:val="center"/>
          </w:tcPr>
          <w:p w14:paraId="75D679B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0.448 </w:t>
            </w:r>
          </w:p>
        </w:tc>
        <w:tc>
          <w:tcPr>
            <w:tcW w:w="833" w:type="pct"/>
            <w:tcBorders>
              <w:top w:val="nil"/>
              <w:left w:val="nil"/>
              <w:bottom w:val="nil"/>
              <w:right w:val="nil"/>
            </w:tcBorders>
            <w:shd w:val="clear" w:color="auto" w:fill="auto"/>
            <w:noWrap/>
            <w:vAlign w:val="center"/>
          </w:tcPr>
          <w:p w14:paraId="400907B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0.636 </w:t>
            </w:r>
          </w:p>
        </w:tc>
        <w:tc>
          <w:tcPr>
            <w:tcW w:w="677" w:type="pct"/>
            <w:tcBorders>
              <w:top w:val="nil"/>
              <w:left w:val="nil"/>
              <w:bottom w:val="nil"/>
              <w:right w:val="nil"/>
            </w:tcBorders>
            <w:shd w:val="clear" w:color="auto" w:fill="auto"/>
            <w:noWrap/>
            <w:vAlign w:val="center"/>
          </w:tcPr>
          <w:p w14:paraId="357A29B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0.586 </w:t>
            </w:r>
          </w:p>
        </w:tc>
        <w:tc>
          <w:tcPr>
            <w:tcW w:w="677" w:type="pct"/>
            <w:tcBorders>
              <w:top w:val="nil"/>
              <w:left w:val="nil"/>
              <w:bottom w:val="nil"/>
              <w:right w:val="nil"/>
            </w:tcBorders>
            <w:shd w:val="clear" w:color="auto" w:fill="auto"/>
            <w:noWrap/>
            <w:vAlign w:val="center"/>
          </w:tcPr>
          <w:p w14:paraId="2A9FEFD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0.577 </w:t>
            </w:r>
          </w:p>
        </w:tc>
      </w:tr>
      <w:tr w:rsidR="00C41D74" w14:paraId="6BD7DC94" w14:textId="77777777">
        <w:trPr>
          <w:trHeight w:val="288"/>
        </w:trPr>
        <w:tc>
          <w:tcPr>
            <w:tcW w:w="677" w:type="pct"/>
            <w:tcBorders>
              <w:top w:val="nil"/>
              <w:left w:val="nil"/>
              <w:bottom w:val="nil"/>
              <w:right w:val="nil"/>
            </w:tcBorders>
            <w:shd w:val="clear" w:color="auto" w:fill="auto"/>
            <w:noWrap/>
            <w:vAlign w:val="center"/>
          </w:tcPr>
          <w:p w14:paraId="1F6E1178"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5CA0E80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534" w:type="pct"/>
            <w:tcBorders>
              <w:top w:val="nil"/>
              <w:left w:val="nil"/>
              <w:bottom w:val="nil"/>
              <w:right w:val="nil"/>
            </w:tcBorders>
            <w:shd w:val="clear" w:color="auto" w:fill="auto"/>
            <w:noWrap/>
            <w:vAlign w:val="center"/>
          </w:tcPr>
          <w:p w14:paraId="23F35B8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0.535 </w:t>
            </w:r>
          </w:p>
        </w:tc>
        <w:tc>
          <w:tcPr>
            <w:tcW w:w="534" w:type="pct"/>
            <w:tcBorders>
              <w:top w:val="nil"/>
              <w:left w:val="nil"/>
              <w:bottom w:val="nil"/>
              <w:right w:val="nil"/>
            </w:tcBorders>
            <w:shd w:val="clear" w:color="auto" w:fill="auto"/>
            <w:noWrap/>
            <w:vAlign w:val="center"/>
          </w:tcPr>
          <w:p w14:paraId="4A0ACF8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0.440 </w:t>
            </w:r>
          </w:p>
        </w:tc>
        <w:tc>
          <w:tcPr>
            <w:tcW w:w="677" w:type="pct"/>
            <w:tcBorders>
              <w:top w:val="nil"/>
              <w:left w:val="nil"/>
              <w:bottom w:val="nil"/>
              <w:right w:val="nil"/>
            </w:tcBorders>
            <w:shd w:val="clear" w:color="auto" w:fill="auto"/>
            <w:noWrap/>
            <w:vAlign w:val="center"/>
          </w:tcPr>
          <w:p w14:paraId="1BC7B86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0.500 </w:t>
            </w:r>
          </w:p>
        </w:tc>
        <w:tc>
          <w:tcPr>
            <w:tcW w:w="833" w:type="pct"/>
            <w:tcBorders>
              <w:top w:val="nil"/>
              <w:left w:val="nil"/>
              <w:bottom w:val="nil"/>
              <w:right w:val="nil"/>
            </w:tcBorders>
            <w:shd w:val="clear" w:color="auto" w:fill="auto"/>
            <w:noWrap/>
            <w:vAlign w:val="center"/>
          </w:tcPr>
          <w:p w14:paraId="57F9D26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0.629 </w:t>
            </w:r>
          </w:p>
        </w:tc>
        <w:tc>
          <w:tcPr>
            <w:tcW w:w="677" w:type="pct"/>
            <w:tcBorders>
              <w:top w:val="nil"/>
              <w:left w:val="nil"/>
              <w:bottom w:val="nil"/>
              <w:right w:val="nil"/>
            </w:tcBorders>
            <w:shd w:val="clear" w:color="auto" w:fill="auto"/>
            <w:noWrap/>
            <w:vAlign w:val="center"/>
          </w:tcPr>
          <w:p w14:paraId="260ABAB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0.601 </w:t>
            </w:r>
          </w:p>
        </w:tc>
        <w:tc>
          <w:tcPr>
            <w:tcW w:w="677" w:type="pct"/>
            <w:tcBorders>
              <w:top w:val="nil"/>
              <w:left w:val="nil"/>
              <w:bottom w:val="nil"/>
              <w:right w:val="nil"/>
            </w:tcBorders>
            <w:shd w:val="clear" w:color="auto" w:fill="auto"/>
            <w:noWrap/>
            <w:vAlign w:val="center"/>
          </w:tcPr>
          <w:p w14:paraId="04A93EB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0.607 </w:t>
            </w:r>
          </w:p>
        </w:tc>
      </w:tr>
      <w:tr w:rsidR="00C41D74" w14:paraId="6F33C8E0" w14:textId="77777777">
        <w:trPr>
          <w:trHeight w:val="288"/>
        </w:trPr>
        <w:tc>
          <w:tcPr>
            <w:tcW w:w="677" w:type="pct"/>
            <w:tcBorders>
              <w:top w:val="nil"/>
              <w:left w:val="nil"/>
              <w:bottom w:val="nil"/>
              <w:right w:val="nil"/>
            </w:tcBorders>
            <w:shd w:val="clear" w:color="auto" w:fill="auto"/>
            <w:noWrap/>
            <w:vAlign w:val="center"/>
          </w:tcPr>
          <w:p w14:paraId="5335FB65"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58FA459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c>
          <w:tcPr>
            <w:tcW w:w="534" w:type="pct"/>
            <w:tcBorders>
              <w:top w:val="nil"/>
              <w:left w:val="nil"/>
              <w:bottom w:val="nil"/>
              <w:right w:val="nil"/>
            </w:tcBorders>
            <w:shd w:val="clear" w:color="auto" w:fill="auto"/>
            <w:noWrap/>
            <w:vAlign w:val="center"/>
          </w:tcPr>
          <w:p w14:paraId="144D251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0.393 </w:t>
            </w:r>
          </w:p>
        </w:tc>
        <w:tc>
          <w:tcPr>
            <w:tcW w:w="534" w:type="pct"/>
            <w:tcBorders>
              <w:top w:val="nil"/>
              <w:left w:val="nil"/>
              <w:bottom w:val="nil"/>
              <w:right w:val="nil"/>
            </w:tcBorders>
            <w:shd w:val="clear" w:color="auto" w:fill="auto"/>
            <w:noWrap/>
            <w:vAlign w:val="center"/>
          </w:tcPr>
          <w:p w14:paraId="6E94149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0.352 </w:t>
            </w:r>
          </w:p>
        </w:tc>
        <w:tc>
          <w:tcPr>
            <w:tcW w:w="677" w:type="pct"/>
            <w:tcBorders>
              <w:top w:val="nil"/>
              <w:left w:val="nil"/>
              <w:bottom w:val="nil"/>
              <w:right w:val="nil"/>
            </w:tcBorders>
            <w:shd w:val="clear" w:color="auto" w:fill="auto"/>
            <w:noWrap/>
            <w:vAlign w:val="center"/>
          </w:tcPr>
          <w:p w14:paraId="41E75BD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0.390 </w:t>
            </w:r>
          </w:p>
        </w:tc>
        <w:tc>
          <w:tcPr>
            <w:tcW w:w="833" w:type="pct"/>
            <w:tcBorders>
              <w:top w:val="nil"/>
              <w:left w:val="nil"/>
              <w:bottom w:val="nil"/>
              <w:right w:val="nil"/>
            </w:tcBorders>
            <w:shd w:val="clear" w:color="auto" w:fill="auto"/>
            <w:noWrap/>
            <w:vAlign w:val="center"/>
          </w:tcPr>
          <w:p w14:paraId="63BA552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0.509 </w:t>
            </w:r>
          </w:p>
        </w:tc>
        <w:tc>
          <w:tcPr>
            <w:tcW w:w="677" w:type="pct"/>
            <w:tcBorders>
              <w:top w:val="nil"/>
              <w:left w:val="nil"/>
              <w:bottom w:val="nil"/>
              <w:right w:val="nil"/>
            </w:tcBorders>
            <w:shd w:val="clear" w:color="auto" w:fill="auto"/>
            <w:noWrap/>
            <w:vAlign w:val="center"/>
          </w:tcPr>
          <w:p w14:paraId="7E61155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0.431 </w:t>
            </w:r>
          </w:p>
        </w:tc>
        <w:tc>
          <w:tcPr>
            <w:tcW w:w="677" w:type="pct"/>
            <w:tcBorders>
              <w:top w:val="nil"/>
              <w:left w:val="nil"/>
              <w:bottom w:val="nil"/>
              <w:right w:val="nil"/>
            </w:tcBorders>
            <w:shd w:val="clear" w:color="auto" w:fill="auto"/>
            <w:noWrap/>
            <w:vAlign w:val="center"/>
          </w:tcPr>
          <w:p w14:paraId="6D7CFE4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0.547 </w:t>
            </w:r>
          </w:p>
        </w:tc>
      </w:tr>
      <w:tr w:rsidR="00C41D74" w14:paraId="22222742" w14:textId="77777777">
        <w:trPr>
          <w:trHeight w:val="288"/>
        </w:trPr>
        <w:tc>
          <w:tcPr>
            <w:tcW w:w="677" w:type="pct"/>
            <w:tcBorders>
              <w:top w:val="nil"/>
              <w:left w:val="nil"/>
              <w:bottom w:val="nil"/>
              <w:right w:val="nil"/>
            </w:tcBorders>
            <w:shd w:val="clear" w:color="auto" w:fill="auto"/>
            <w:noWrap/>
            <w:vAlign w:val="center"/>
          </w:tcPr>
          <w:p w14:paraId="30AE268C"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2409955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c>
          <w:tcPr>
            <w:tcW w:w="534" w:type="pct"/>
            <w:tcBorders>
              <w:top w:val="nil"/>
              <w:left w:val="nil"/>
              <w:bottom w:val="nil"/>
              <w:right w:val="nil"/>
            </w:tcBorders>
            <w:shd w:val="clear" w:color="auto" w:fill="auto"/>
            <w:noWrap/>
            <w:vAlign w:val="center"/>
          </w:tcPr>
          <w:p w14:paraId="1EB3D5B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0.517 </w:t>
            </w:r>
          </w:p>
        </w:tc>
        <w:tc>
          <w:tcPr>
            <w:tcW w:w="534" w:type="pct"/>
            <w:tcBorders>
              <w:top w:val="nil"/>
              <w:left w:val="nil"/>
              <w:bottom w:val="nil"/>
              <w:right w:val="nil"/>
            </w:tcBorders>
            <w:shd w:val="clear" w:color="auto" w:fill="auto"/>
            <w:noWrap/>
            <w:vAlign w:val="center"/>
          </w:tcPr>
          <w:p w14:paraId="741AD1E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0.388 </w:t>
            </w:r>
          </w:p>
        </w:tc>
        <w:tc>
          <w:tcPr>
            <w:tcW w:w="677" w:type="pct"/>
            <w:tcBorders>
              <w:top w:val="nil"/>
              <w:left w:val="nil"/>
              <w:bottom w:val="nil"/>
              <w:right w:val="nil"/>
            </w:tcBorders>
            <w:shd w:val="clear" w:color="auto" w:fill="auto"/>
            <w:noWrap/>
            <w:vAlign w:val="center"/>
          </w:tcPr>
          <w:p w14:paraId="43F27D0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0.492 </w:t>
            </w:r>
          </w:p>
        </w:tc>
        <w:tc>
          <w:tcPr>
            <w:tcW w:w="833" w:type="pct"/>
            <w:tcBorders>
              <w:top w:val="nil"/>
              <w:left w:val="nil"/>
              <w:bottom w:val="nil"/>
              <w:right w:val="nil"/>
            </w:tcBorders>
            <w:shd w:val="clear" w:color="auto" w:fill="auto"/>
            <w:noWrap/>
            <w:vAlign w:val="center"/>
          </w:tcPr>
          <w:p w14:paraId="48B2684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0.568 </w:t>
            </w:r>
          </w:p>
        </w:tc>
        <w:tc>
          <w:tcPr>
            <w:tcW w:w="677" w:type="pct"/>
            <w:tcBorders>
              <w:top w:val="nil"/>
              <w:left w:val="nil"/>
              <w:bottom w:val="nil"/>
              <w:right w:val="nil"/>
            </w:tcBorders>
            <w:shd w:val="clear" w:color="auto" w:fill="auto"/>
            <w:noWrap/>
            <w:vAlign w:val="center"/>
          </w:tcPr>
          <w:p w14:paraId="7F58431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0.568 </w:t>
            </w:r>
          </w:p>
        </w:tc>
        <w:tc>
          <w:tcPr>
            <w:tcW w:w="677" w:type="pct"/>
            <w:tcBorders>
              <w:top w:val="nil"/>
              <w:left w:val="nil"/>
              <w:bottom w:val="nil"/>
              <w:right w:val="nil"/>
            </w:tcBorders>
            <w:shd w:val="clear" w:color="auto" w:fill="auto"/>
            <w:noWrap/>
            <w:vAlign w:val="center"/>
          </w:tcPr>
          <w:p w14:paraId="7813940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0.543 </w:t>
            </w:r>
          </w:p>
        </w:tc>
      </w:tr>
      <w:tr w:rsidR="00C41D74" w14:paraId="22C7EEA2" w14:textId="77777777">
        <w:trPr>
          <w:trHeight w:val="288"/>
        </w:trPr>
        <w:tc>
          <w:tcPr>
            <w:tcW w:w="677" w:type="pct"/>
            <w:tcBorders>
              <w:top w:val="nil"/>
              <w:left w:val="nil"/>
              <w:bottom w:val="nil"/>
              <w:right w:val="nil"/>
            </w:tcBorders>
            <w:shd w:val="clear" w:color="auto" w:fill="auto"/>
            <w:noWrap/>
            <w:vAlign w:val="center"/>
          </w:tcPr>
          <w:p w14:paraId="1348E5AC"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6E9FB10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均值</w:t>
            </w:r>
          </w:p>
        </w:tc>
        <w:tc>
          <w:tcPr>
            <w:tcW w:w="534" w:type="pct"/>
            <w:tcBorders>
              <w:top w:val="nil"/>
              <w:left w:val="nil"/>
              <w:bottom w:val="nil"/>
              <w:right w:val="nil"/>
            </w:tcBorders>
            <w:shd w:val="clear" w:color="auto" w:fill="auto"/>
            <w:noWrap/>
            <w:vAlign w:val="center"/>
          </w:tcPr>
          <w:p w14:paraId="7F57468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0.506 </w:t>
            </w:r>
          </w:p>
        </w:tc>
        <w:tc>
          <w:tcPr>
            <w:tcW w:w="534" w:type="pct"/>
            <w:tcBorders>
              <w:top w:val="nil"/>
              <w:left w:val="nil"/>
              <w:bottom w:val="nil"/>
              <w:right w:val="nil"/>
            </w:tcBorders>
            <w:shd w:val="clear" w:color="auto" w:fill="auto"/>
            <w:noWrap/>
            <w:vAlign w:val="center"/>
          </w:tcPr>
          <w:p w14:paraId="523AE73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0.409 </w:t>
            </w:r>
          </w:p>
        </w:tc>
        <w:tc>
          <w:tcPr>
            <w:tcW w:w="677" w:type="pct"/>
            <w:tcBorders>
              <w:top w:val="nil"/>
              <w:left w:val="nil"/>
              <w:bottom w:val="nil"/>
              <w:right w:val="nil"/>
            </w:tcBorders>
            <w:shd w:val="clear" w:color="auto" w:fill="auto"/>
            <w:noWrap/>
            <w:vAlign w:val="center"/>
          </w:tcPr>
          <w:p w14:paraId="38C602C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0.482 </w:t>
            </w:r>
          </w:p>
        </w:tc>
        <w:tc>
          <w:tcPr>
            <w:tcW w:w="833" w:type="pct"/>
            <w:tcBorders>
              <w:top w:val="nil"/>
              <w:left w:val="nil"/>
              <w:bottom w:val="nil"/>
              <w:right w:val="nil"/>
            </w:tcBorders>
            <w:shd w:val="clear" w:color="auto" w:fill="auto"/>
            <w:noWrap/>
            <w:vAlign w:val="center"/>
          </w:tcPr>
          <w:p w14:paraId="1F654A3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0.577 </w:t>
            </w:r>
          </w:p>
        </w:tc>
        <w:tc>
          <w:tcPr>
            <w:tcW w:w="677" w:type="pct"/>
            <w:tcBorders>
              <w:top w:val="nil"/>
              <w:left w:val="nil"/>
              <w:bottom w:val="nil"/>
              <w:right w:val="nil"/>
            </w:tcBorders>
            <w:shd w:val="clear" w:color="auto" w:fill="auto"/>
            <w:noWrap/>
            <w:vAlign w:val="center"/>
          </w:tcPr>
          <w:p w14:paraId="0BDBC84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0.564 </w:t>
            </w:r>
          </w:p>
        </w:tc>
        <w:tc>
          <w:tcPr>
            <w:tcW w:w="677" w:type="pct"/>
            <w:tcBorders>
              <w:top w:val="nil"/>
              <w:left w:val="nil"/>
              <w:bottom w:val="nil"/>
              <w:right w:val="nil"/>
            </w:tcBorders>
            <w:shd w:val="clear" w:color="auto" w:fill="auto"/>
            <w:noWrap/>
            <w:vAlign w:val="center"/>
          </w:tcPr>
          <w:p w14:paraId="099E8E5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0.575 </w:t>
            </w:r>
          </w:p>
        </w:tc>
      </w:tr>
      <w:tr w:rsidR="00C41D74" w14:paraId="25FA432F" w14:textId="77777777">
        <w:trPr>
          <w:trHeight w:val="288"/>
        </w:trPr>
        <w:tc>
          <w:tcPr>
            <w:tcW w:w="677" w:type="pct"/>
            <w:tcBorders>
              <w:top w:val="single" w:sz="4" w:space="0" w:color="auto"/>
              <w:left w:val="nil"/>
              <w:bottom w:val="nil"/>
              <w:right w:val="nil"/>
            </w:tcBorders>
            <w:shd w:val="clear" w:color="auto" w:fill="auto"/>
            <w:noWrap/>
            <w:vAlign w:val="center"/>
          </w:tcPr>
          <w:p w14:paraId="6B1A91D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非合成类</w:t>
            </w:r>
          </w:p>
        </w:tc>
        <w:tc>
          <w:tcPr>
            <w:tcW w:w="391" w:type="pct"/>
            <w:tcBorders>
              <w:top w:val="single" w:sz="4" w:space="0" w:color="auto"/>
              <w:left w:val="nil"/>
              <w:bottom w:val="nil"/>
              <w:right w:val="nil"/>
            </w:tcBorders>
            <w:shd w:val="clear" w:color="auto" w:fill="auto"/>
            <w:noWrap/>
            <w:vAlign w:val="center"/>
          </w:tcPr>
          <w:p w14:paraId="7558FE6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4" w:type="pct"/>
            <w:tcBorders>
              <w:top w:val="single" w:sz="4" w:space="0" w:color="auto"/>
              <w:left w:val="nil"/>
              <w:bottom w:val="nil"/>
              <w:right w:val="nil"/>
            </w:tcBorders>
            <w:shd w:val="clear" w:color="auto" w:fill="auto"/>
            <w:noWrap/>
            <w:vAlign w:val="center"/>
          </w:tcPr>
          <w:p w14:paraId="7223A80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534" w:type="pct"/>
            <w:tcBorders>
              <w:top w:val="single" w:sz="4" w:space="0" w:color="auto"/>
              <w:left w:val="nil"/>
              <w:bottom w:val="nil"/>
              <w:right w:val="nil"/>
            </w:tcBorders>
            <w:shd w:val="clear" w:color="auto" w:fill="auto"/>
            <w:noWrap/>
            <w:vAlign w:val="center"/>
          </w:tcPr>
          <w:p w14:paraId="5CF1F7D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77" w:type="pct"/>
            <w:tcBorders>
              <w:top w:val="single" w:sz="4" w:space="0" w:color="auto"/>
              <w:left w:val="nil"/>
              <w:bottom w:val="nil"/>
              <w:right w:val="nil"/>
            </w:tcBorders>
            <w:shd w:val="clear" w:color="auto" w:fill="auto"/>
            <w:noWrap/>
            <w:vAlign w:val="center"/>
          </w:tcPr>
          <w:p w14:paraId="49BD270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833" w:type="pct"/>
            <w:tcBorders>
              <w:top w:val="single" w:sz="4" w:space="0" w:color="auto"/>
              <w:left w:val="nil"/>
              <w:bottom w:val="nil"/>
              <w:right w:val="nil"/>
            </w:tcBorders>
            <w:shd w:val="clear" w:color="auto" w:fill="auto"/>
            <w:noWrap/>
            <w:vAlign w:val="center"/>
          </w:tcPr>
          <w:p w14:paraId="78900FE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77" w:type="pct"/>
            <w:tcBorders>
              <w:top w:val="single" w:sz="4" w:space="0" w:color="auto"/>
              <w:left w:val="nil"/>
              <w:bottom w:val="nil"/>
              <w:right w:val="nil"/>
            </w:tcBorders>
            <w:shd w:val="clear" w:color="auto" w:fill="auto"/>
            <w:noWrap/>
            <w:vAlign w:val="center"/>
          </w:tcPr>
          <w:p w14:paraId="49BF56F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677" w:type="pct"/>
            <w:tcBorders>
              <w:top w:val="single" w:sz="4" w:space="0" w:color="auto"/>
              <w:left w:val="nil"/>
              <w:bottom w:val="nil"/>
              <w:right w:val="nil"/>
            </w:tcBorders>
            <w:shd w:val="clear" w:color="auto" w:fill="auto"/>
            <w:noWrap/>
            <w:vAlign w:val="center"/>
          </w:tcPr>
          <w:p w14:paraId="4C77AB7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r>
      <w:tr w:rsidR="00C41D74" w14:paraId="2D185170" w14:textId="77777777">
        <w:trPr>
          <w:trHeight w:val="288"/>
        </w:trPr>
        <w:tc>
          <w:tcPr>
            <w:tcW w:w="677" w:type="pct"/>
            <w:tcBorders>
              <w:top w:val="nil"/>
              <w:left w:val="nil"/>
              <w:bottom w:val="nil"/>
              <w:right w:val="nil"/>
            </w:tcBorders>
            <w:shd w:val="clear" w:color="auto" w:fill="auto"/>
            <w:noWrap/>
            <w:vAlign w:val="center"/>
          </w:tcPr>
          <w:p w14:paraId="0CF03014"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7571261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534" w:type="pct"/>
            <w:tcBorders>
              <w:top w:val="nil"/>
              <w:left w:val="nil"/>
              <w:bottom w:val="nil"/>
              <w:right w:val="nil"/>
            </w:tcBorders>
            <w:shd w:val="clear" w:color="auto" w:fill="auto"/>
            <w:noWrap/>
            <w:vAlign w:val="center"/>
          </w:tcPr>
          <w:p w14:paraId="10CFFEE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0.567 </w:t>
            </w:r>
          </w:p>
        </w:tc>
        <w:tc>
          <w:tcPr>
            <w:tcW w:w="534" w:type="pct"/>
            <w:tcBorders>
              <w:top w:val="nil"/>
              <w:left w:val="nil"/>
              <w:bottom w:val="nil"/>
              <w:right w:val="nil"/>
            </w:tcBorders>
            <w:shd w:val="clear" w:color="auto" w:fill="auto"/>
            <w:noWrap/>
            <w:vAlign w:val="center"/>
          </w:tcPr>
          <w:p w14:paraId="1671B73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0.510 </w:t>
            </w:r>
          </w:p>
        </w:tc>
        <w:tc>
          <w:tcPr>
            <w:tcW w:w="677" w:type="pct"/>
            <w:tcBorders>
              <w:top w:val="nil"/>
              <w:left w:val="nil"/>
              <w:bottom w:val="nil"/>
              <w:right w:val="nil"/>
            </w:tcBorders>
            <w:shd w:val="clear" w:color="auto" w:fill="auto"/>
            <w:noWrap/>
            <w:vAlign w:val="center"/>
          </w:tcPr>
          <w:p w14:paraId="238E524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0.557 </w:t>
            </w:r>
          </w:p>
        </w:tc>
        <w:tc>
          <w:tcPr>
            <w:tcW w:w="833" w:type="pct"/>
            <w:tcBorders>
              <w:top w:val="nil"/>
              <w:left w:val="nil"/>
              <w:bottom w:val="nil"/>
              <w:right w:val="nil"/>
            </w:tcBorders>
            <w:shd w:val="clear" w:color="auto" w:fill="auto"/>
            <w:noWrap/>
            <w:vAlign w:val="center"/>
          </w:tcPr>
          <w:p w14:paraId="25F8635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0.590 </w:t>
            </w:r>
          </w:p>
        </w:tc>
        <w:tc>
          <w:tcPr>
            <w:tcW w:w="677" w:type="pct"/>
            <w:tcBorders>
              <w:top w:val="nil"/>
              <w:left w:val="nil"/>
              <w:bottom w:val="nil"/>
              <w:right w:val="nil"/>
            </w:tcBorders>
            <w:shd w:val="clear" w:color="auto" w:fill="auto"/>
            <w:noWrap/>
            <w:vAlign w:val="center"/>
          </w:tcPr>
          <w:p w14:paraId="4506B9E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0.577 </w:t>
            </w:r>
          </w:p>
        </w:tc>
        <w:tc>
          <w:tcPr>
            <w:tcW w:w="677" w:type="pct"/>
            <w:tcBorders>
              <w:top w:val="nil"/>
              <w:left w:val="nil"/>
              <w:bottom w:val="nil"/>
              <w:right w:val="nil"/>
            </w:tcBorders>
            <w:shd w:val="clear" w:color="auto" w:fill="auto"/>
            <w:noWrap/>
            <w:vAlign w:val="center"/>
          </w:tcPr>
          <w:p w14:paraId="2E166B1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0.597 </w:t>
            </w:r>
          </w:p>
        </w:tc>
      </w:tr>
      <w:tr w:rsidR="00C41D74" w14:paraId="6767BB06" w14:textId="77777777">
        <w:trPr>
          <w:trHeight w:val="288"/>
        </w:trPr>
        <w:tc>
          <w:tcPr>
            <w:tcW w:w="677" w:type="pct"/>
            <w:tcBorders>
              <w:top w:val="nil"/>
              <w:left w:val="nil"/>
              <w:bottom w:val="nil"/>
              <w:right w:val="nil"/>
            </w:tcBorders>
            <w:shd w:val="clear" w:color="auto" w:fill="auto"/>
            <w:noWrap/>
            <w:vAlign w:val="center"/>
          </w:tcPr>
          <w:p w14:paraId="18F912FA"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2659B9C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534" w:type="pct"/>
            <w:tcBorders>
              <w:top w:val="nil"/>
              <w:left w:val="nil"/>
              <w:bottom w:val="nil"/>
              <w:right w:val="nil"/>
            </w:tcBorders>
            <w:shd w:val="clear" w:color="auto" w:fill="auto"/>
            <w:noWrap/>
            <w:vAlign w:val="center"/>
          </w:tcPr>
          <w:p w14:paraId="5B386FD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0.570 </w:t>
            </w:r>
          </w:p>
        </w:tc>
        <w:tc>
          <w:tcPr>
            <w:tcW w:w="534" w:type="pct"/>
            <w:tcBorders>
              <w:top w:val="nil"/>
              <w:left w:val="nil"/>
              <w:bottom w:val="nil"/>
              <w:right w:val="nil"/>
            </w:tcBorders>
            <w:shd w:val="clear" w:color="auto" w:fill="auto"/>
            <w:noWrap/>
            <w:vAlign w:val="center"/>
          </w:tcPr>
          <w:p w14:paraId="1F276A9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0.523 </w:t>
            </w:r>
          </w:p>
        </w:tc>
        <w:tc>
          <w:tcPr>
            <w:tcW w:w="677" w:type="pct"/>
            <w:tcBorders>
              <w:top w:val="nil"/>
              <w:left w:val="nil"/>
              <w:bottom w:val="nil"/>
              <w:right w:val="nil"/>
            </w:tcBorders>
            <w:shd w:val="clear" w:color="auto" w:fill="auto"/>
            <w:noWrap/>
            <w:vAlign w:val="center"/>
          </w:tcPr>
          <w:p w14:paraId="462FFFE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0.537 </w:t>
            </w:r>
          </w:p>
        </w:tc>
        <w:tc>
          <w:tcPr>
            <w:tcW w:w="833" w:type="pct"/>
            <w:tcBorders>
              <w:top w:val="nil"/>
              <w:left w:val="nil"/>
              <w:bottom w:val="nil"/>
              <w:right w:val="nil"/>
            </w:tcBorders>
            <w:shd w:val="clear" w:color="auto" w:fill="auto"/>
            <w:noWrap/>
            <w:vAlign w:val="center"/>
          </w:tcPr>
          <w:p w14:paraId="3A787EA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0.620 </w:t>
            </w:r>
          </w:p>
        </w:tc>
        <w:tc>
          <w:tcPr>
            <w:tcW w:w="677" w:type="pct"/>
            <w:tcBorders>
              <w:top w:val="nil"/>
              <w:left w:val="nil"/>
              <w:bottom w:val="nil"/>
              <w:right w:val="nil"/>
            </w:tcBorders>
            <w:shd w:val="clear" w:color="auto" w:fill="auto"/>
            <w:noWrap/>
            <w:vAlign w:val="center"/>
          </w:tcPr>
          <w:p w14:paraId="3BA0C38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0.603 </w:t>
            </w:r>
          </w:p>
        </w:tc>
        <w:tc>
          <w:tcPr>
            <w:tcW w:w="677" w:type="pct"/>
            <w:tcBorders>
              <w:top w:val="nil"/>
              <w:left w:val="nil"/>
              <w:bottom w:val="nil"/>
              <w:right w:val="nil"/>
            </w:tcBorders>
            <w:shd w:val="clear" w:color="auto" w:fill="auto"/>
            <w:noWrap/>
            <w:vAlign w:val="center"/>
          </w:tcPr>
          <w:p w14:paraId="217A2EF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0.620 </w:t>
            </w:r>
          </w:p>
        </w:tc>
      </w:tr>
      <w:tr w:rsidR="00C41D74" w14:paraId="698726EB" w14:textId="77777777">
        <w:trPr>
          <w:trHeight w:val="288"/>
        </w:trPr>
        <w:tc>
          <w:tcPr>
            <w:tcW w:w="677" w:type="pct"/>
            <w:tcBorders>
              <w:top w:val="nil"/>
              <w:left w:val="nil"/>
              <w:bottom w:val="nil"/>
              <w:right w:val="nil"/>
            </w:tcBorders>
            <w:shd w:val="clear" w:color="auto" w:fill="auto"/>
            <w:noWrap/>
            <w:vAlign w:val="center"/>
          </w:tcPr>
          <w:p w14:paraId="117ECF77"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48E9CC7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534" w:type="pct"/>
            <w:tcBorders>
              <w:top w:val="nil"/>
              <w:left w:val="nil"/>
              <w:bottom w:val="nil"/>
              <w:right w:val="nil"/>
            </w:tcBorders>
            <w:shd w:val="clear" w:color="auto" w:fill="auto"/>
            <w:noWrap/>
            <w:vAlign w:val="center"/>
          </w:tcPr>
          <w:p w14:paraId="4C56C37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0.537 </w:t>
            </w:r>
          </w:p>
        </w:tc>
        <w:tc>
          <w:tcPr>
            <w:tcW w:w="534" w:type="pct"/>
            <w:tcBorders>
              <w:top w:val="nil"/>
              <w:left w:val="nil"/>
              <w:bottom w:val="nil"/>
              <w:right w:val="nil"/>
            </w:tcBorders>
            <w:shd w:val="clear" w:color="auto" w:fill="auto"/>
            <w:noWrap/>
            <w:vAlign w:val="center"/>
          </w:tcPr>
          <w:p w14:paraId="3795367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0.540 </w:t>
            </w:r>
          </w:p>
        </w:tc>
        <w:tc>
          <w:tcPr>
            <w:tcW w:w="677" w:type="pct"/>
            <w:tcBorders>
              <w:top w:val="nil"/>
              <w:left w:val="nil"/>
              <w:bottom w:val="nil"/>
              <w:right w:val="nil"/>
            </w:tcBorders>
            <w:shd w:val="clear" w:color="auto" w:fill="auto"/>
            <w:noWrap/>
            <w:vAlign w:val="center"/>
          </w:tcPr>
          <w:p w14:paraId="72587B8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0.550 </w:t>
            </w:r>
          </w:p>
        </w:tc>
        <w:tc>
          <w:tcPr>
            <w:tcW w:w="833" w:type="pct"/>
            <w:tcBorders>
              <w:top w:val="nil"/>
              <w:left w:val="nil"/>
              <w:bottom w:val="nil"/>
              <w:right w:val="nil"/>
            </w:tcBorders>
            <w:shd w:val="clear" w:color="auto" w:fill="auto"/>
            <w:noWrap/>
            <w:vAlign w:val="center"/>
          </w:tcPr>
          <w:p w14:paraId="4788D31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0.697 </w:t>
            </w:r>
          </w:p>
        </w:tc>
        <w:tc>
          <w:tcPr>
            <w:tcW w:w="677" w:type="pct"/>
            <w:tcBorders>
              <w:top w:val="nil"/>
              <w:left w:val="nil"/>
              <w:bottom w:val="nil"/>
              <w:right w:val="nil"/>
            </w:tcBorders>
            <w:shd w:val="clear" w:color="auto" w:fill="auto"/>
            <w:noWrap/>
            <w:vAlign w:val="center"/>
          </w:tcPr>
          <w:p w14:paraId="671832B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0.617 </w:t>
            </w:r>
          </w:p>
        </w:tc>
        <w:tc>
          <w:tcPr>
            <w:tcW w:w="677" w:type="pct"/>
            <w:tcBorders>
              <w:top w:val="nil"/>
              <w:left w:val="nil"/>
              <w:bottom w:val="nil"/>
              <w:right w:val="nil"/>
            </w:tcBorders>
            <w:shd w:val="clear" w:color="auto" w:fill="auto"/>
            <w:noWrap/>
            <w:vAlign w:val="center"/>
          </w:tcPr>
          <w:p w14:paraId="265D6F6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0.687 </w:t>
            </w:r>
          </w:p>
        </w:tc>
      </w:tr>
      <w:tr w:rsidR="00C41D74" w14:paraId="1A5A537F" w14:textId="77777777">
        <w:trPr>
          <w:trHeight w:val="288"/>
        </w:trPr>
        <w:tc>
          <w:tcPr>
            <w:tcW w:w="677" w:type="pct"/>
            <w:tcBorders>
              <w:top w:val="nil"/>
              <w:left w:val="nil"/>
              <w:bottom w:val="nil"/>
              <w:right w:val="nil"/>
            </w:tcBorders>
            <w:shd w:val="clear" w:color="auto" w:fill="auto"/>
            <w:noWrap/>
            <w:vAlign w:val="center"/>
          </w:tcPr>
          <w:p w14:paraId="00ECEC2D"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1C2D35E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c>
          <w:tcPr>
            <w:tcW w:w="534" w:type="pct"/>
            <w:tcBorders>
              <w:top w:val="nil"/>
              <w:left w:val="nil"/>
              <w:bottom w:val="nil"/>
              <w:right w:val="nil"/>
            </w:tcBorders>
            <w:shd w:val="clear" w:color="auto" w:fill="auto"/>
            <w:noWrap/>
            <w:vAlign w:val="center"/>
          </w:tcPr>
          <w:p w14:paraId="0D7A3B5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0.617 </w:t>
            </w:r>
          </w:p>
        </w:tc>
        <w:tc>
          <w:tcPr>
            <w:tcW w:w="534" w:type="pct"/>
            <w:tcBorders>
              <w:top w:val="nil"/>
              <w:left w:val="nil"/>
              <w:bottom w:val="nil"/>
              <w:right w:val="nil"/>
            </w:tcBorders>
            <w:shd w:val="clear" w:color="auto" w:fill="auto"/>
            <w:noWrap/>
            <w:vAlign w:val="center"/>
          </w:tcPr>
          <w:p w14:paraId="2544063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0.543 </w:t>
            </w:r>
          </w:p>
        </w:tc>
        <w:tc>
          <w:tcPr>
            <w:tcW w:w="677" w:type="pct"/>
            <w:tcBorders>
              <w:top w:val="nil"/>
              <w:left w:val="nil"/>
              <w:bottom w:val="nil"/>
              <w:right w:val="nil"/>
            </w:tcBorders>
            <w:shd w:val="clear" w:color="auto" w:fill="auto"/>
            <w:noWrap/>
            <w:vAlign w:val="center"/>
          </w:tcPr>
          <w:p w14:paraId="3DB00AC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0.597 </w:t>
            </w:r>
          </w:p>
        </w:tc>
        <w:tc>
          <w:tcPr>
            <w:tcW w:w="833" w:type="pct"/>
            <w:tcBorders>
              <w:top w:val="nil"/>
              <w:left w:val="nil"/>
              <w:bottom w:val="nil"/>
              <w:right w:val="nil"/>
            </w:tcBorders>
            <w:shd w:val="clear" w:color="auto" w:fill="auto"/>
            <w:noWrap/>
            <w:vAlign w:val="center"/>
          </w:tcPr>
          <w:p w14:paraId="2599F70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0.633 </w:t>
            </w:r>
          </w:p>
        </w:tc>
        <w:tc>
          <w:tcPr>
            <w:tcW w:w="677" w:type="pct"/>
            <w:tcBorders>
              <w:top w:val="nil"/>
              <w:left w:val="nil"/>
              <w:bottom w:val="nil"/>
              <w:right w:val="nil"/>
            </w:tcBorders>
            <w:shd w:val="clear" w:color="auto" w:fill="auto"/>
            <w:noWrap/>
            <w:vAlign w:val="center"/>
          </w:tcPr>
          <w:p w14:paraId="1EA6A66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0.650 </w:t>
            </w:r>
          </w:p>
        </w:tc>
        <w:tc>
          <w:tcPr>
            <w:tcW w:w="677" w:type="pct"/>
            <w:tcBorders>
              <w:top w:val="nil"/>
              <w:left w:val="nil"/>
              <w:bottom w:val="nil"/>
              <w:right w:val="nil"/>
            </w:tcBorders>
            <w:shd w:val="clear" w:color="auto" w:fill="auto"/>
            <w:noWrap/>
            <w:vAlign w:val="center"/>
          </w:tcPr>
          <w:p w14:paraId="7A4A959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0.650 </w:t>
            </w:r>
          </w:p>
        </w:tc>
      </w:tr>
      <w:tr w:rsidR="00C41D74" w14:paraId="39FB97AE" w14:textId="77777777">
        <w:trPr>
          <w:trHeight w:val="288"/>
        </w:trPr>
        <w:tc>
          <w:tcPr>
            <w:tcW w:w="677" w:type="pct"/>
            <w:tcBorders>
              <w:top w:val="nil"/>
              <w:left w:val="nil"/>
              <w:bottom w:val="nil"/>
              <w:right w:val="nil"/>
            </w:tcBorders>
            <w:shd w:val="clear" w:color="auto" w:fill="auto"/>
            <w:noWrap/>
            <w:vAlign w:val="center"/>
          </w:tcPr>
          <w:p w14:paraId="1641F01A"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7AA4DB6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534" w:type="pct"/>
            <w:tcBorders>
              <w:top w:val="nil"/>
              <w:left w:val="nil"/>
              <w:bottom w:val="nil"/>
              <w:right w:val="nil"/>
            </w:tcBorders>
            <w:shd w:val="clear" w:color="auto" w:fill="auto"/>
            <w:noWrap/>
            <w:vAlign w:val="center"/>
          </w:tcPr>
          <w:p w14:paraId="2182D77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0.528 </w:t>
            </w:r>
          </w:p>
        </w:tc>
        <w:tc>
          <w:tcPr>
            <w:tcW w:w="534" w:type="pct"/>
            <w:tcBorders>
              <w:top w:val="nil"/>
              <w:left w:val="nil"/>
              <w:bottom w:val="nil"/>
              <w:right w:val="nil"/>
            </w:tcBorders>
            <w:shd w:val="clear" w:color="auto" w:fill="auto"/>
            <w:noWrap/>
            <w:vAlign w:val="center"/>
          </w:tcPr>
          <w:p w14:paraId="3390B53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0.485 </w:t>
            </w:r>
          </w:p>
        </w:tc>
        <w:tc>
          <w:tcPr>
            <w:tcW w:w="677" w:type="pct"/>
            <w:tcBorders>
              <w:top w:val="nil"/>
              <w:left w:val="nil"/>
              <w:bottom w:val="nil"/>
              <w:right w:val="nil"/>
            </w:tcBorders>
            <w:shd w:val="clear" w:color="auto" w:fill="auto"/>
            <w:noWrap/>
            <w:vAlign w:val="center"/>
          </w:tcPr>
          <w:p w14:paraId="5185CA2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0.532 </w:t>
            </w:r>
          </w:p>
        </w:tc>
        <w:tc>
          <w:tcPr>
            <w:tcW w:w="833" w:type="pct"/>
            <w:tcBorders>
              <w:top w:val="nil"/>
              <w:left w:val="nil"/>
              <w:bottom w:val="nil"/>
              <w:right w:val="nil"/>
            </w:tcBorders>
            <w:shd w:val="clear" w:color="auto" w:fill="auto"/>
            <w:noWrap/>
            <w:vAlign w:val="center"/>
          </w:tcPr>
          <w:p w14:paraId="14A9816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0.629 </w:t>
            </w:r>
          </w:p>
        </w:tc>
        <w:tc>
          <w:tcPr>
            <w:tcW w:w="677" w:type="pct"/>
            <w:tcBorders>
              <w:top w:val="nil"/>
              <w:left w:val="nil"/>
              <w:bottom w:val="nil"/>
              <w:right w:val="nil"/>
            </w:tcBorders>
            <w:shd w:val="clear" w:color="auto" w:fill="auto"/>
            <w:noWrap/>
            <w:vAlign w:val="center"/>
          </w:tcPr>
          <w:p w14:paraId="45D6259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0.599 </w:t>
            </w:r>
          </w:p>
        </w:tc>
        <w:tc>
          <w:tcPr>
            <w:tcW w:w="677" w:type="pct"/>
            <w:tcBorders>
              <w:top w:val="nil"/>
              <w:left w:val="nil"/>
              <w:bottom w:val="nil"/>
              <w:right w:val="nil"/>
            </w:tcBorders>
            <w:shd w:val="clear" w:color="auto" w:fill="auto"/>
            <w:noWrap/>
            <w:vAlign w:val="center"/>
          </w:tcPr>
          <w:p w14:paraId="436CA4D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0.635 </w:t>
            </w:r>
          </w:p>
        </w:tc>
      </w:tr>
      <w:tr w:rsidR="00C41D74" w14:paraId="3BFDE4E8" w14:textId="77777777">
        <w:trPr>
          <w:trHeight w:val="288"/>
        </w:trPr>
        <w:tc>
          <w:tcPr>
            <w:tcW w:w="677" w:type="pct"/>
            <w:tcBorders>
              <w:top w:val="nil"/>
              <w:left w:val="nil"/>
              <w:bottom w:val="nil"/>
              <w:right w:val="nil"/>
            </w:tcBorders>
            <w:shd w:val="clear" w:color="auto" w:fill="auto"/>
            <w:noWrap/>
            <w:vAlign w:val="center"/>
          </w:tcPr>
          <w:p w14:paraId="03F6B911"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2B26864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534" w:type="pct"/>
            <w:tcBorders>
              <w:top w:val="nil"/>
              <w:left w:val="nil"/>
              <w:bottom w:val="nil"/>
              <w:right w:val="nil"/>
            </w:tcBorders>
            <w:shd w:val="clear" w:color="auto" w:fill="auto"/>
            <w:noWrap/>
            <w:vAlign w:val="center"/>
          </w:tcPr>
          <w:p w14:paraId="7FF97DF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0.535 </w:t>
            </w:r>
          </w:p>
        </w:tc>
        <w:tc>
          <w:tcPr>
            <w:tcW w:w="534" w:type="pct"/>
            <w:tcBorders>
              <w:top w:val="nil"/>
              <w:left w:val="nil"/>
              <w:bottom w:val="nil"/>
              <w:right w:val="nil"/>
            </w:tcBorders>
            <w:shd w:val="clear" w:color="auto" w:fill="auto"/>
            <w:noWrap/>
            <w:vAlign w:val="center"/>
          </w:tcPr>
          <w:p w14:paraId="2161A34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0.365 </w:t>
            </w:r>
          </w:p>
        </w:tc>
        <w:tc>
          <w:tcPr>
            <w:tcW w:w="677" w:type="pct"/>
            <w:tcBorders>
              <w:top w:val="nil"/>
              <w:left w:val="nil"/>
              <w:bottom w:val="nil"/>
              <w:right w:val="nil"/>
            </w:tcBorders>
            <w:shd w:val="clear" w:color="auto" w:fill="auto"/>
            <w:noWrap/>
            <w:vAlign w:val="center"/>
          </w:tcPr>
          <w:p w14:paraId="39C29A8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0.368 </w:t>
            </w:r>
          </w:p>
        </w:tc>
        <w:tc>
          <w:tcPr>
            <w:tcW w:w="833" w:type="pct"/>
            <w:tcBorders>
              <w:top w:val="nil"/>
              <w:left w:val="nil"/>
              <w:bottom w:val="nil"/>
              <w:right w:val="nil"/>
            </w:tcBorders>
            <w:shd w:val="clear" w:color="auto" w:fill="auto"/>
            <w:noWrap/>
            <w:vAlign w:val="center"/>
          </w:tcPr>
          <w:p w14:paraId="79AE6FC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0.589 </w:t>
            </w:r>
          </w:p>
        </w:tc>
        <w:tc>
          <w:tcPr>
            <w:tcW w:w="677" w:type="pct"/>
            <w:tcBorders>
              <w:top w:val="nil"/>
              <w:left w:val="nil"/>
              <w:bottom w:val="nil"/>
              <w:right w:val="nil"/>
            </w:tcBorders>
            <w:shd w:val="clear" w:color="auto" w:fill="auto"/>
            <w:noWrap/>
            <w:vAlign w:val="center"/>
          </w:tcPr>
          <w:p w14:paraId="340202A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0.575 </w:t>
            </w:r>
          </w:p>
        </w:tc>
        <w:tc>
          <w:tcPr>
            <w:tcW w:w="677" w:type="pct"/>
            <w:tcBorders>
              <w:top w:val="nil"/>
              <w:left w:val="nil"/>
              <w:bottom w:val="nil"/>
              <w:right w:val="nil"/>
            </w:tcBorders>
            <w:shd w:val="clear" w:color="auto" w:fill="auto"/>
            <w:noWrap/>
            <w:vAlign w:val="center"/>
          </w:tcPr>
          <w:p w14:paraId="4C2B80E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0.609 </w:t>
            </w:r>
          </w:p>
        </w:tc>
      </w:tr>
      <w:tr w:rsidR="00C41D74" w14:paraId="05904EDD" w14:textId="77777777">
        <w:trPr>
          <w:trHeight w:val="288"/>
        </w:trPr>
        <w:tc>
          <w:tcPr>
            <w:tcW w:w="677" w:type="pct"/>
            <w:tcBorders>
              <w:top w:val="nil"/>
              <w:left w:val="nil"/>
              <w:bottom w:val="nil"/>
              <w:right w:val="nil"/>
            </w:tcBorders>
            <w:shd w:val="clear" w:color="auto" w:fill="auto"/>
            <w:noWrap/>
            <w:vAlign w:val="center"/>
          </w:tcPr>
          <w:p w14:paraId="164365D6"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32A6762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534" w:type="pct"/>
            <w:tcBorders>
              <w:top w:val="nil"/>
              <w:left w:val="nil"/>
              <w:bottom w:val="nil"/>
              <w:right w:val="nil"/>
            </w:tcBorders>
            <w:shd w:val="clear" w:color="auto" w:fill="auto"/>
            <w:noWrap/>
            <w:vAlign w:val="center"/>
          </w:tcPr>
          <w:p w14:paraId="370F342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0.378 </w:t>
            </w:r>
          </w:p>
        </w:tc>
        <w:tc>
          <w:tcPr>
            <w:tcW w:w="534" w:type="pct"/>
            <w:tcBorders>
              <w:top w:val="nil"/>
              <w:left w:val="nil"/>
              <w:bottom w:val="nil"/>
              <w:right w:val="nil"/>
            </w:tcBorders>
            <w:shd w:val="clear" w:color="auto" w:fill="auto"/>
            <w:noWrap/>
            <w:vAlign w:val="center"/>
          </w:tcPr>
          <w:p w14:paraId="5D504CF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0.405 </w:t>
            </w:r>
          </w:p>
        </w:tc>
        <w:tc>
          <w:tcPr>
            <w:tcW w:w="677" w:type="pct"/>
            <w:tcBorders>
              <w:top w:val="nil"/>
              <w:left w:val="nil"/>
              <w:bottom w:val="nil"/>
              <w:right w:val="nil"/>
            </w:tcBorders>
            <w:shd w:val="clear" w:color="auto" w:fill="auto"/>
            <w:noWrap/>
            <w:vAlign w:val="center"/>
          </w:tcPr>
          <w:p w14:paraId="6CA4FA7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0.378 </w:t>
            </w:r>
          </w:p>
        </w:tc>
        <w:tc>
          <w:tcPr>
            <w:tcW w:w="833" w:type="pct"/>
            <w:tcBorders>
              <w:top w:val="nil"/>
              <w:left w:val="nil"/>
              <w:bottom w:val="nil"/>
              <w:right w:val="nil"/>
            </w:tcBorders>
            <w:shd w:val="clear" w:color="auto" w:fill="auto"/>
            <w:noWrap/>
            <w:vAlign w:val="center"/>
          </w:tcPr>
          <w:p w14:paraId="102A830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0.559 </w:t>
            </w:r>
          </w:p>
        </w:tc>
        <w:tc>
          <w:tcPr>
            <w:tcW w:w="677" w:type="pct"/>
            <w:tcBorders>
              <w:top w:val="nil"/>
              <w:left w:val="nil"/>
              <w:bottom w:val="nil"/>
              <w:right w:val="nil"/>
            </w:tcBorders>
            <w:shd w:val="clear" w:color="auto" w:fill="auto"/>
            <w:noWrap/>
            <w:vAlign w:val="center"/>
          </w:tcPr>
          <w:p w14:paraId="49F2441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0.492 </w:t>
            </w:r>
          </w:p>
        </w:tc>
        <w:tc>
          <w:tcPr>
            <w:tcW w:w="677" w:type="pct"/>
            <w:tcBorders>
              <w:top w:val="nil"/>
              <w:left w:val="nil"/>
              <w:bottom w:val="nil"/>
              <w:right w:val="nil"/>
            </w:tcBorders>
            <w:shd w:val="clear" w:color="auto" w:fill="auto"/>
            <w:noWrap/>
            <w:vAlign w:val="center"/>
          </w:tcPr>
          <w:p w14:paraId="6E2B134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0.542 </w:t>
            </w:r>
          </w:p>
        </w:tc>
      </w:tr>
      <w:tr w:rsidR="00C41D74" w14:paraId="5DA863B5" w14:textId="77777777">
        <w:trPr>
          <w:trHeight w:val="288"/>
        </w:trPr>
        <w:tc>
          <w:tcPr>
            <w:tcW w:w="677" w:type="pct"/>
            <w:tcBorders>
              <w:top w:val="nil"/>
              <w:left w:val="nil"/>
              <w:bottom w:val="nil"/>
              <w:right w:val="nil"/>
            </w:tcBorders>
            <w:shd w:val="clear" w:color="auto" w:fill="auto"/>
            <w:noWrap/>
            <w:vAlign w:val="center"/>
          </w:tcPr>
          <w:p w14:paraId="0C2E1854"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5F68102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534" w:type="pct"/>
            <w:tcBorders>
              <w:top w:val="nil"/>
              <w:left w:val="nil"/>
              <w:bottom w:val="nil"/>
              <w:right w:val="nil"/>
            </w:tcBorders>
            <w:shd w:val="clear" w:color="auto" w:fill="auto"/>
            <w:noWrap/>
            <w:vAlign w:val="center"/>
          </w:tcPr>
          <w:p w14:paraId="3640868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0.406 </w:t>
            </w:r>
          </w:p>
        </w:tc>
        <w:tc>
          <w:tcPr>
            <w:tcW w:w="534" w:type="pct"/>
            <w:tcBorders>
              <w:top w:val="nil"/>
              <w:left w:val="nil"/>
              <w:bottom w:val="nil"/>
              <w:right w:val="nil"/>
            </w:tcBorders>
            <w:shd w:val="clear" w:color="auto" w:fill="auto"/>
            <w:noWrap/>
            <w:vAlign w:val="center"/>
          </w:tcPr>
          <w:p w14:paraId="6474D0A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0.369 </w:t>
            </w:r>
          </w:p>
        </w:tc>
        <w:tc>
          <w:tcPr>
            <w:tcW w:w="677" w:type="pct"/>
            <w:tcBorders>
              <w:top w:val="nil"/>
              <w:left w:val="nil"/>
              <w:bottom w:val="nil"/>
              <w:right w:val="nil"/>
            </w:tcBorders>
            <w:shd w:val="clear" w:color="auto" w:fill="auto"/>
            <w:noWrap/>
            <w:vAlign w:val="center"/>
          </w:tcPr>
          <w:p w14:paraId="7074EBE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0.339 </w:t>
            </w:r>
          </w:p>
        </w:tc>
        <w:tc>
          <w:tcPr>
            <w:tcW w:w="833" w:type="pct"/>
            <w:tcBorders>
              <w:top w:val="nil"/>
              <w:left w:val="nil"/>
              <w:bottom w:val="nil"/>
              <w:right w:val="nil"/>
            </w:tcBorders>
            <w:shd w:val="clear" w:color="auto" w:fill="auto"/>
            <w:noWrap/>
            <w:vAlign w:val="center"/>
          </w:tcPr>
          <w:p w14:paraId="508A21C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0.517 </w:t>
            </w:r>
          </w:p>
        </w:tc>
        <w:tc>
          <w:tcPr>
            <w:tcW w:w="677" w:type="pct"/>
            <w:tcBorders>
              <w:top w:val="nil"/>
              <w:left w:val="nil"/>
              <w:bottom w:val="nil"/>
              <w:right w:val="nil"/>
            </w:tcBorders>
            <w:shd w:val="clear" w:color="auto" w:fill="auto"/>
            <w:noWrap/>
            <w:vAlign w:val="center"/>
          </w:tcPr>
          <w:p w14:paraId="5E3FBA7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0.530 </w:t>
            </w:r>
          </w:p>
        </w:tc>
        <w:tc>
          <w:tcPr>
            <w:tcW w:w="677" w:type="pct"/>
            <w:tcBorders>
              <w:top w:val="nil"/>
              <w:left w:val="nil"/>
              <w:bottom w:val="nil"/>
              <w:right w:val="nil"/>
            </w:tcBorders>
            <w:shd w:val="clear" w:color="auto" w:fill="auto"/>
            <w:noWrap/>
            <w:vAlign w:val="center"/>
          </w:tcPr>
          <w:p w14:paraId="4DE1773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0.540 </w:t>
            </w:r>
          </w:p>
        </w:tc>
      </w:tr>
      <w:tr w:rsidR="00C41D74" w14:paraId="557F70A9" w14:textId="77777777">
        <w:trPr>
          <w:trHeight w:val="288"/>
        </w:trPr>
        <w:tc>
          <w:tcPr>
            <w:tcW w:w="677" w:type="pct"/>
            <w:tcBorders>
              <w:top w:val="nil"/>
              <w:left w:val="nil"/>
              <w:bottom w:val="nil"/>
              <w:right w:val="nil"/>
            </w:tcBorders>
            <w:shd w:val="clear" w:color="auto" w:fill="auto"/>
            <w:noWrap/>
            <w:vAlign w:val="center"/>
          </w:tcPr>
          <w:p w14:paraId="2005FCF5"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20C6138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c>
          <w:tcPr>
            <w:tcW w:w="534" w:type="pct"/>
            <w:tcBorders>
              <w:top w:val="nil"/>
              <w:left w:val="nil"/>
              <w:bottom w:val="nil"/>
              <w:right w:val="nil"/>
            </w:tcBorders>
            <w:shd w:val="clear" w:color="auto" w:fill="auto"/>
            <w:noWrap/>
            <w:vAlign w:val="center"/>
          </w:tcPr>
          <w:p w14:paraId="69E8EC2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0.384 </w:t>
            </w:r>
          </w:p>
        </w:tc>
        <w:tc>
          <w:tcPr>
            <w:tcW w:w="534" w:type="pct"/>
            <w:tcBorders>
              <w:top w:val="nil"/>
              <w:left w:val="nil"/>
              <w:bottom w:val="nil"/>
              <w:right w:val="nil"/>
            </w:tcBorders>
            <w:shd w:val="clear" w:color="auto" w:fill="auto"/>
            <w:noWrap/>
            <w:vAlign w:val="center"/>
          </w:tcPr>
          <w:p w14:paraId="27B9600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0.354 </w:t>
            </w:r>
          </w:p>
        </w:tc>
        <w:tc>
          <w:tcPr>
            <w:tcW w:w="677" w:type="pct"/>
            <w:tcBorders>
              <w:top w:val="nil"/>
              <w:left w:val="nil"/>
              <w:bottom w:val="nil"/>
              <w:right w:val="nil"/>
            </w:tcBorders>
            <w:shd w:val="clear" w:color="auto" w:fill="auto"/>
            <w:noWrap/>
            <w:vAlign w:val="center"/>
          </w:tcPr>
          <w:p w14:paraId="0DA5B2A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0.377 </w:t>
            </w:r>
          </w:p>
        </w:tc>
        <w:tc>
          <w:tcPr>
            <w:tcW w:w="833" w:type="pct"/>
            <w:tcBorders>
              <w:top w:val="nil"/>
              <w:left w:val="nil"/>
              <w:bottom w:val="nil"/>
              <w:right w:val="nil"/>
            </w:tcBorders>
            <w:shd w:val="clear" w:color="auto" w:fill="auto"/>
            <w:noWrap/>
            <w:vAlign w:val="center"/>
          </w:tcPr>
          <w:p w14:paraId="28C4714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0.586 </w:t>
            </w:r>
          </w:p>
        </w:tc>
        <w:tc>
          <w:tcPr>
            <w:tcW w:w="677" w:type="pct"/>
            <w:tcBorders>
              <w:top w:val="nil"/>
              <w:left w:val="nil"/>
              <w:bottom w:val="nil"/>
              <w:right w:val="nil"/>
            </w:tcBorders>
            <w:shd w:val="clear" w:color="auto" w:fill="auto"/>
            <w:noWrap/>
            <w:vAlign w:val="center"/>
          </w:tcPr>
          <w:p w14:paraId="133AE09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0.492 </w:t>
            </w:r>
          </w:p>
        </w:tc>
        <w:tc>
          <w:tcPr>
            <w:tcW w:w="677" w:type="pct"/>
            <w:tcBorders>
              <w:top w:val="nil"/>
              <w:left w:val="nil"/>
              <w:bottom w:val="nil"/>
              <w:right w:val="nil"/>
            </w:tcBorders>
            <w:shd w:val="clear" w:color="auto" w:fill="auto"/>
            <w:noWrap/>
            <w:vAlign w:val="center"/>
          </w:tcPr>
          <w:p w14:paraId="54C6463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0.542 </w:t>
            </w:r>
          </w:p>
        </w:tc>
      </w:tr>
      <w:tr w:rsidR="00C41D74" w14:paraId="7BEED9AB" w14:textId="77777777">
        <w:trPr>
          <w:trHeight w:val="288"/>
        </w:trPr>
        <w:tc>
          <w:tcPr>
            <w:tcW w:w="677" w:type="pct"/>
            <w:tcBorders>
              <w:top w:val="nil"/>
              <w:left w:val="nil"/>
              <w:bottom w:val="nil"/>
              <w:right w:val="nil"/>
            </w:tcBorders>
            <w:shd w:val="clear" w:color="auto" w:fill="auto"/>
            <w:noWrap/>
            <w:vAlign w:val="center"/>
          </w:tcPr>
          <w:p w14:paraId="1511D957"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68CB9F3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c>
          <w:tcPr>
            <w:tcW w:w="534" w:type="pct"/>
            <w:tcBorders>
              <w:top w:val="nil"/>
              <w:left w:val="nil"/>
              <w:bottom w:val="nil"/>
              <w:right w:val="nil"/>
            </w:tcBorders>
            <w:shd w:val="clear" w:color="auto" w:fill="auto"/>
            <w:noWrap/>
            <w:vAlign w:val="center"/>
          </w:tcPr>
          <w:p w14:paraId="66A70AA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0.441 </w:t>
            </w:r>
          </w:p>
        </w:tc>
        <w:tc>
          <w:tcPr>
            <w:tcW w:w="534" w:type="pct"/>
            <w:tcBorders>
              <w:top w:val="nil"/>
              <w:left w:val="nil"/>
              <w:bottom w:val="nil"/>
              <w:right w:val="nil"/>
            </w:tcBorders>
            <w:shd w:val="clear" w:color="auto" w:fill="auto"/>
            <w:noWrap/>
            <w:vAlign w:val="center"/>
          </w:tcPr>
          <w:p w14:paraId="3151233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0.384 </w:t>
            </w:r>
          </w:p>
        </w:tc>
        <w:tc>
          <w:tcPr>
            <w:tcW w:w="677" w:type="pct"/>
            <w:tcBorders>
              <w:top w:val="nil"/>
              <w:left w:val="nil"/>
              <w:bottom w:val="nil"/>
              <w:right w:val="nil"/>
            </w:tcBorders>
            <w:shd w:val="clear" w:color="auto" w:fill="auto"/>
            <w:noWrap/>
            <w:vAlign w:val="center"/>
          </w:tcPr>
          <w:p w14:paraId="10C1517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0.404 </w:t>
            </w:r>
          </w:p>
        </w:tc>
        <w:tc>
          <w:tcPr>
            <w:tcW w:w="833" w:type="pct"/>
            <w:tcBorders>
              <w:top w:val="nil"/>
              <w:left w:val="nil"/>
              <w:bottom w:val="nil"/>
              <w:right w:val="nil"/>
            </w:tcBorders>
            <w:shd w:val="clear" w:color="auto" w:fill="auto"/>
            <w:noWrap/>
            <w:vAlign w:val="center"/>
          </w:tcPr>
          <w:p w14:paraId="63603E6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0.545 </w:t>
            </w:r>
          </w:p>
        </w:tc>
        <w:tc>
          <w:tcPr>
            <w:tcW w:w="677" w:type="pct"/>
            <w:tcBorders>
              <w:top w:val="nil"/>
              <w:left w:val="nil"/>
              <w:bottom w:val="nil"/>
              <w:right w:val="nil"/>
            </w:tcBorders>
            <w:shd w:val="clear" w:color="auto" w:fill="auto"/>
            <w:noWrap/>
            <w:vAlign w:val="center"/>
          </w:tcPr>
          <w:p w14:paraId="7E475B1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0.424 </w:t>
            </w:r>
          </w:p>
        </w:tc>
        <w:tc>
          <w:tcPr>
            <w:tcW w:w="677" w:type="pct"/>
            <w:tcBorders>
              <w:top w:val="nil"/>
              <w:left w:val="nil"/>
              <w:bottom w:val="nil"/>
              <w:right w:val="nil"/>
            </w:tcBorders>
            <w:shd w:val="clear" w:color="auto" w:fill="auto"/>
            <w:noWrap/>
            <w:vAlign w:val="center"/>
          </w:tcPr>
          <w:p w14:paraId="127DB75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0.519 </w:t>
            </w:r>
          </w:p>
        </w:tc>
      </w:tr>
      <w:tr w:rsidR="00C41D74" w14:paraId="792D21C1" w14:textId="77777777">
        <w:trPr>
          <w:trHeight w:val="288"/>
        </w:trPr>
        <w:tc>
          <w:tcPr>
            <w:tcW w:w="677" w:type="pct"/>
            <w:tcBorders>
              <w:top w:val="nil"/>
              <w:left w:val="nil"/>
              <w:bottom w:val="single" w:sz="4" w:space="0" w:color="auto"/>
              <w:right w:val="nil"/>
            </w:tcBorders>
            <w:shd w:val="clear" w:color="auto" w:fill="auto"/>
            <w:noWrap/>
            <w:vAlign w:val="center"/>
          </w:tcPr>
          <w:p w14:paraId="1521724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391" w:type="pct"/>
            <w:tcBorders>
              <w:top w:val="nil"/>
              <w:left w:val="nil"/>
              <w:bottom w:val="single" w:sz="4" w:space="0" w:color="auto"/>
              <w:right w:val="nil"/>
            </w:tcBorders>
            <w:shd w:val="clear" w:color="auto" w:fill="auto"/>
            <w:noWrap/>
            <w:vAlign w:val="center"/>
          </w:tcPr>
          <w:p w14:paraId="3F28E84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均值</w:t>
            </w:r>
          </w:p>
        </w:tc>
        <w:tc>
          <w:tcPr>
            <w:tcW w:w="534" w:type="pct"/>
            <w:tcBorders>
              <w:top w:val="nil"/>
              <w:left w:val="nil"/>
              <w:bottom w:val="single" w:sz="4" w:space="0" w:color="auto"/>
              <w:right w:val="nil"/>
            </w:tcBorders>
            <w:shd w:val="clear" w:color="auto" w:fill="auto"/>
            <w:noWrap/>
            <w:vAlign w:val="center"/>
          </w:tcPr>
          <w:p w14:paraId="1F63BC4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0.496 </w:t>
            </w:r>
          </w:p>
        </w:tc>
        <w:tc>
          <w:tcPr>
            <w:tcW w:w="534" w:type="pct"/>
            <w:tcBorders>
              <w:top w:val="nil"/>
              <w:left w:val="nil"/>
              <w:bottom w:val="single" w:sz="4" w:space="0" w:color="auto"/>
              <w:right w:val="nil"/>
            </w:tcBorders>
            <w:shd w:val="clear" w:color="auto" w:fill="auto"/>
            <w:noWrap/>
            <w:vAlign w:val="center"/>
          </w:tcPr>
          <w:p w14:paraId="503A59B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0.448 </w:t>
            </w:r>
          </w:p>
        </w:tc>
        <w:tc>
          <w:tcPr>
            <w:tcW w:w="677" w:type="pct"/>
            <w:tcBorders>
              <w:top w:val="nil"/>
              <w:left w:val="nil"/>
              <w:bottom w:val="single" w:sz="4" w:space="0" w:color="auto"/>
              <w:right w:val="nil"/>
            </w:tcBorders>
            <w:shd w:val="clear" w:color="auto" w:fill="auto"/>
            <w:noWrap/>
            <w:vAlign w:val="center"/>
          </w:tcPr>
          <w:p w14:paraId="698F9EB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0.464 </w:t>
            </w:r>
          </w:p>
        </w:tc>
        <w:tc>
          <w:tcPr>
            <w:tcW w:w="833" w:type="pct"/>
            <w:tcBorders>
              <w:top w:val="nil"/>
              <w:left w:val="nil"/>
              <w:bottom w:val="single" w:sz="4" w:space="0" w:color="auto"/>
              <w:right w:val="nil"/>
            </w:tcBorders>
            <w:shd w:val="clear" w:color="auto" w:fill="auto"/>
            <w:noWrap/>
            <w:vAlign w:val="center"/>
          </w:tcPr>
          <w:p w14:paraId="45C97E6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0.597 </w:t>
            </w:r>
          </w:p>
        </w:tc>
        <w:tc>
          <w:tcPr>
            <w:tcW w:w="677" w:type="pct"/>
            <w:tcBorders>
              <w:top w:val="nil"/>
              <w:left w:val="nil"/>
              <w:bottom w:val="single" w:sz="4" w:space="0" w:color="auto"/>
              <w:right w:val="nil"/>
            </w:tcBorders>
            <w:shd w:val="clear" w:color="auto" w:fill="auto"/>
            <w:noWrap/>
            <w:vAlign w:val="center"/>
          </w:tcPr>
          <w:p w14:paraId="5E03ACD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0.556 </w:t>
            </w:r>
          </w:p>
        </w:tc>
        <w:tc>
          <w:tcPr>
            <w:tcW w:w="677" w:type="pct"/>
            <w:tcBorders>
              <w:top w:val="nil"/>
              <w:left w:val="nil"/>
              <w:bottom w:val="single" w:sz="4" w:space="0" w:color="auto"/>
              <w:right w:val="nil"/>
            </w:tcBorders>
            <w:shd w:val="clear" w:color="auto" w:fill="auto"/>
            <w:noWrap/>
            <w:vAlign w:val="center"/>
          </w:tcPr>
          <w:p w14:paraId="4E0A38A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0.594 </w:t>
            </w:r>
          </w:p>
        </w:tc>
      </w:tr>
      <w:tr w:rsidR="00C41D74" w14:paraId="32323D08" w14:textId="77777777">
        <w:trPr>
          <w:trHeight w:val="288"/>
        </w:trPr>
        <w:tc>
          <w:tcPr>
            <w:tcW w:w="677" w:type="pct"/>
            <w:tcBorders>
              <w:top w:val="nil"/>
              <w:left w:val="nil"/>
              <w:bottom w:val="nil"/>
              <w:right w:val="nil"/>
            </w:tcBorders>
            <w:shd w:val="clear" w:color="auto" w:fill="auto"/>
            <w:noWrap/>
            <w:vAlign w:val="center"/>
          </w:tcPr>
          <w:p w14:paraId="5374F24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半合成类</w:t>
            </w:r>
          </w:p>
        </w:tc>
        <w:tc>
          <w:tcPr>
            <w:tcW w:w="391" w:type="pct"/>
            <w:tcBorders>
              <w:top w:val="nil"/>
              <w:left w:val="nil"/>
              <w:bottom w:val="nil"/>
              <w:right w:val="nil"/>
            </w:tcBorders>
            <w:shd w:val="clear" w:color="auto" w:fill="auto"/>
            <w:noWrap/>
            <w:vAlign w:val="center"/>
          </w:tcPr>
          <w:p w14:paraId="48808AA7" w14:textId="77777777" w:rsidR="00C41D74" w:rsidRDefault="00C41D74">
            <w:pPr>
              <w:widowControl/>
              <w:jc w:val="center"/>
              <w:rPr>
                <w:rFonts w:ascii="宋体" w:eastAsia="宋体" w:hAnsi="宋体" w:cs="宋体"/>
                <w:color w:val="000000"/>
                <w:kern w:val="0"/>
                <w:szCs w:val="21"/>
              </w:rPr>
            </w:pPr>
          </w:p>
        </w:tc>
        <w:tc>
          <w:tcPr>
            <w:tcW w:w="534" w:type="pct"/>
            <w:tcBorders>
              <w:top w:val="nil"/>
              <w:left w:val="nil"/>
              <w:bottom w:val="nil"/>
              <w:right w:val="nil"/>
            </w:tcBorders>
            <w:shd w:val="clear" w:color="auto" w:fill="auto"/>
            <w:noWrap/>
            <w:vAlign w:val="center"/>
          </w:tcPr>
          <w:p w14:paraId="06540D3A" w14:textId="77777777" w:rsidR="00C41D74" w:rsidRDefault="00C41D74">
            <w:pPr>
              <w:widowControl/>
              <w:jc w:val="center"/>
              <w:rPr>
                <w:rFonts w:ascii="宋体" w:eastAsia="宋体" w:hAnsi="宋体" w:cs="Times New Roman"/>
                <w:kern w:val="0"/>
                <w:szCs w:val="21"/>
              </w:rPr>
            </w:pPr>
          </w:p>
        </w:tc>
        <w:tc>
          <w:tcPr>
            <w:tcW w:w="534" w:type="pct"/>
            <w:tcBorders>
              <w:top w:val="nil"/>
              <w:left w:val="nil"/>
              <w:bottom w:val="nil"/>
              <w:right w:val="nil"/>
            </w:tcBorders>
            <w:shd w:val="clear" w:color="auto" w:fill="auto"/>
            <w:noWrap/>
            <w:vAlign w:val="center"/>
          </w:tcPr>
          <w:p w14:paraId="618C1467" w14:textId="77777777" w:rsidR="00C41D74" w:rsidRDefault="00C41D74">
            <w:pPr>
              <w:widowControl/>
              <w:jc w:val="center"/>
              <w:rPr>
                <w:rFonts w:ascii="宋体" w:eastAsia="宋体" w:hAnsi="宋体" w:cs="Times New Roman"/>
                <w:kern w:val="0"/>
                <w:szCs w:val="21"/>
              </w:rPr>
            </w:pPr>
          </w:p>
        </w:tc>
        <w:tc>
          <w:tcPr>
            <w:tcW w:w="677" w:type="pct"/>
            <w:tcBorders>
              <w:top w:val="nil"/>
              <w:left w:val="nil"/>
              <w:bottom w:val="nil"/>
              <w:right w:val="nil"/>
            </w:tcBorders>
            <w:shd w:val="clear" w:color="auto" w:fill="auto"/>
            <w:noWrap/>
            <w:vAlign w:val="center"/>
          </w:tcPr>
          <w:p w14:paraId="55F7A54F" w14:textId="77777777" w:rsidR="00C41D74" w:rsidRDefault="00C41D74">
            <w:pPr>
              <w:widowControl/>
              <w:jc w:val="center"/>
              <w:rPr>
                <w:rFonts w:ascii="宋体" w:eastAsia="宋体" w:hAnsi="宋体" w:cs="Times New Roman"/>
                <w:kern w:val="0"/>
                <w:szCs w:val="21"/>
              </w:rPr>
            </w:pPr>
          </w:p>
        </w:tc>
        <w:tc>
          <w:tcPr>
            <w:tcW w:w="833" w:type="pct"/>
            <w:tcBorders>
              <w:top w:val="nil"/>
              <w:left w:val="nil"/>
              <w:bottom w:val="nil"/>
              <w:right w:val="nil"/>
            </w:tcBorders>
            <w:shd w:val="clear" w:color="auto" w:fill="auto"/>
            <w:noWrap/>
            <w:vAlign w:val="center"/>
          </w:tcPr>
          <w:p w14:paraId="188DA523" w14:textId="77777777" w:rsidR="00C41D74" w:rsidRDefault="00C41D74">
            <w:pPr>
              <w:widowControl/>
              <w:jc w:val="center"/>
              <w:rPr>
                <w:rFonts w:ascii="宋体" w:eastAsia="宋体" w:hAnsi="宋体" w:cs="Times New Roman"/>
                <w:kern w:val="0"/>
                <w:szCs w:val="21"/>
              </w:rPr>
            </w:pPr>
          </w:p>
        </w:tc>
        <w:tc>
          <w:tcPr>
            <w:tcW w:w="677" w:type="pct"/>
            <w:tcBorders>
              <w:top w:val="nil"/>
              <w:left w:val="nil"/>
              <w:bottom w:val="nil"/>
              <w:right w:val="nil"/>
            </w:tcBorders>
            <w:shd w:val="clear" w:color="auto" w:fill="auto"/>
            <w:noWrap/>
            <w:vAlign w:val="center"/>
          </w:tcPr>
          <w:p w14:paraId="0D04F69A" w14:textId="77777777" w:rsidR="00C41D74" w:rsidRDefault="00C41D74">
            <w:pPr>
              <w:widowControl/>
              <w:jc w:val="center"/>
              <w:rPr>
                <w:rFonts w:ascii="宋体" w:eastAsia="宋体" w:hAnsi="宋体" w:cs="Times New Roman"/>
                <w:kern w:val="0"/>
                <w:szCs w:val="21"/>
              </w:rPr>
            </w:pPr>
          </w:p>
        </w:tc>
        <w:tc>
          <w:tcPr>
            <w:tcW w:w="677" w:type="pct"/>
            <w:tcBorders>
              <w:top w:val="nil"/>
              <w:left w:val="nil"/>
              <w:bottom w:val="nil"/>
              <w:right w:val="nil"/>
            </w:tcBorders>
            <w:shd w:val="clear" w:color="auto" w:fill="auto"/>
            <w:noWrap/>
            <w:vAlign w:val="center"/>
          </w:tcPr>
          <w:p w14:paraId="12751EFB" w14:textId="77777777" w:rsidR="00C41D74" w:rsidRDefault="00C41D74">
            <w:pPr>
              <w:widowControl/>
              <w:jc w:val="center"/>
              <w:rPr>
                <w:rFonts w:ascii="宋体" w:eastAsia="宋体" w:hAnsi="宋体" w:cs="Times New Roman"/>
                <w:kern w:val="0"/>
                <w:szCs w:val="21"/>
              </w:rPr>
            </w:pPr>
          </w:p>
        </w:tc>
      </w:tr>
      <w:tr w:rsidR="00C41D74" w14:paraId="6215419A" w14:textId="77777777">
        <w:trPr>
          <w:trHeight w:val="288"/>
        </w:trPr>
        <w:tc>
          <w:tcPr>
            <w:tcW w:w="677" w:type="pct"/>
            <w:tcBorders>
              <w:top w:val="nil"/>
              <w:left w:val="nil"/>
              <w:bottom w:val="nil"/>
              <w:right w:val="nil"/>
            </w:tcBorders>
            <w:shd w:val="clear" w:color="auto" w:fill="auto"/>
            <w:noWrap/>
            <w:vAlign w:val="center"/>
          </w:tcPr>
          <w:p w14:paraId="4C5C1813" w14:textId="77777777" w:rsidR="00C41D74" w:rsidRDefault="00C41D74">
            <w:pPr>
              <w:widowControl/>
              <w:jc w:val="center"/>
              <w:rPr>
                <w:rFonts w:ascii="宋体" w:eastAsia="宋体" w:hAnsi="宋体" w:cs="Times New Roman"/>
                <w:kern w:val="0"/>
                <w:szCs w:val="21"/>
              </w:rPr>
            </w:pPr>
          </w:p>
        </w:tc>
        <w:tc>
          <w:tcPr>
            <w:tcW w:w="391" w:type="pct"/>
            <w:tcBorders>
              <w:top w:val="nil"/>
              <w:left w:val="nil"/>
              <w:bottom w:val="nil"/>
              <w:right w:val="nil"/>
            </w:tcBorders>
            <w:shd w:val="clear" w:color="auto" w:fill="auto"/>
            <w:noWrap/>
            <w:vAlign w:val="center"/>
          </w:tcPr>
          <w:p w14:paraId="0414654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534" w:type="pct"/>
            <w:tcBorders>
              <w:top w:val="nil"/>
              <w:left w:val="nil"/>
              <w:bottom w:val="nil"/>
              <w:right w:val="nil"/>
            </w:tcBorders>
            <w:shd w:val="clear" w:color="auto" w:fill="auto"/>
            <w:noWrap/>
            <w:vAlign w:val="center"/>
          </w:tcPr>
          <w:p w14:paraId="1D7DF62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0.497 </w:t>
            </w:r>
          </w:p>
        </w:tc>
        <w:tc>
          <w:tcPr>
            <w:tcW w:w="534" w:type="pct"/>
            <w:tcBorders>
              <w:top w:val="nil"/>
              <w:left w:val="nil"/>
              <w:bottom w:val="nil"/>
              <w:right w:val="nil"/>
            </w:tcBorders>
            <w:shd w:val="clear" w:color="auto" w:fill="auto"/>
            <w:noWrap/>
            <w:vAlign w:val="center"/>
          </w:tcPr>
          <w:p w14:paraId="0458700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0.423 </w:t>
            </w:r>
          </w:p>
        </w:tc>
        <w:tc>
          <w:tcPr>
            <w:tcW w:w="677" w:type="pct"/>
            <w:tcBorders>
              <w:top w:val="nil"/>
              <w:left w:val="nil"/>
              <w:bottom w:val="nil"/>
              <w:right w:val="nil"/>
            </w:tcBorders>
            <w:shd w:val="clear" w:color="auto" w:fill="auto"/>
            <w:noWrap/>
            <w:vAlign w:val="center"/>
          </w:tcPr>
          <w:p w14:paraId="4FCEE28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0.478 </w:t>
            </w:r>
          </w:p>
        </w:tc>
        <w:tc>
          <w:tcPr>
            <w:tcW w:w="833" w:type="pct"/>
            <w:tcBorders>
              <w:top w:val="nil"/>
              <w:left w:val="nil"/>
              <w:bottom w:val="nil"/>
              <w:right w:val="nil"/>
            </w:tcBorders>
            <w:shd w:val="clear" w:color="auto" w:fill="auto"/>
            <w:noWrap/>
            <w:vAlign w:val="center"/>
          </w:tcPr>
          <w:p w14:paraId="4ED47BE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0.559 </w:t>
            </w:r>
          </w:p>
        </w:tc>
        <w:tc>
          <w:tcPr>
            <w:tcW w:w="677" w:type="pct"/>
            <w:tcBorders>
              <w:top w:val="nil"/>
              <w:left w:val="nil"/>
              <w:bottom w:val="nil"/>
              <w:right w:val="nil"/>
            </w:tcBorders>
            <w:shd w:val="clear" w:color="auto" w:fill="auto"/>
            <w:noWrap/>
            <w:vAlign w:val="center"/>
          </w:tcPr>
          <w:p w14:paraId="48A13AB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0.549 </w:t>
            </w:r>
          </w:p>
        </w:tc>
        <w:tc>
          <w:tcPr>
            <w:tcW w:w="677" w:type="pct"/>
            <w:tcBorders>
              <w:top w:val="nil"/>
              <w:left w:val="nil"/>
              <w:bottom w:val="nil"/>
              <w:right w:val="nil"/>
            </w:tcBorders>
            <w:shd w:val="clear" w:color="auto" w:fill="auto"/>
            <w:noWrap/>
            <w:vAlign w:val="center"/>
          </w:tcPr>
          <w:p w14:paraId="6C57098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0.583 </w:t>
            </w:r>
          </w:p>
        </w:tc>
      </w:tr>
      <w:tr w:rsidR="00C41D74" w14:paraId="0E4D83CC" w14:textId="77777777">
        <w:trPr>
          <w:trHeight w:val="288"/>
        </w:trPr>
        <w:tc>
          <w:tcPr>
            <w:tcW w:w="677" w:type="pct"/>
            <w:tcBorders>
              <w:top w:val="nil"/>
              <w:left w:val="nil"/>
              <w:bottom w:val="nil"/>
              <w:right w:val="nil"/>
            </w:tcBorders>
            <w:shd w:val="clear" w:color="auto" w:fill="auto"/>
            <w:noWrap/>
            <w:vAlign w:val="center"/>
          </w:tcPr>
          <w:p w14:paraId="6482AEBF"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0476D49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w:t>
            </w:r>
          </w:p>
        </w:tc>
        <w:tc>
          <w:tcPr>
            <w:tcW w:w="534" w:type="pct"/>
            <w:tcBorders>
              <w:top w:val="nil"/>
              <w:left w:val="nil"/>
              <w:bottom w:val="nil"/>
              <w:right w:val="nil"/>
            </w:tcBorders>
            <w:shd w:val="clear" w:color="auto" w:fill="auto"/>
            <w:noWrap/>
            <w:vAlign w:val="center"/>
          </w:tcPr>
          <w:p w14:paraId="5DC7753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0.500 </w:t>
            </w:r>
          </w:p>
        </w:tc>
        <w:tc>
          <w:tcPr>
            <w:tcW w:w="534" w:type="pct"/>
            <w:tcBorders>
              <w:top w:val="nil"/>
              <w:left w:val="nil"/>
              <w:bottom w:val="nil"/>
              <w:right w:val="nil"/>
            </w:tcBorders>
            <w:shd w:val="clear" w:color="auto" w:fill="auto"/>
            <w:noWrap/>
            <w:vAlign w:val="center"/>
          </w:tcPr>
          <w:p w14:paraId="47E85AD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0.407 </w:t>
            </w:r>
          </w:p>
        </w:tc>
        <w:tc>
          <w:tcPr>
            <w:tcW w:w="677" w:type="pct"/>
            <w:tcBorders>
              <w:top w:val="nil"/>
              <w:left w:val="nil"/>
              <w:bottom w:val="nil"/>
              <w:right w:val="nil"/>
            </w:tcBorders>
            <w:shd w:val="clear" w:color="auto" w:fill="auto"/>
            <w:noWrap/>
            <w:vAlign w:val="center"/>
          </w:tcPr>
          <w:p w14:paraId="37F24CE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0.485 </w:t>
            </w:r>
          </w:p>
        </w:tc>
        <w:tc>
          <w:tcPr>
            <w:tcW w:w="833" w:type="pct"/>
            <w:tcBorders>
              <w:top w:val="nil"/>
              <w:left w:val="nil"/>
              <w:bottom w:val="nil"/>
              <w:right w:val="nil"/>
            </w:tcBorders>
            <w:shd w:val="clear" w:color="auto" w:fill="auto"/>
            <w:noWrap/>
            <w:vAlign w:val="center"/>
          </w:tcPr>
          <w:p w14:paraId="657D802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0.590 </w:t>
            </w:r>
          </w:p>
        </w:tc>
        <w:tc>
          <w:tcPr>
            <w:tcW w:w="677" w:type="pct"/>
            <w:tcBorders>
              <w:top w:val="nil"/>
              <w:left w:val="nil"/>
              <w:bottom w:val="nil"/>
              <w:right w:val="nil"/>
            </w:tcBorders>
            <w:shd w:val="clear" w:color="auto" w:fill="auto"/>
            <w:noWrap/>
            <w:vAlign w:val="center"/>
          </w:tcPr>
          <w:p w14:paraId="1AAB300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0.611 </w:t>
            </w:r>
          </w:p>
        </w:tc>
        <w:tc>
          <w:tcPr>
            <w:tcW w:w="677" w:type="pct"/>
            <w:tcBorders>
              <w:top w:val="nil"/>
              <w:left w:val="nil"/>
              <w:bottom w:val="nil"/>
              <w:right w:val="nil"/>
            </w:tcBorders>
            <w:shd w:val="clear" w:color="auto" w:fill="auto"/>
            <w:noWrap/>
            <w:vAlign w:val="center"/>
          </w:tcPr>
          <w:p w14:paraId="345DD1F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0.630 </w:t>
            </w:r>
          </w:p>
        </w:tc>
      </w:tr>
      <w:tr w:rsidR="00C41D74" w14:paraId="2EB10596" w14:textId="77777777">
        <w:trPr>
          <w:trHeight w:val="288"/>
        </w:trPr>
        <w:tc>
          <w:tcPr>
            <w:tcW w:w="677" w:type="pct"/>
            <w:tcBorders>
              <w:top w:val="nil"/>
              <w:left w:val="nil"/>
              <w:bottom w:val="nil"/>
              <w:right w:val="nil"/>
            </w:tcBorders>
            <w:shd w:val="clear" w:color="auto" w:fill="auto"/>
            <w:noWrap/>
            <w:vAlign w:val="center"/>
          </w:tcPr>
          <w:p w14:paraId="4EC5D504"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1689E53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w:t>
            </w:r>
          </w:p>
        </w:tc>
        <w:tc>
          <w:tcPr>
            <w:tcW w:w="534" w:type="pct"/>
            <w:tcBorders>
              <w:top w:val="nil"/>
              <w:left w:val="nil"/>
              <w:bottom w:val="nil"/>
              <w:right w:val="nil"/>
            </w:tcBorders>
            <w:shd w:val="clear" w:color="auto" w:fill="auto"/>
            <w:noWrap/>
            <w:vAlign w:val="center"/>
          </w:tcPr>
          <w:p w14:paraId="432BB5B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0.498 </w:t>
            </w:r>
          </w:p>
        </w:tc>
        <w:tc>
          <w:tcPr>
            <w:tcW w:w="534" w:type="pct"/>
            <w:tcBorders>
              <w:top w:val="nil"/>
              <w:left w:val="nil"/>
              <w:bottom w:val="nil"/>
              <w:right w:val="nil"/>
            </w:tcBorders>
            <w:shd w:val="clear" w:color="auto" w:fill="auto"/>
            <w:noWrap/>
            <w:vAlign w:val="center"/>
          </w:tcPr>
          <w:p w14:paraId="7EE6160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0.455 </w:t>
            </w:r>
          </w:p>
        </w:tc>
        <w:tc>
          <w:tcPr>
            <w:tcW w:w="677" w:type="pct"/>
            <w:tcBorders>
              <w:top w:val="nil"/>
              <w:left w:val="nil"/>
              <w:bottom w:val="nil"/>
              <w:right w:val="nil"/>
            </w:tcBorders>
            <w:shd w:val="clear" w:color="auto" w:fill="auto"/>
            <w:noWrap/>
            <w:vAlign w:val="center"/>
          </w:tcPr>
          <w:p w14:paraId="5BE8C6E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0.498 </w:t>
            </w:r>
          </w:p>
        </w:tc>
        <w:tc>
          <w:tcPr>
            <w:tcW w:w="833" w:type="pct"/>
            <w:tcBorders>
              <w:top w:val="nil"/>
              <w:left w:val="nil"/>
              <w:bottom w:val="nil"/>
              <w:right w:val="nil"/>
            </w:tcBorders>
            <w:shd w:val="clear" w:color="auto" w:fill="auto"/>
            <w:noWrap/>
            <w:vAlign w:val="center"/>
          </w:tcPr>
          <w:p w14:paraId="0C22EE7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0.604 </w:t>
            </w:r>
          </w:p>
        </w:tc>
        <w:tc>
          <w:tcPr>
            <w:tcW w:w="677" w:type="pct"/>
            <w:tcBorders>
              <w:top w:val="nil"/>
              <w:left w:val="nil"/>
              <w:bottom w:val="nil"/>
              <w:right w:val="nil"/>
            </w:tcBorders>
            <w:shd w:val="clear" w:color="auto" w:fill="auto"/>
            <w:noWrap/>
            <w:vAlign w:val="center"/>
          </w:tcPr>
          <w:p w14:paraId="3323630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0.573 </w:t>
            </w:r>
          </w:p>
        </w:tc>
        <w:tc>
          <w:tcPr>
            <w:tcW w:w="677" w:type="pct"/>
            <w:tcBorders>
              <w:top w:val="nil"/>
              <w:left w:val="nil"/>
              <w:bottom w:val="nil"/>
              <w:right w:val="nil"/>
            </w:tcBorders>
            <w:shd w:val="clear" w:color="auto" w:fill="auto"/>
            <w:noWrap/>
            <w:vAlign w:val="center"/>
          </w:tcPr>
          <w:p w14:paraId="6F9B2A4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0.589 </w:t>
            </w:r>
          </w:p>
        </w:tc>
      </w:tr>
      <w:tr w:rsidR="00C41D74" w14:paraId="42932689" w14:textId="77777777">
        <w:trPr>
          <w:trHeight w:val="288"/>
        </w:trPr>
        <w:tc>
          <w:tcPr>
            <w:tcW w:w="677" w:type="pct"/>
            <w:tcBorders>
              <w:top w:val="nil"/>
              <w:left w:val="nil"/>
              <w:bottom w:val="nil"/>
              <w:right w:val="nil"/>
            </w:tcBorders>
            <w:shd w:val="clear" w:color="auto" w:fill="auto"/>
            <w:noWrap/>
            <w:vAlign w:val="center"/>
          </w:tcPr>
          <w:p w14:paraId="58301CA3"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48C78E8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w:t>
            </w:r>
          </w:p>
        </w:tc>
        <w:tc>
          <w:tcPr>
            <w:tcW w:w="534" w:type="pct"/>
            <w:tcBorders>
              <w:top w:val="nil"/>
              <w:left w:val="nil"/>
              <w:bottom w:val="nil"/>
              <w:right w:val="nil"/>
            </w:tcBorders>
            <w:shd w:val="clear" w:color="auto" w:fill="auto"/>
            <w:noWrap/>
            <w:vAlign w:val="center"/>
          </w:tcPr>
          <w:p w14:paraId="2AB4A24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0.542 </w:t>
            </w:r>
          </w:p>
        </w:tc>
        <w:tc>
          <w:tcPr>
            <w:tcW w:w="534" w:type="pct"/>
            <w:tcBorders>
              <w:top w:val="nil"/>
              <w:left w:val="nil"/>
              <w:bottom w:val="nil"/>
              <w:right w:val="nil"/>
            </w:tcBorders>
            <w:shd w:val="clear" w:color="auto" w:fill="auto"/>
            <w:noWrap/>
            <w:vAlign w:val="center"/>
          </w:tcPr>
          <w:p w14:paraId="6EC306B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0.424 </w:t>
            </w:r>
          </w:p>
        </w:tc>
        <w:tc>
          <w:tcPr>
            <w:tcW w:w="677" w:type="pct"/>
            <w:tcBorders>
              <w:top w:val="nil"/>
              <w:left w:val="nil"/>
              <w:bottom w:val="nil"/>
              <w:right w:val="nil"/>
            </w:tcBorders>
            <w:shd w:val="clear" w:color="auto" w:fill="auto"/>
            <w:noWrap/>
            <w:vAlign w:val="center"/>
          </w:tcPr>
          <w:p w14:paraId="4AE6654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0.558 </w:t>
            </w:r>
          </w:p>
        </w:tc>
        <w:tc>
          <w:tcPr>
            <w:tcW w:w="833" w:type="pct"/>
            <w:tcBorders>
              <w:top w:val="nil"/>
              <w:left w:val="nil"/>
              <w:bottom w:val="nil"/>
              <w:right w:val="nil"/>
            </w:tcBorders>
            <w:shd w:val="clear" w:color="auto" w:fill="auto"/>
            <w:noWrap/>
            <w:vAlign w:val="center"/>
          </w:tcPr>
          <w:p w14:paraId="03C89FA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0.692 </w:t>
            </w:r>
          </w:p>
        </w:tc>
        <w:tc>
          <w:tcPr>
            <w:tcW w:w="677" w:type="pct"/>
            <w:tcBorders>
              <w:top w:val="nil"/>
              <w:left w:val="nil"/>
              <w:bottom w:val="nil"/>
              <w:right w:val="nil"/>
            </w:tcBorders>
            <w:shd w:val="clear" w:color="auto" w:fill="auto"/>
            <w:noWrap/>
            <w:vAlign w:val="center"/>
          </w:tcPr>
          <w:p w14:paraId="42A08B8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0.664 </w:t>
            </w:r>
          </w:p>
        </w:tc>
        <w:tc>
          <w:tcPr>
            <w:tcW w:w="677" w:type="pct"/>
            <w:tcBorders>
              <w:top w:val="nil"/>
              <w:left w:val="nil"/>
              <w:bottom w:val="nil"/>
              <w:right w:val="nil"/>
            </w:tcBorders>
            <w:shd w:val="clear" w:color="auto" w:fill="auto"/>
            <w:noWrap/>
            <w:vAlign w:val="center"/>
          </w:tcPr>
          <w:p w14:paraId="2414873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0.614 </w:t>
            </w:r>
          </w:p>
        </w:tc>
      </w:tr>
      <w:tr w:rsidR="00C41D74" w14:paraId="63C7B082" w14:textId="77777777">
        <w:trPr>
          <w:trHeight w:val="288"/>
        </w:trPr>
        <w:tc>
          <w:tcPr>
            <w:tcW w:w="677" w:type="pct"/>
            <w:tcBorders>
              <w:top w:val="nil"/>
              <w:left w:val="nil"/>
              <w:bottom w:val="nil"/>
              <w:right w:val="nil"/>
            </w:tcBorders>
            <w:shd w:val="clear" w:color="auto" w:fill="auto"/>
            <w:noWrap/>
            <w:vAlign w:val="center"/>
          </w:tcPr>
          <w:p w14:paraId="223A3767"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2E6C37E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534" w:type="pct"/>
            <w:tcBorders>
              <w:top w:val="nil"/>
              <w:left w:val="nil"/>
              <w:bottom w:val="nil"/>
              <w:right w:val="nil"/>
            </w:tcBorders>
            <w:shd w:val="clear" w:color="auto" w:fill="auto"/>
            <w:noWrap/>
            <w:vAlign w:val="center"/>
          </w:tcPr>
          <w:p w14:paraId="08A91EF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0.511 </w:t>
            </w:r>
          </w:p>
        </w:tc>
        <w:tc>
          <w:tcPr>
            <w:tcW w:w="534" w:type="pct"/>
            <w:tcBorders>
              <w:top w:val="nil"/>
              <w:left w:val="nil"/>
              <w:bottom w:val="nil"/>
              <w:right w:val="nil"/>
            </w:tcBorders>
            <w:shd w:val="clear" w:color="auto" w:fill="auto"/>
            <w:noWrap/>
            <w:vAlign w:val="center"/>
          </w:tcPr>
          <w:p w14:paraId="5B169EB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0.467 </w:t>
            </w:r>
          </w:p>
        </w:tc>
        <w:tc>
          <w:tcPr>
            <w:tcW w:w="677" w:type="pct"/>
            <w:tcBorders>
              <w:top w:val="nil"/>
              <w:left w:val="nil"/>
              <w:bottom w:val="nil"/>
              <w:right w:val="nil"/>
            </w:tcBorders>
            <w:shd w:val="clear" w:color="auto" w:fill="auto"/>
            <w:noWrap/>
            <w:vAlign w:val="center"/>
          </w:tcPr>
          <w:p w14:paraId="0DD46F7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0.489 </w:t>
            </w:r>
          </w:p>
        </w:tc>
        <w:tc>
          <w:tcPr>
            <w:tcW w:w="833" w:type="pct"/>
            <w:tcBorders>
              <w:top w:val="nil"/>
              <w:left w:val="nil"/>
              <w:bottom w:val="nil"/>
              <w:right w:val="nil"/>
            </w:tcBorders>
            <w:shd w:val="clear" w:color="auto" w:fill="auto"/>
            <w:noWrap/>
            <w:vAlign w:val="center"/>
          </w:tcPr>
          <w:p w14:paraId="29C3C6B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0.601 </w:t>
            </w:r>
          </w:p>
        </w:tc>
        <w:tc>
          <w:tcPr>
            <w:tcW w:w="677" w:type="pct"/>
            <w:tcBorders>
              <w:top w:val="nil"/>
              <w:left w:val="nil"/>
              <w:bottom w:val="nil"/>
              <w:right w:val="nil"/>
            </w:tcBorders>
            <w:shd w:val="clear" w:color="auto" w:fill="auto"/>
            <w:noWrap/>
            <w:vAlign w:val="center"/>
          </w:tcPr>
          <w:p w14:paraId="56AA7E8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0.579 </w:t>
            </w:r>
          </w:p>
        </w:tc>
        <w:tc>
          <w:tcPr>
            <w:tcW w:w="677" w:type="pct"/>
            <w:tcBorders>
              <w:top w:val="nil"/>
              <w:left w:val="nil"/>
              <w:bottom w:val="nil"/>
              <w:right w:val="nil"/>
            </w:tcBorders>
            <w:shd w:val="clear" w:color="auto" w:fill="auto"/>
            <w:noWrap/>
            <w:vAlign w:val="center"/>
          </w:tcPr>
          <w:p w14:paraId="65C5793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0.614 </w:t>
            </w:r>
          </w:p>
        </w:tc>
      </w:tr>
      <w:tr w:rsidR="00C41D74" w14:paraId="043BFDAB" w14:textId="77777777">
        <w:trPr>
          <w:trHeight w:val="288"/>
        </w:trPr>
        <w:tc>
          <w:tcPr>
            <w:tcW w:w="677" w:type="pct"/>
            <w:tcBorders>
              <w:top w:val="nil"/>
              <w:left w:val="nil"/>
              <w:bottom w:val="nil"/>
              <w:right w:val="nil"/>
            </w:tcBorders>
            <w:shd w:val="clear" w:color="auto" w:fill="auto"/>
            <w:noWrap/>
            <w:vAlign w:val="center"/>
          </w:tcPr>
          <w:p w14:paraId="7ECB4549"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572E0E75"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534" w:type="pct"/>
            <w:tcBorders>
              <w:top w:val="nil"/>
              <w:left w:val="nil"/>
              <w:bottom w:val="nil"/>
              <w:right w:val="nil"/>
            </w:tcBorders>
            <w:shd w:val="clear" w:color="auto" w:fill="auto"/>
            <w:noWrap/>
            <w:vAlign w:val="center"/>
          </w:tcPr>
          <w:p w14:paraId="1CED91F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0.552 </w:t>
            </w:r>
          </w:p>
        </w:tc>
        <w:tc>
          <w:tcPr>
            <w:tcW w:w="534" w:type="pct"/>
            <w:tcBorders>
              <w:top w:val="nil"/>
              <w:left w:val="nil"/>
              <w:bottom w:val="nil"/>
              <w:right w:val="nil"/>
            </w:tcBorders>
            <w:shd w:val="clear" w:color="auto" w:fill="auto"/>
            <w:noWrap/>
            <w:vAlign w:val="center"/>
          </w:tcPr>
          <w:p w14:paraId="6105AD6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0.439 </w:t>
            </w:r>
          </w:p>
        </w:tc>
        <w:tc>
          <w:tcPr>
            <w:tcW w:w="677" w:type="pct"/>
            <w:tcBorders>
              <w:top w:val="nil"/>
              <w:left w:val="nil"/>
              <w:bottom w:val="nil"/>
              <w:right w:val="nil"/>
            </w:tcBorders>
            <w:shd w:val="clear" w:color="auto" w:fill="auto"/>
            <w:noWrap/>
            <w:vAlign w:val="center"/>
          </w:tcPr>
          <w:p w14:paraId="31DA789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0.517 </w:t>
            </w:r>
          </w:p>
        </w:tc>
        <w:tc>
          <w:tcPr>
            <w:tcW w:w="833" w:type="pct"/>
            <w:tcBorders>
              <w:top w:val="nil"/>
              <w:left w:val="nil"/>
              <w:bottom w:val="nil"/>
              <w:right w:val="nil"/>
            </w:tcBorders>
            <w:shd w:val="clear" w:color="auto" w:fill="auto"/>
            <w:noWrap/>
            <w:vAlign w:val="center"/>
          </w:tcPr>
          <w:p w14:paraId="25507AA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0.636 </w:t>
            </w:r>
          </w:p>
        </w:tc>
        <w:tc>
          <w:tcPr>
            <w:tcW w:w="677" w:type="pct"/>
            <w:tcBorders>
              <w:top w:val="nil"/>
              <w:left w:val="nil"/>
              <w:bottom w:val="nil"/>
              <w:right w:val="nil"/>
            </w:tcBorders>
            <w:shd w:val="clear" w:color="auto" w:fill="auto"/>
            <w:noWrap/>
            <w:vAlign w:val="center"/>
          </w:tcPr>
          <w:p w14:paraId="1B7EAEB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0.608 </w:t>
            </w:r>
          </w:p>
        </w:tc>
        <w:tc>
          <w:tcPr>
            <w:tcW w:w="677" w:type="pct"/>
            <w:tcBorders>
              <w:top w:val="nil"/>
              <w:left w:val="nil"/>
              <w:bottom w:val="nil"/>
              <w:right w:val="nil"/>
            </w:tcBorders>
            <w:shd w:val="clear" w:color="auto" w:fill="auto"/>
            <w:noWrap/>
            <w:vAlign w:val="center"/>
          </w:tcPr>
          <w:p w14:paraId="6602607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0.536 </w:t>
            </w:r>
          </w:p>
        </w:tc>
      </w:tr>
      <w:tr w:rsidR="00C41D74" w14:paraId="50B2CE2C" w14:textId="77777777">
        <w:trPr>
          <w:trHeight w:val="288"/>
        </w:trPr>
        <w:tc>
          <w:tcPr>
            <w:tcW w:w="677" w:type="pct"/>
            <w:tcBorders>
              <w:top w:val="nil"/>
              <w:left w:val="nil"/>
              <w:bottom w:val="nil"/>
              <w:right w:val="nil"/>
            </w:tcBorders>
            <w:shd w:val="clear" w:color="auto" w:fill="auto"/>
            <w:noWrap/>
            <w:vAlign w:val="center"/>
          </w:tcPr>
          <w:p w14:paraId="0C7F3854"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07A0B2A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534" w:type="pct"/>
            <w:tcBorders>
              <w:top w:val="nil"/>
              <w:left w:val="nil"/>
              <w:bottom w:val="nil"/>
              <w:right w:val="nil"/>
            </w:tcBorders>
            <w:shd w:val="clear" w:color="auto" w:fill="auto"/>
            <w:noWrap/>
            <w:vAlign w:val="center"/>
          </w:tcPr>
          <w:p w14:paraId="3AF1823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0.549 </w:t>
            </w:r>
          </w:p>
        </w:tc>
        <w:tc>
          <w:tcPr>
            <w:tcW w:w="534" w:type="pct"/>
            <w:tcBorders>
              <w:top w:val="nil"/>
              <w:left w:val="nil"/>
              <w:bottom w:val="nil"/>
              <w:right w:val="nil"/>
            </w:tcBorders>
            <w:shd w:val="clear" w:color="auto" w:fill="auto"/>
            <w:noWrap/>
            <w:vAlign w:val="center"/>
          </w:tcPr>
          <w:p w14:paraId="5E1E170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0.433 </w:t>
            </w:r>
          </w:p>
        </w:tc>
        <w:tc>
          <w:tcPr>
            <w:tcW w:w="677" w:type="pct"/>
            <w:tcBorders>
              <w:top w:val="nil"/>
              <w:left w:val="nil"/>
              <w:bottom w:val="nil"/>
              <w:right w:val="nil"/>
            </w:tcBorders>
            <w:shd w:val="clear" w:color="auto" w:fill="auto"/>
            <w:noWrap/>
            <w:vAlign w:val="center"/>
          </w:tcPr>
          <w:p w14:paraId="4366629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0.527 </w:t>
            </w:r>
          </w:p>
        </w:tc>
        <w:tc>
          <w:tcPr>
            <w:tcW w:w="833" w:type="pct"/>
            <w:tcBorders>
              <w:top w:val="nil"/>
              <w:left w:val="nil"/>
              <w:bottom w:val="nil"/>
              <w:right w:val="nil"/>
            </w:tcBorders>
            <w:shd w:val="clear" w:color="auto" w:fill="auto"/>
            <w:noWrap/>
            <w:vAlign w:val="center"/>
          </w:tcPr>
          <w:p w14:paraId="49E084FB"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0.665 </w:t>
            </w:r>
          </w:p>
        </w:tc>
        <w:tc>
          <w:tcPr>
            <w:tcW w:w="677" w:type="pct"/>
            <w:tcBorders>
              <w:top w:val="nil"/>
              <w:left w:val="nil"/>
              <w:bottom w:val="nil"/>
              <w:right w:val="nil"/>
            </w:tcBorders>
            <w:shd w:val="clear" w:color="auto" w:fill="auto"/>
            <w:noWrap/>
            <w:vAlign w:val="center"/>
          </w:tcPr>
          <w:p w14:paraId="455A7A6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0.683 </w:t>
            </w:r>
          </w:p>
        </w:tc>
        <w:tc>
          <w:tcPr>
            <w:tcW w:w="677" w:type="pct"/>
            <w:tcBorders>
              <w:top w:val="nil"/>
              <w:left w:val="nil"/>
              <w:bottom w:val="nil"/>
              <w:right w:val="nil"/>
            </w:tcBorders>
            <w:shd w:val="clear" w:color="auto" w:fill="auto"/>
            <w:noWrap/>
            <w:vAlign w:val="center"/>
          </w:tcPr>
          <w:p w14:paraId="3B15DC5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0.586 </w:t>
            </w:r>
          </w:p>
        </w:tc>
      </w:tr>
      <w:tr w:rsidR="00C41D74" w14:paraId="4066BB42" w14:textId="77777777">
        <w:trPr>
          <w:trHeight w:val="288"/>
        </w:trPr>
        <w:tc>
          <w:tcPr>
            <w:tcW w:w="677" w:type="pct"/>
            <w:tcBorders>
              <w:top w:val="nil"/>
              <w:left w:val="nil"/>
              <w:bottom w:val="nil"/>
              <w:right w:val="nil"/>
            </w:tcBorders>
            <w:shd w:val="clear" w:color="auto" w:fill="auto"/>
            <w:noWrap/>
            <w:vAlign w:val="center"/>
          </w:tcPr>
          <w:p w14:paraId="769C3C48"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62C18F3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534" w:type="pct"/>
            <w:tcBorders>
              <w:top w:val="nil"/>
              <w:left w:val="nil"/>
              <w:bottom w:val="nil"/>
              <w:right w:val="nil"/>
            </w:tcBorders>
            <w:shd w:val="clear" w:color="auto" w:fill="auto"/>
            <w:noWrap/>
            <w:vAlign w:val="center"/>
          </w:tcPr>
          <w:p w14:paraId="36A1056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0.520 </w:t>
            </w:r>
          </w:p>
        </w:tc>
        <w:tc>
          <w:tcPr>
            <w:tcW w:w="534" w:type="pct"/>
            <w:tcBorders>
              <w:top w:val="nil"/>
              <w:left w:val="nil"/>
              <w:bottom w:val="nil"/>
              <w:right w:val="nil"/>
            </w:tcBorders>
            <w:shd w:val="clear" w:color="auto" w:fill="auto"/>
            <w:noWrap/>
            <w:vAlign w:val="center"/>
          </w:tcPr>
          <w:p w14:paraId="5A583B7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0.429 </w:t>
            </w:r>
          </w:p>
        </w:tc>
        <w:tc>
          <w:tcPr>
            <w:tcW w:w="677" w:type="pct"/>
            <w:tcBorders>
              <w:top w:val="nil"/>
              <w:left w:val="nil"/>
              <w:bottom w:val="nil"/>
              <w:right w:val="nil"/>
            </w:tcBorders>
            <w:shd w:val="clear" w:color="auto" w:fill="auto"/>
            <w:noWrap/>
            <w:vAlign w:val="center"/>
          </w:tcPr>
          <w:p w14:paraId="05EF482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0.495 </w:t>
            </w:r>
          </w:p>
        </w:tc>
        <w:tc>
          <w:tcPr>
            <w:tcW w:w="833" w:type="pct"/>
            <w:tcBorders>
              <w:top w:val="nil"/>
              <w:left w:val="nil"/>
              <w:bottom w:val="nil"/>
              <w:right w:val="nil"/>
            </w:tcBorders>
            <w:shd w:val="clear" w:color="auto" w:fill="auto"/>
            <w:noWrap/>
            <w:vAlign w:val="center"/>
          </w:tcPr>
          <w:p w14:paraId="47AF27C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0.599 </w:t>
            </w:r>
          </w:p>
        </w:tc>
        <w:tc>
          <w:tcPr>
            <w:tcW w:w="677" w:type="pct"/>
            <w:tcBorders>
              <w:top w:val="nil"/>
              <w:left w:val="nil"/>
              <w:bottom w:val="nil"/>
              <w:right w:val="nil"/>
            </w:tcBorders>
            <w:shd w:val="clear" w:color="auto" w:fill="auto"/>
            <w:noWrap/>
            <w:vAlign w:val="center"/>
          </w:tcPr>
          <w:p w14:paraId="2594E41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0.602 </w:t>
            </w:r>
          </w:p>
        </w:tc>
        <w:tc>
          <w:tcPr>
            <w:tcW w:w="677" w:type="pct"/>
            <w:tcBorders>
              <w:top w:val="nil"/>
              <w:left w:val="nil"/>
              <w:bottom w:val="nil"/>
              <w:right w:val="nil"/>
            </w:tcBorders>
            <w:shd w:val="clear" w:color="auto" w:fill="auto"/>
            <w:noWrap/>
            <w:vAlign w:val="center"/>
          </w:tcPr>
          <w:p w14:paraId="5BFE288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0.639 </w:t>
            </w:r>
          </w:p>
        </w:tc>
      </w:tr>
      <w:tr w:rsidR="00C41D74" w14:paraId="099EE00D" w14:textId="77777777">
        <w:trPr>
          <w:trHeight w:val="288"/>
        </w:trPr>
        <w:tc>
          <w:tcPr>
            <w:tcW w:w="677" w:type="pct"/>
            <w:tcBorders>
              <w:top w:val="nil"/>
              <w:left w:val="nil"/>
              <w:bottom w:val="nil"/>
              <w:right w:val="nil"/>
            </w:tcBorders>
            <w:shd w:val="clear" w:color="auto" w:fill="auto"/>
            <w:noWrap/>
            <w:vAlign w:val="center"/>
          </w:tcPr>
          <w:p w14:paraId="402AAD7E"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404E7E6F"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w:t>
            </w:r>
          </w:p>
        </w:tc>
        <w:tc>
          <w:tcPr>
            <w:tcW w:w="534" w:type="pct"/>
            <w:tcBorders>
              <w:top w:val="nil"/>
              <w:left w:val="nil"/>
              <w:bottom w:val="nil"/>
              <w:right w:val="nil"/>
            </w:tcBorders>
            <w:shd w:val="clear" w:color="auto" w:fill="auto"/>
            <w:noWrap/>
            <w:vAlign w:val="center"/>
          </w:tcPr>
          <w:p w14:paraId="1E5542FD"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0.390 </w:t>
            </w:r>
          </w:p>
        </w:tc>
        <w:tc>
          <w:tcPr>
            <w:tcW w:w="534" w:type="pct"/>
            <w:tcBorders>
              <w:top w:val="nil"/>
              <w:left w:val="nil"/>
              <w:bottom w:val="nil"/>
              <w:right w:val="nil"/>
            </w:tcBorders>
            <w:shd w:val="clear" w:color="auto" w:fill="auto"/>
            <w:noWrap/>
            <w:vAlign w:val="center"/>
          </w:tcPr>
          <w:p w14:paraId="47F7B58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0.318 </w:t>
            </w:r>
          </w:p>
        </w:tc>
        <w:tc>
          <w:tcPr>
            <w:tcW w:w="677" w:type="pct"/>
            <w:tcBorders>
              <w:top w:val="nil"/>
              <w:left w:val="nil"/>
              <w:bottom w:val="nil"/>
              <w:right w:val="nil"/>
            </w:tcBorders>
            <w:shd w:val="clear" w:color="auto" w:fill="auto"/>
            <w:noWrap/>
            <w:vAlign w:val="center"/>
          </w:tcPr>
          <w:p w14:paraId="04FB0EA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0.365 </w:t>
            </w:r>
          </w:p>
        </w:tc>
        <w:tc>
          <w:tcPr>
            <w:tcW w:w="833" w:type="pct"/>
            <w:tcBorders>
              <w:top w:val="nil"/>
              <w:left w:val="nil"/>
              <w:bottom w:val="nil"/>
              <w:right w:val="nil"/>
            </w:tcBorders>
            <w:shd w:val="clear" w:color="auto" w:fill="auto"/>
            <w:noWrap/>
            <w:vAlign w:val="center"/>
          </w:tcPr>
          <w:p w14:paraId="2E6DC8A7"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0.547 </w:t>
            </w:r>
          </w:p>
        </w:tc>
        <w:tc>
          <w:tcPr>
            <w:tcW w:w="677" w:type="pct"/>
            <w:tcBorders>
              <w:top w:val="nil"/>
              <w:left w:val="nil"/>
              <w:bottom w:val="nil"/>
              <w:right w:val="nil"/>
            </w:tcBorders>
            <w:shd w:val="clear" w:color="auto" w:fill="auto"/>
            <w:noWrap/>
            <w:vAlign w:val="center"/>
          </w:tcPr>
          <w:p w14:paraId="44B77A0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0.506 </w:t>
            </w:r>
          </w:p>
        </w:tc>
        <w:tc>
          <w:tcPr>
            <w:tcW w:w="677" w:type="pct"/>
            <w:tcBorders>
              <w:top w:val="nil"/>
              <w:left w:val="nil"/>
              <w:bottom w:val="nil"/>
              <w:right w:val="nil"/>
            </w:tcBorders>
            <w:shd w:val="clear" w:color="auto" w:fill="auto"/>
            <w:noWrap/>
            <w:vAlign w:val="center"/>
          </w:tcPr>
          <w:p w14:paraId="4DD1EDDC"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0.541 </w:t>
            </w:r>
          </w:p>
        </w:tc>
      </w:tr>
      <w:tr w:rsidR="00C41D74" w14:paraId="47F485E8" w14:textId="77777777">
        <w:trPr>
          <w:trHeight w:val="288"/>
        </w:trPr>
        <w:tc>
          <w:tcPr>
            <w:tcW w:w="677" w:type="pct"/>
            <w:tcBorders>
              <w:top w:val="nil"/>
              <w:left w:val="nil"/>
              <w:bottom w:val="nil"/>
              <w:right w:val="nil"/>
            </w:tcBorders>
            <w:shd w:val="clear" w:color="auto" w:fill="auto"/>
            <w:noWrap/>
            <w:vAlign w:val="center"/>
          </w:tcPr>
          <w:p w14:paraId="2F05FF02" w14:textId="77777777" w:rsidR="00C41D74" w:rsidRDefault="00C41D74">
            <w:pPr>
              <w:widowControl/>
              <w:jc w:val="center"/>
              <w:rPr>
                <w:rFonts w:ascii="宋体" w:eastAsia="宋体" w:hAnsi="宋体" w:cs="宋体"/>
                <w:color w:val="000000"/>
                <w:kern w:val="0"/>
                <w:szCs w:val="21"/>
              </w:rPr>
            </w:pPr>
          </w:p>
        </w:tc>
        <w:tc>
          <w:tcPr>
            <w:tcW w:w="391" w:type="pct"/>
            <w:tcBorders>
              <w:top w:val="nil"/>
              <w:left w:val="nil"/>
              <w:bottom w:val="nil"/>
              <w:right w:val="nil"/>
            </w:tcBorders>
            <w:shd w:val="clear" w:color="auto" w:fill="auto"/>
            <w:noWrap/>
            <w:vAlign w:val="center"/>
          </w:tcPr>
          <w:p w14:paraId="1414B09E"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w:t>
            </w:r>
          </w:p>
        </w:tc>
        <w:tc>
          <w:tcPr>
            <w:tcW w:w="534" w:type="pct"/>
            <w:tcBorders>
              <w:top w:val="nil"/>
              <w:left w:val="nil"/>
              <w:bottom w:val="nil"/>
              <w:right w:val="nil"/>
            </w:tcBorders>
            <w:shd w:val="clear" w:color="auto" w:fill="auto"/>
            <w:noWrap/>
            <w:vAlign w:val="center"/>
          </w:tcPr>
          <w:p w14:paraId="78C85C6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0.467 </w:t>
            </w:r>
          </w:p>
        </w:tc>
        <w:tc>
          <w:tcPr>
            <w:tcW w:w="534" w:type="pct"/>
            <w:tcBorders>
              <w:top w:val="nil"/>
              <w:left w:val="nil"/>
              <w:bottom w:val="nil"/>
              <w:right w:val="nil"/>
            </w:tcBorders>
            <w:shd w:val="clear" w:color="auto" w:fill="auto"/>
            <w:noWrap/>
            <w:vAlign w:val="center"/>
          </w:tcPr>
          <w:p w14:paraId="398E1F22"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0.442 </w:t>
            </w:r>
          </w:p>
        </w:tc>
        <w:tc>
          <w:tcPr>
            <w:tcW w:w="677" w:type="pct"/>
            <w:tcBorders>
              <w:top w:val="nil"/>
              <w:left w:val="nil"/>
              <w:bottom w:val="nil"/>
              <w:right w:val="nil"/>
            </w:tcBorders>
            <w:shd w:val="clear" w:color="auto" w:fill="auto"/>
            <w:noWrap/>
            <w:vAlign w:val="center"/>
          </w:tcPr>
          <w:p w14:paraId="1C4D1FE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0.464 </w:t>
            </w:r>
          </w:p>
        </w:tc>
        <w:tc>
          <w:tcPr>
            <w:tcW w:w="833" w:type="pct"/>
            <w:tcBorders>
              <w:top w:val="nil"/>
              <w:left w:val="nil"/>
              <w:bottom w:val="nil"/>
              <w:right w:val="nil"/>
            </w:tcBorders>
            <w:shd w:val="clear" w:color="auto" w:fill="auto"/>
            <w:noWrap/>
            <w:vAlign w:val="center"/>
          </w:tcPr>
          <w:p w14:paraId="55CE0F3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0.549 </w:t>
            </w:r>
          </w:p>
        </w:tc>
        <w:tc>
          <w:tcPr>
            <w:tcW w:w="677" w:type="pct"/>
            <w:tcBorders>
              <w:top w:val="nil"/>
              <w:left w:val="nil"/>
              <w:bottom w:val="nil"/>
              <w:right w:val="nil"/>
            </w:tcBorders>
            <w:shd w:val="clear" w:color="auto" w:fill="auto"/>
            <w:noWrap/>
            <w:vAlign w:val="center"/>
          </w:tcPr>
          <w:p w14:paraId="5D2A046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0.568 </w:t>
            </w:r>
          </w:p>
        </w:tc>
        <w:tc>
          <w:tcPr>
            <w:tcW w:w="677" w:type="pct"/>
            <w:tcBorders>
              <w:top w:val="nil"/>
              <w:left w:val="nil"/>
              <w:bottom w:val="nil"/>
              <w:right w:val="nil"/>
            </w:tcBorders>
            <w:shd w:val="clear" w:color="auto" w:fill="auto"/>
            <w:noWrap/>
            <w:vAlign w:val="center"/>
          </w:tcPr>
          <w:p w14:paraId="2FF793F9"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0.543 </w:t>
            </w:r>
          </w:p>
        </w:tc>
      </w:tr>
      <w:tr w:rsidR="00C41D74" w14:paraId="5F90FE99" w14:textId="77777777">
        <w:trPr>
          <w:trHeight w:val="300"/>
        </w:trPr>
        <w:tc>
          <w:tcPr>
            <w:tcW w:w="677" w:type="pct"/>
            <w:tcBorders>
              <w:top w:val="nil"/>
              <w:left w:val="nil"/>
              <w:bottom w:val="single" w:sz="8" w:space="0" w:color="auto"/>
              <w:right w:val="nil"/>
            </w:tcBorders>
            <w:shd w:val="clear" w:color="auto" w:fill="auto"/>
            <w:noWrap/>
            <w:vAlign w:val="center"/>
          </w:tcPr>
          <w:p w14:paraId="0AC1F5F1"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391" w:type="pct"/>
            <w:tcBorders>
              <w:top w:val="nil"/>
              <w:left w:val="nil"/>
              <w:bottom w:val="single" w:sz="8" w:space="0" w:color="auto"/>
              <w:right w:val="nil"/>
            </w:tcBorders>
            <w:shd w:val="clear" w:color="auto" w:fill="auto"/>
            <w:noWrap/>
            <w:vAlign w:val="center"/>
          </w:tcPr>
          <w:p w14:paraId="4E04DE2A"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均值</w:t>
            </w:r>
          </w:p>
        </w:tc>
        <w:tc>
          <w:tcPr>
            <w:tcW w:w="534" w:type="pct"/>
            <w:tcBorders>
              <w:top w:val="nil"/>
              <w:left w:val="nil"/>
              <w:bottom w:val="single" w:sz="8" w:space="0" w:color="auto"/>
              <w:right w:val="nil"/>
            </w:tcBorders>
            <w:shd w:val="clear" w:color="auto" w:fill="auto"/>
            <w:noWrap/>
            <w:vAlign w:val="center"/>
          </w:tcPr>
          <w:p w14:paraId="2BCBD344"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0.503 </w:t>
            </w:r>
          </w:p>
        </w:tc>
        <w:tc>
          <w:tcPr>
            <w:tcW w:w="534" w:type="pct"/>
            <w:tcBorders>
              <w:top w:val="nil"/>
              <w:left w:val="nil"/>
              <w:bottom w:val="single" w:sz="8" w:space="0" w:color="auto"/>
              <w:right w:val="nil"/>
            </w:tcBorders>
            <w:shd w:val="clear" w:color="auto" w:fill="auto"/>
            <w:noWrap/>
            <w:vAlign w:val="center"/>
          </w:tcPr>
          <w:p w14:paraId="4574A1A8"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0.424 </w:t>
            </w:r>
          </w:p>
        </w:tc>
        <w:tc>
          <w:tcPr>
            <w:tcW w:w="677" w:type="pct"/>
            <w:tcBorders>
              <w:top w:val="nil"/>
              <w:left w:val="nil"/>
              <w:bottom w:val="single" w:sz="8" w:space="0" w:color="auto"/>
              <w:right w:val="nil"/>
            </w:tcBorders>
            <w:shd w:val="clear" w:color="auto" w:fill="auto"/>
            <w:noWrap/>
            <w:vAlign w:val="center"/>
          </w:tcPr>
          <w:p w14:paraId="266A8E96"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0.488 </w:t>
            </w:r>
          </w:p>
        </w:tc>
        <w:tc>
          <w:tcPr>
            <w:tcW w:w="833" w:type="pct"/>
            <w:tcBorders>
              <w:top w:val="nil"/>
              <w:left w:val="nil"/>
              <w:bottom w:val="single" w:sz="8" w:space="0" w:color="auto"/>
              <w:right w:val="nil"/>
            </w:tcBorders>
            <w:shd w:val="clear" w:color="auto" w:fill="auto"/>
            <w:noWrap/>
            <w:vAlign w:val="center"/>
          </w:tcPr>
          <w:p w14:paraId="60ECE130"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0.604 </w:t>
            </w:r>
          </w:p>
        </w:tc>
        <w:tc>
          <w:tcPr>
            <w:tcW w:w="677" w:type="pct"/>
            <w:tcBorders>
              <w:top w:val="nil"/>
              <w:left w:val="nil"/>
              <w:bottom w:val="single" w:sz="8" w:space="0" w:color="auto"/>
              <w:right w:val="nil"/>
            </w:tcBorders>
            <w:shd w:val="clear" w:color="auto" w:fill="auto"/>
            <w:noWrap/>
            <w:vAlign w:val="center"/>
          </w:tcPr>
          <w:p w14:paraId="7A87E053" w14:textId="77777777" w:rsidR="00C41D74" w:rsidRDefault="00816B6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0.594 </w:t>
            </w:r>
          </w:p>
        </w:tc>
        <w:tc>
          <w:tcPr>
            <w:tcW w:w="677" w:type="pct"/>
            <w:tcBorders>
              <w:top w:val="nil"/>
              <w:left w:val="nil"/>
              <w:bottom w:val="single" w:sz="8" w:space="0" w:color="auto"/>
              <w:right w:val="nil"/>
            </w:tcBorders>
            <w:shd w:val="clear" w:color="auto" w:fill="auto"/>
            <w:noWrap/>
            <w:vAlign w:val="center"/>
          </w:tcPr>
          <w:p w14:paraId="49B5D3F3" w14:textId="77777777" w:rsidR="00C41D74" w:rsidRDefault="00816B6E">
            <w:pPr>
              <w:keepNext/>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0.588 </w:t>
            </w:r>
          </w:p>
        </w:tc>
      </w:tr>
    </w:tbl>
    <w:p w14:paraId="58840DF2" w14:textId="77777777" w:rsidR="00C41D74" w:rsidRDefault="00816B6E">
      <w:pPr>
        <w:pStyle w:val="af8"/>
        <w:ind w:firstLine="480"/>
      </w:pPr>
      <w:r>
        <w:rPr>
          <w:rFonts w:hint="eastAsia"/>
        </w:rPr>
        <w:t>为了便于观察对数据结果绘制箱式图，结果如</w:t>
      </w:r>
      <w:r>
        <w:fldChar w:fldCharType="begin"/>
      </w:r>
      <w:r>
        <w:instrText xml:space="preserve"> </w:instrText>
      </w:r>
      <w:r>
        <w:rPr>
          <w:rFonts w:hint="eastAsia"/>
        </w:rPr>
        <w:instrText>REF _Ref37322987 \h</w:instrText>
      </w:r>
      <w:r>
        <w:instrText xml:space="preserve">  \* MERGEFORMAT </w:instrText>
      </w:r>
      <w:r>
        <w:fldChar w:fldCharType="separate"/>
      </w:r>
      <w:r>
        <w:t>图</w:t>
      </w:r>
      <w:r>
        <w:t xml:space="preserve"> 5</w:t>
      </w:r>
      <w:r>
        <w:fldChar w:fldCharType="end"/>
      </w:r>
      <w:r>
        <w:rPr>
          <w:rFonts w:hint="eastAsia"/>
        </w:rPr>
        <w:t>所示。</w:t>
      </w:r>
    </w:p>
    <w:p w14:paraId="5D17D900" w14:textId="77777777" w:rsidR="00C41D74" w:rsidRDefault="00816B6E">
      <w:pPr>
        <w:pStyle w:val="af8"/>
        <w:ind w:firstLine="480"/>
      </w:pPr>
      <w:r>
        <w:rPr>
          <w:rFonts w:hint="eastAsia"/>
        </w:rPr>
        <w:lastRenderedPageBreak/>
        <w:t>对于合成阿片类药物的预测模型而言，支持</w:t>
      </w:r>
      <w:proofErr w:type="gramStart"/>
      <w:r>
        <w:rPr>
          <w:rFonts w:hint="eastAsia"/>
        </w:rPr>
        <w:t>向量机模型</w:t>
      </w:r>
      <w:proofErr w:type="gramEnd"/>
      <w:r>
        <w:rPr>
          <w:rFonts w:hint="eastAsia"/>
        </w:rPr>
        <w:t>的预测精确度从均值和变异程度而言效果最佳，其次是逻辑模型，虽然在精确度均值上神经网络模型略微由于逻辑回归模型，但是总体的变异而言逻辑回归表现更好。由于决策树模型在过拟合和欠拟合问题上的不稳定性，其预测效果表现最差，而集成了多个决策树基模型的随机森林模型的预测精确度明显优于决策树。</w:t>
      </w:r>
      <w:r>
        <w:rPr>
          <w:rFonts w:hint="eastAsia"/>
        </w:rPr>
        <w:t>K</w:t>
      </w:r>
      <w:r>
        <w:rPr>
          <w:rFonts w:hint="eastAsia"/>
        </w:rPr>
        <w:t>近邻算法作为最简单的机器学习模型，预测效果表现也算中</w:t>
      </w:r>
      <w:proofErr w:type="gramStart"/>
      <w:r>
        <w:rPr>
          <w:rFonts w:hint="eastAsia"/>
        </w:rPr>
        <w:t>规</w:t>
      </w:r>
      <w:proofErr w:type="gramEnd"/>
      <w:r>
        <w:rPr>
          <w:rFonts w:hint="eastAsia"/>
        </w:rPr>
        <w:t>中矩，优于决策树和随机森林但是劣于人工神经网络。</w:t>
      </w:r>
    </w:p>
    <w:p w14:paraId="76ECB7E7" w14:textId="77777777" w:rsidR="00C41D74" w:rsidRDefault="00816B6E">
      <w:pPr>
        <w:pStyle w:val="af8"/>
        <w:ind w:firstLine="480"/>
      </w:pPr>
      <w:r>
        <w:rPr>
          <w:rFonts w:hint="eastAsia"/>
        </w:rPr>
        <w:t>对于半合成阿片类药物的预测模型而言，支持</w:t>
      </w:r>
      <w:proofErr w:type="gramStart"/>
      <w:r>
        <w:rPr>
          <w:rFonts w:hint="eastAsia"/>
        </w:rPr>
        <w:t>向量机模型</w:t>
      </w:r>
      <w:proofErr w:type="gramEnd"/>
      <w:r>
        <w:rPr>
          <w:rFonts w:hint="eastAsia"/>
        </w:rPr>
        <w:t>的预测精确度无论是从均值和变</w:t>
      </w:r>
      <w:r>
        <w:rPr>
          <w:rFonts w:hint="eastAsia"/>
        </w:rPr>
        <w:t>异程度而言效果依然表现最佳，且变异程度相比于合成类更低。其次是逻辑模型和神经网络模型。决策树、随机森林、</w:t>
      </w:r>
      <w:r>
        <w:rPr>
          <w:rFonts w:hint="eastAsia"/>
        </w:rPr>
        <w:t>K</w:t>
      </w:r>
      <w:r>
        <w:rPr>
          <w:rFonts w:hint="eastAsia"/>
        </w:rPr>
        <w:t>近邻模型相比于合成类的变异程度明显大幅度增大。说明模型预测效果并不稳定。</w:t>
      </w:r>
    </w:p>
    <w:p w14:paraId="72581020" w14:textId="77777777" w:rsidR="00C41D74" w:rsidRDefault="00816B6E">
      <w:pPr>
        <w:pStyle w:val="af8"/>
        <w:ind w:firstLine="480"/>
      </w:pPr>
      <w:r>
        <w:rPr>
          <w:rFonts w:hint="eastAsia"/>
        </w:rPr>
        <w:t>对于非合成阿片类药物的预测模型而言，仍然是支持向量机、逻辑回归、神经网络模型的预测精确度综合表现</w:t>
      </w:r>
      <w:commentRangeStart w:id="98"/>
      <w:r>
        <w:rPr>
          <w:rFonts w:hint="eastAsia"/>
        </w:rPr>
        <w:t>最佳</w:t>
      </w:r>
      <w:commentRangeEnd w:id="98"/>
      <w:r>
        <w:commentReference w:id="98"/>
      </w:r>
      <w:r>
        <w:rPr>
          <w:rFonts w:hint="eastAsia"/>
        </w:rPr>
        <w:t>。而</w:t>
      </w:r>
      <w:r>
        <w:rPr>
          <w:rFonts w:hint="eastAsia"/>
        </w:rPr>
        <w:t>6</w:t>
      </w:r>
      <w:r>
        <w:rPr>
          <w:rFonts w:hint="eastAsia"/>
        </w:rPr>
        <w:t>种模型的变异程度相对于另外两类阿片类药物都明显更低，说明各个模型对于非合成类药物的预测效果最具有稳定性，预测结果最可靠。</w:t>
      </w:r>
    </w:p>
    <w:p w14:paraId="4FAE6647" w14:textId="77777777" w:rsidR="00C41D74" w:rsidRDefault="00816B6E">
      <w:pPr>
        <w:pStyle w:val="af8"/>
        <w:ind w:firstLine="480"/>
      </w:pPr>
      <w:r>
        <w:rPr>
          <w:rFonts w:hint="eastAsia"/>
        </w:rPr>
        <w:t>综上而言，</w:t>
      </w:r>
      <w:r>
        <w:rPr>
          <w:rFonts w:hint="eastAsia"/>
        </w:rPr>
        <w:t xml:space="preserve"> K</w:t>
      </w:r>
      <w:r>
        <w:rPr>
          <w:rFonts w:hint="eastAsia"/>
        </w:rPr>
        <w:t>近邻法、决策树、随机森林这三个机器学习模型在于传统逻辑回归模型对比不占明显优势，</w:t>
      </w:r>
      <w:commentRangeStart w:id="99"/>
      <w:r>
        <w:rPr>
          <w:rFonts w:hint="eastAsia"/>
        </w:rPr>
        <w:t>支持</w:t>
      </w:r>
      <w:r>
        <w:rPr>
          <w:rFonts w:hint="eastAsia"/>
        </w:rPr>
        <w:t>向量机、神经网络和逻辑回归模型的预测效果表现了相当高的一致性，说明模型的稳健性很好</w:t>
      </w:r>
      <w:commentRangeEnd w:id="99"/>
      <w:r>
        <w:commentReference w:id="99"/>
      </w:r>
      <w:r>
        <w:rPr>
          <w:rFonts w:hint="eastAsia"/>
        </w:rPr>
        <w:t>。因此本文以</w:t>
      </w:r>
      <w:r>
        <w:t>10</w:t>
      </w:r>
      <w:r>
        <w:rPr>
          <w:rFonts w:hint="eastAsia"/>
        </w:rPr>
        <w:t>折交叉验证方法为评估指标得出最优的模型为支持</w:t>
      </w:r>
      <w:proofErr w:type="gramStart"/>
      <w:r>
        <w:rPr>
          <w:rFonts w:hint="eastAsia"/>
        </w:rPr>
        <w:t>向量机模型</w:t>
      </w:r>
      <w:proofErr w:type="gramEnd"/>
      <w:r>
        <w:rPr>
          <w:rFonts w:hint="eastAsia"/>
        </w:rPr>
        <w:t>，其次会逻辑回归和神经网络模型，最差为决策树模型。</w:t>
      </w:r>
    </w:p>
    <w:p w14:paraId="5DEA0FD2" w14:textId="77777777" w:rsidR="00C41D74" w:rsidRDefault="00816B6E">
      <w:pPr>
        <w:pStyle w:val="af8"/>
        <w:keepNext/>
        <w:ind w:firstLineChars="0" w:firstLine="0"/>
        <w:jc w:val="center"/>
      </w:pPr>
      <w:r>
        <w:rPr>
          <w:noProof/>
        </w:rPr>
        <w:lastRenderedPageBreak/>
        <w:drawing>
          <wp:inline distT="0" distB="0" distL="0" distR="0" wp14:anchorId="4A4C3A61" wp14:editId="696887F5">
            <wp:extent cx="5759450" cy="5759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9450" cy="5759450"/>
                    </a:xfrm>
                    <a:prstGeom prst="rect">
                      <a:avLst/>
                    </a:prstGeom>
                  </pic:spPr>
                </pic:pic>
              </a:graphicData>
            </a:graphic>
          </wp:inline>
        </w:drawing>
      </w:r>
    </w:p>
    <w:p w14:paraId="776DC593" w14:textId="77777777" w:rsidR="00C41D74" w:rsidRDefault="00816B6E">
      <w:pPr>
        <w:pStyle w:val="a6"/>
        <w:jc w:val="center"/>
      </w:pPr>
      <w:bookmarkStart w:id="100" w:name="_Ref37322987"/>
      <w:bookmarkStart w:id="101" w:name="_Ref37322976"/>
      <w:bookmarkStart w:id="102" w:name="_Toc40737588"/>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bookmarkEnd w:id="100"/>
      <w:r>
        <w:rPr>
          <w:rFonts w:hint="eastAsia"/>
        </w:rPr>
        <w:t xml:space="preserve">     </w:t>
      </w:r>
      <w:r>
        <w:rPr>
          <w:rFonts w:ascii="宋体" w:eastAsia="宋体" w:hAnsi="宋体" w:hint="eastAsia"/>
          <w:b/>
          <w:sz w:val="21"/>
          <w:szCs w:val="21"/>
        </w:rPr>
        <w:t>6</w:t>
      </w:r>
      <w:r>
        <w:rPr>
          <w:rFonts w:ascii="宋体" w:eastAsia="宋体" w:hAnsi="宋体" w:hint="eastAsia"/>
          <w:b/>
          <w:sz w:val="21"/>
          <w:szCs w:val="21"/>
        </w:rPr>
        <w:t>种机器学习算法的</w:t>
      </w:r>
      <w:r>
        <w:rPr>
          <w:rFonts w:ascii="宋体" w:eastAsia="宋体" w:hAnsi="宋体" w:hint="eastAsia"/>
          <w:b/>
          <w:sz w:val="21"/>
          <w:szCs w:val="21"/>
        </w:rPr>
        <w:t>K</w:t>
      </w:r>
      <w:r>
        <w:rPr>
          <w:rFonts w:ascii="宋体" w:eastAsia="宋体" w:hAnsi="宋体" w:hint="eastAsia"/>
          <w:b/>
          <w:sz w:val="21"/>
          <w:szCs w:val="21"/>
        </w:rPr>
        <w:t>折验证结果箱式图</w:t>
      </w:r>
      <w:bookmarkEnd w:id="101"/>
      <w:bookmarkEnd w:id="102"/>
    </w:p>
    <w:p w14:paraId="494193E2" w14:textId="77777777" w:rsidR="00C41D74" w:rsidRDefault="00816B6E">
      <w:pPr>
        <w:pStyle w:val="a"/>
        <w:numPr>
          <w:ilvl w:val="0"/>
          <w:numId w:val="0"/>
        </w:numPr>
        <w:spacing w:before="312" w:after="312"/>
      </w:pPr>
      <w:bookmarkStart w:id="103" w:name="_Toc41736401"/>
      <w:bookmarkStart w:id="104" w:name="_Toc37335387"/>
      <w:bookmarkStart w:id="105" w:name="_Toc37339273"/>
      <w:commentRangeStart w:id="106"/>
      <w:commentRangeStart w:id="107"/>
      <w:r>
        <w:commentReference w:id="106"/>
      </w:r>
      <w:commentRangeEnd w:id="106"/>
      <w:commentRangeEnd w:id="107"/>
      <w:r>
        <w:commentReference w:id="107"/>
      </w:r>
      <w:r>
        <w:rPr>
          <w:rFonts w:hint="eastAsia"/>
        </w:rPr>
        <w:t>结论</w:t>
      </w:r>
      <w:bookmarkEnd w:id="103"/>
      <w:bookmarkEnd w:id="104"/>
      <w:bookmarkEnd w:id="105"/>
      <w:commentRangeStart w:id="108"/>
      <w:commentRangeEnd w:id="108"/>
      <w:r>
        <w:commentReference w:id="108"/>
      </w:r>
    </w:p>
    <w:p w14:paraId="1A9901BD" w14:textId="77777777" w:rsidR="00C41D74" w:rsidRDefault="00816B6E">
      <w:pPr>
        <w:pStyle w:val="af8"/>
        <w:ind w:firstLine="480"/>
      </w:pPr>
      <w:r>
        <w:rPr>
          <w:rFonts w:hint="eastAsia"/>
        </w:rPr>
        <w:t>支持</w:t>
      </w:r>
      <w:proofErr w:type="gramStart"/>
      <w:r>
        <w:rPr>
          <w:rFonts w:hint="eastAsia"/>
        </w:rPr>
        <w:t>向量机模型</w:t>
      </w:r>
      <w:proofErr w:type="gramEnd"/>
      <w:r>
        <w:rPr>
          <w:rFonts w:hint="eastAsia"/>
        </w:rPr>
        <w:t>和人工神经网络模型在预测效果中的性能都比较理想。支持</w:t>
      </w:r>
      <w:proofErr w:type="gramStart"/>
      <w:r>
        <w:rPr>
          <w:rFonts w:hint="eastAsia"/>
        </w:rPr>
        <w:t>向量机模型</w:t>
      </w:r>
      <w:proofErr w:type="gramEnd"/>
      <w:r>
        <w:rPr>
          <w:rFonts w:hint="eastAsia"/>
        </w:rPr>
        <w:t>的精确度</w:t>
      </w:r>
      <w:r>
        <w:rPr>
          <w:rFonts w:hint="eastAsia"/>
        </w:rPr>
        <w:t>&gt;0.8</w:t>
      </w:r>
      <w:r>
        <w:rPr>
          <w:rFonts w:hint="eastAsia"/>
        </w:rPr>
        <w:t>，而人工神经网络模型的精确度</w:t>
      </w:r>
      <w:r>
        <w:rPr>
          <w:rFonts w:hint="eastAsia"/>
        </w:rPr>
        <w:t>&gt;0.7</w:t>
      </w:r>
      <w:r>
        <w:rPr>
          <w:rFonts w:hint="eastAsia"/>
        </w:rPr>
        <w:t>。对比与传统的预测模型而言，支持</w:t>
      </w:r>
      <w:proofErr w:type="gramStart"/>
      <w:r>
        <w:rPr>
          <w:rFonts w:hint="eastAsia"/>
        </w:rPr>
        <w:t>向量机</w:t>
      </w:r>
      <w:proofErr w:type="gramEnd"/>
      <w:r>
        <w:rPr>
          <w:rFonts w:hint="eastAsia"/>
        </w:rPr>
        <w:t>和神经网络模型</w:t>
      </w:r>
      <w:r>
        <w:rPr>
          <w:rFonts w:hint="eastAsia"/>
        </w:rPr>
        <w:t>容易调整参数，能够生成预测效能更好的模型。</w:t>
      </w:r>
    </w:p>
    <w:p w14:paraId="7AE46D2C" w14:textId="77777777" w:rsidR="00C41D74" w:rsidRDefault="00816B6E">
      <w:pPr>
        <w:pStyle w:val="af8"/>
        <w:ind w:firstLine="480"/>
      </w:pPr>
      <w:r>
        <w:rPr>
          <w:rFonts w:hint="eastAsia"/>
        </w:rPr>
        <w:t>对于决策树和随机森林模型，由于随机森林模型本质上是在以决策树为</w:t>
      </w:r>
      <w:proofErr w:type="gramStart"/>
      <w:r>
        <w:rPr>
          <w:rFonts w:hint="eastAsia"/>
        </w:rPr>
        <w:t>基学习器</w:t>
      </w:r>
      <w:proofErr w:type="gramEnd"/>
      <w:r>
        <w:rPr>
          <w:rFonts w:hint="eastAsia"/>
        </w:rPr>
        <w:t>构建</w:t>
      </w:r>
      <w:r>
        <w:rPr>
          <w:rFonts w:hint="eastAsia"/>
        </w:rPr>
        <w:t>Bagging</w:t>
      </w:r>
      <w:r>
        <w:rPr>
          <w:rFonts w:hint="eastAsia"/>
        </w:rPr>
        <w:t>集成的基础上，进一步决策树训练过程中引入了随机属性选择。所以本文也</w:t>
      </w:r>
      <w:r>
        <w:rPr>
          <w:rFonts w:hint="eastAsia"/>
        </w:rPr>
        <w:lastRenderedPageBreak/>
        <w:t>证实其理论性，发现随机森林模型的预测效能要明显优于决策树模型。随机森林模型能够集成多颗决策树进行预测，客服了单颗决策树泛化能力不足的缺点，有助于模型的外推。同时，集成学习模型也容易调整参数，可以生成预测效能更好的模型，为类似研究提供新思路和方法。</w:t>
      </w:r>
      <w:r>
        <w:rPr>
          <w:rFonts w:hint="eastAsia"/>
        </w:rPr>
        <w:t>KNN</w:t>
      </w:r>
      <w:r>
        <w:rPr>
          <w:rFonts w:hint="eastAsia"/>
        </w:rPr>
        <w:t>模型作为最简单的机器学习模型之一，在方法思路上具有简洁的优点，</w:t>
      </w:r>
      <w:r>
        <w:rPr>
          <w:rFonts w:hint="eastAsia"/>
        </w:rPr>
        <w:t>但是其实现过程所需计算机空间内存较大，且本文的实证研究发现其预测效能一般。但是相比于传统的统计预测模型而言，容易调整参数和思路简洁是一个明显的优势。传统的</w:t>
      </w:r>
      <w:r>
        <w:rPr>
          <w:rFonts w:hint="eastAsia"/>
        </w:rPr>
        <w:t>logistics</w:t>
      </w:r>
      <w:r>
        <w:rPr>
          <w:rFonts w:hint="eastAsia"/>
        </w:rPr>
        <w:t>回归在本实证研究中的预测效能表现虽然不是最佳，但是明显优于决策树和随机森林等模型。但是传统的</w:t>
      </w:r>
      <w:r>
        <w:rPr>
          <w:rFonts w:hint="eastAsia"/>
        </w:rPr>
        <w:t>logistics</w:t>
      </w:r>
      <w:r>
        <w:rPr>
          <w:rFonts w:hint="eastAsia"/>
        </w:rPr>
        <w:t>模型的多重共线性和变量间相互关系作用的缺点。</w:t>
      </w:r>
    </w:p>
    <w:p w14:paraId="283D360F" w14:textId="77777777" w:rsidR="00C41D74" w:rsidRDefault="00816B6E">
      <w:pPr>
        <w:pStyle w:val="af8"/>
        <w:ind w:firstLine="480"/>
      </w:pPr>
      <w:r>
        <w:t>本文从各类阿片类药物使用情况的研究背景出发</w:t>
      </w:r>
      <w:r>
        <w:rPr>
          <w:rFonts w:hint="eastAsia"/>
        </w:rPr>
        <w:t>，</w:t>
      </w:r>
      <w:r>
        <w:t>分析了不同年份和不同地区阿片类药物报告量的现状</w:t>
      </w:r>
      <w:r>
        <w:rPr>
          <w:rFonts w:hint="eastAsia"/>
        </w:rPr>
        <w:t>，</w:t>
      </w:r>
      <w:r>
        <w:t>在公共卫生事业越来越重要的情况下</w:t>
      </w:r>
      <w:r>
        <w:rPr>
          <w:rFonts w:hint="eastAsia"/>
        </w:rPr>
        <w:t>，</w:t>
      </w:r>
      <w:r>
        <w:t>成瘾性药物的研究更应该引起学者们的注意</w:t>
      </w:r>
      <w:r>
        <w:rPr>
          <w:rFonts w:hint="eastAsia"/>
        </w:rPr>
        <w:t>。</w:t>
      </w:r>
      <w:r>
        <w:t>对阿片类药物使用情</w:t>
      </w:r>
      <w:r>
        <w:t>况的预测不仅可以让卫生管理人员直观看到社会情况</w:t>
      </w:r>
      <w:r>
        <w:rPr>
          <w:rFonts w:hint="eastAsia"/>
        </w:rPr>
        <w:t>，</w:t>
      </w:r>
      <w:r>
        <w:t>还可以帮助相关政府部门制定必要的卫生政策</w:t>
      </w:r>
      <w:r>
        <w:rPr>
          <w:rFonts w:hint="eastAsia"/>
        </w:rPr>
        <w:t>。本研究</w:t>
      </w:r>
      <w:r>
        <w:t>主要工作如下</w:t>
      </w:r>
      <w:r>
        <w:rPr>
          <w:rFonts w:hint="eastAsia"/>
        </w:rPr>
        <w:t>：不同地区阿片类药物报告量、相关社会经济指标数据的采集和清洗；利用数据可视化对阿片类药物报告量的描述性统计分析；相关社会经济指标数据的特征选择；不同类型的阿片类药物报告量的机器学习建模。总结来说，本文能将多种机器学习算法运用到阿片类药物报告量的预测中，更具机器学习模型在阿片类药物报告量数据上的表现，做到分类处理的精准预测。</w:t>
      </w:r>
    </w:p>
    <w:p w14:paraId="0EBD0EB9" w14:textId="77777777" w:rsidR="00C41D74" w:rsidRDefault="00816B6E">
      <w:pPr>
        <w:pStyle w:val="af8"/>
        <w:ind w:firstLine="480"/>
        <w:sectPr w:rsidR="00C41D74">
          <w:footerReference w:type="default" r:id="rId21"/>
          <w:pgSz w:w="11906" w:h="16838"/>
          <w:pgMar w:top="1701" w:right="1418" w:bottom="1418" w:left="1418" w:header="851" w:footer="992" w:gutter="0"/>
          <w:cols w:space="425"/>
          <w:docGrid w:type="lines" w:linePitch="312"/>
        </w:sectPr>
      </w:pPr>
      <w:r>
        <w:rPr>
          <w:rFonts w:hint="eastAsia"/>
        </w:rPr>
        <w:t>虽然本文对</w:t>
      </w:r>
      <w:proofErr w:type="gramStart"/>
      <w:r>
        <w:rPr>
          <w:rFonts w:hint="eastAsia"/>
        </w:rPr>
        <w:t>不</w:t>
      </w:r>
      <w:proofErr w:type="gramEnd"/>
      <w:r>
        <w:rPr>
          <w:rFonts w:hint="eastAsia"/>
        </w:rPr>
        <w:t>同类的阿片类药物报告量预测做到了不错的效果，但是本文的工作还有很多的不足之处，其中包括以下几个方面：虽然收集到</w:t>
      </w:r>
      <w:r>
        <w:rPr>
          <w:rFonts w:hint="eastAsia"/>
        </w:rPr>
        <w:t>2017</w:t>
      </w:r>
      <w:r>
        <w:rPr>
          <w:rFonts w:hint="eastAsia"/>
        </w:rPr>
        <w:t>年阿片类药物的报告量，但并没有收集到当年分的社会经济指标数据，导致大量数据失效；且在数据清洗过程中清洗掉大量数据，最终使用到的有效数据只有</w:t>
      </w:r>
      <w:r>
        <w:rPr>
          <w:rFonts w:hint="eastAsia"/>
        </w:rPr>
        <w:t>9000</w:t>
      </w:r>
      <w:r>
        <w:rPr>
          <w:rFonts w:hint="eastAsia"/>
        </w:rPr>
        <w:t>多条，相对于机器学习模型而言数据量偏少；社会经济指标未能构造多维，本文可以通过已有变量构造其他变量；使用的算法模型不够新。本文使用到的机器学习算法都是比较传统的机器学习算法，这些算法在一定</w:t>
      </w:r>
      <w:r>
        <w:rPr>
          <w:rFonts w:hint="eastAsia"/>
        </w:rPr>
        <w:t>程度上还有可以优化的空间。比如梯度提升回归树算法、</w:t>
      </w:r>
      <w:r>
        <w:rPr>
          <w:rFonts w:hint="eastAsia"/>
        </w:rPr>
        <w:t>CART</w:t>
      </w:r>
      <w:r>
        <w:rPr>
          <w:rFonts w:hint="eastAsia"/>
        </w:rPr>
        <w:t>决策树和</w:t>
      </w:r>
      <w:r>
        <w:rPr>
          <w:rFonts w:hint="eastAsia"/>
        </w:rPr>
        <w:t>C4.5</w:t>
      </w:r>
      <w:r>
        <w:rPr>
          <w:rFonts w:hint="eastAsia"/>
        </w:rPr>
        <w:t>决策树算法。</w:t>
      </w:r>
    </w:p>
    <w:p w14:paraId="05EA75E0" w14:textId="77777777" w:rsidR="00C41D74" w:rsidRDefault="00816B6E">
      <w:pPr>
        <w:pStyle w:val="a"/>
        <w:numPr>
          <w:ilvl w:val="0"/>
          <w:numId w:val="0"/>
        </w:numPr>
        <w:spacing w:before="312" w:after="312"/>
      </w:pPr>
      <w:bookmarkStart w:id="109" w:name="_Toc37339274"/>
      <w:bookmarkStart w:id="110" w:name="_Toc41736402"/>
      <w:bookmarkStart w:id="111" w:name="_Toc37335388"/>
      <w:r>
        <w:rPr>
          <w:rFonts w:hint="eastAsia"/>
        </w:rPr>
        <w:lastRenderedPageBreak/>
        <w:t>附录</w:t>
      </w:r>
      <w:bookmarkEnd w:id="109"/>
      <w:bookmarkEnd w:id="110"/>
      <w:bookmarkEnd w:id="111"/>
    </w:p>
    <w:p w14:paraId="0EB8BB5D" w14:textId="77777777" w:rsidR="00C41D74" w:rsidRDefault="00816B6E">
      <w:pPr>
        <w:pStyle w:val="a6"/>
        <w:keepNext/>
        <w:rPr>
          <w:rFonts w:ascii="黑体" w:hAnsi="黑体"/>
          <w:sz w:val="21"/>
          <w:szCs w:val="21"/>
        </w:rPr>
      </w:pPr>
      <w:bookmarkStart w:id="112" w:name="_Toc40737741"/>
      <w:r>
        <w:rPr>
          <w:rFonts w:ascii="黑体" w:hAnsi="黑体"/>
          <w:sz w:val="21"/>
          <w:szCs w:val="21"/>
        </w:rPr>
        <w:t>附录</w:t>
      </w:r>
      <w:r>
        <w:rPr>
          <w:rFonts w:ascii="黑体" w:hAnsi="黑体"/>
          <w:sz w:val="21"/>
          <w:szCs w:val="21"/>
        </w:rPr>
        <w:t xml:space="preserve"> </w:t>
      </w:r>
      <w:r>
        <w:rPr>
          <w:rFonts w:ascii="黑体" w:hAnsi="黑体"/>
          <w:sz w:val="21"/>
          <w:szCs w:val="21"/>
        </w:rPr>
        <w:fldChar w:fldCharType="begin"/>
      </w:r>
      <w:r>
        <w:rPr>
          <w:rFonts w:ascii="黑体" w:hAnsi="黑体"/>
          <w:sz w:val="21"/>
          <w:szCs w:val="21"/>
        </w:rPr>
        <w:instrText xml:space="preserve"> SEQ </w:instrText>
      </w:r>
      <w:r>
        <w:rPr>
          <w:rFonts w:ascii="黑体" w:hAnsi="黑体"/>
          <w:sz w:val="21"/>
          <w:szCs w:val="21"/>
        </w:rPr>
        <w:instrText>附录</w:instrText>
      </w:r>
      <w:r>
        <w:rPr>
          <w:rFonts w:ascii="黑体" w:hAnsi="黑体"/>
          <w:sz w:val="21"/>
          <w:szCs w:val="21"/>
        </w:rPr>
        <w:instrText xml:space="preserve"> \* ARABIC </w:instrText>
      </w:r>
      <w:r>
        <w:rPr>
          <w:rFonts w:ascii="黑体" w:hAnsi="黑体"/>
          <w:sz w:val="21"/>
          <w:szCs w:val="21"/>
        </w:rPr>
        <w:fldChar w:fldCharType="separate"/>
      </w:r>
      <w:r>
        <w:rPr>
          <w:rFonts w:ascii="黑体" w:hAnsi="黑体"/>
          <w:sz w:val="21"/>
          <w:szCs w:val="21"/>
        </w:rPr>
        <w:t>1</w:t>
      </w:r>
      <w:r>
        <w:rPr>
          <w:rFonts w:ascii="黑体" w:hAnsi="黑体"/>
          <w:sz w:val="21"/>
          <w:szCs w:val="21"/>
        </w:rPr>
        <w:fldChar w:fldCharType="end"/>
      </w:r>
      <w:r>
        <w:rPr>
          <w:rFonts w:ascii="黑体" w:hAnsi="黑体" w:hint="eastAsia"/>
          <w:sz w:val="21"/>
          <w:szCs w:val="21"/>
        </w:rPr>
        <w:t xml:space="preserve">   2010-2016</w:t>
      </w:r>
      <w:r>
        <w:rPr>
          <w:rFonts w:ascii="黑体" w:hAnsi="黑体" w:hint="eastAsia"/>
          <w:sz w:val="21"/>
          <w:szCs w:val="21"/>
        </w:rPr>
        <w:t>年各属性的相关系数</w:t>
      </w:r>
      <w:bookmarkEnd w:id="112"/>
    </w:p>
    <w:tbl>
      <w:tblPr>
        <w:tblW w:w="5000" w:type="pct"/>
        <w:tblLook w:val="04A0" w:firstRow="1" w:lastRow="0" w:firstColumn="1" w:lastColumn="0" w:noHBand="0" w:noVBand="1"/>
      </w:tblPr>
      <w:tblGrid>
        <w:gridCol w:w="752"/>
        <w:gridCol w:w="997"/>
        <w:gridCol w:w="996"/>
        <w:gridCol w:w="996"/>
        <w:gridCol w:w="996"/>
        <w:gridCol w:w="996"/>
        <w:gridCol w:w="996"/>
        <w:gridCol w:w="996"/>
        <w:gridCol w:w="861"/>
        <w:gridCol w:w="484"/>
      </w:tblGrid>
      <w:tr w:rsidR="00C41D74" w14:paraId="3C51AC13" w14:textId="77777777">
        <w:trPr>
          <w:trHeight w:val="285"/>
        </w:trPr>
        <w:tc>
          <w:tcPr>
            <w:tcW w:w="415" w:type="pct"/>
            <w:tcBorders>
              <w:top w:val="single" w:sz="8" w:space="0" w:color="auto"/>
              <w:left w:val="nil"/>
              <w:bottom w:val="single" w:sz="8" w:space="0" w:color="auto"/>
              <w:right w:val="nil"/>
            </w:tcBorders>
            <w:shd w:val="clear" w:color="auto" w:fill="auto"/>
            <w:noWrap/>
            <w:vAlign w:val="center"/>
          </w:tcPr>
          <w:p w14:paraId="5FF89FF9" w14:textId="77777777" w:rsidR="00C41D74" w:rsidRDefault="00816B6E">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变量名</w:t>
            </w:r>
          </w:p>
        </w:tc>
        <w:tc>
          <w:tcPr>
            <w:tcW w:w="550" w:type="pct"/>
            <w:tcBorders>
              <w:top w:val="single" w:sz="8" w:space="0" w:color="auto"/>
              <w:left w:val="nil"/>
              <w:bottom w:val="single" w:sz="8" w:space="0" w:color="auto"/>
              <w:right w:val="nil"/>
            </w:tcBorders>
            <w:shd w:val="clear" w:color="auto" w:fill="auto"/>
            <w:noWrap/>
            <w:vAlign w:val="center"/>
          </w:tcPr>
          <w:p w14:paraId="601DEE58" w14:textId="77777777" w:rsidR="00C41D74" w:rsidRDefault="00816B6E">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2010</w:t>
            </w:r>
            <w:r>
              <w:rPr>
                <w:rFonts w:ascii="宋体" w:eastAsia="宋体" w:hAnsi="宋体" w:cs="宋体" w:hint="eastAsia"/>
                <w:b/>
                <w:bCs/>
                <w:color w:val="000000"/>
                <w:kern w:val="0"/>
                <w:sz w:val="18"/>
                <w:szCs w:val="18"/>
              </w:rPr>
              <w:t>年相关系数</w:t>
            </w:r>
          </w:p>
        </w:tc>
        <w:tc>
          <w:tcPr>
            <w:tcW w:w="550" w:type="pct"/>
            <w:tcBorders>
              <w:top w:val="single" w:sz="8" w:space="0" w:color="auto"/>
              <w:left w:val="nil"/>
              <w:bottom w:val="single" w:sz="8" w:space="0" w:color="auto"/>
              <w:right w:val="nil"/>
            </w:tcBorders>
            <w:shd w:val="clear" w:color="auto" w:fill="auto"/>
            <w:noWrap/>
            <w:vAlign w:val="center"/>
          </w:tcPr>
          <w:p w14:paraId="774D8C78" w14:textId="77777777" w:rsidR="00C41D74" w:rsidRDefault="00816B6E">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2011</w:t>
            </w:r>
            <w:r>
              <w:rPr>
                <w:rFonts w:ascii="宋体" w:eastAsia="宋体" w:hAnsi="宋体" w:cs="宋体" w:hint="eastAsia"/>
                <w:b/>
                <w:bCs/>
                <w:color w:val="000000"/>
                <w:kern w:val="0"/>
                <w:sz w:val="18"/>
                <w:szCs w:val="18"/>
              </w:rPr>
              <w:t>年相关系数</w:t>
            </w:r>
          </w:p>
        </w:tc>
        <w:tc>
          <w:tcPr>
            <w:tcW w:w="549" w:type="pct"/>
            <w:tcBorders>
              <w:top w:val="single" w:sz="8" w:space="0" w:color="auto"/>
              <w:left w:val="nil"/>
              <w:bottom w:val="single" w:sz="8" w:space="0" w:color="auto"/>
              <w:right w:val="nil"/>
            </w:tcBorders>
            <w:shd w:val="clear" w:color="auto" w:fill="auto"/>
            <w:noWrap/>
            <w:vAlign w:val="center"/>
          </w:tcPr>
          <w:p w14:paraId="7512C403" w14:textId="77777777" w:rsidR="00C41D74" w:rsidRDefault="00816B6E">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2012</w:t>
            </w:r>
            <w:r>
              <w:rPr>
                <w:rFonts w:ascii="宋体" w:eastAsia="宋体" w:hAnsi="宋体" w:cs="宋体" w:hint="eastAsia"/>
                <w:b/>
                <w:bCs/>
                <w:color w:val="000000"/>
                <w:kern w:val="0"/>
                <w:sz w:val="18"/>
                <w:szCs w:val="18"/>
              </w:rPr>
              <w:t>年相关系数</w:t>
            </w:r>
          </w:p>
        </w:tc>
        <w:tc>
          <w:tcPr>
            <w:tcW w:w="549" w:type="pct"/>
            <w:tcBorders>
              <w:top w:val="single" w:sz="8" w:space="0" w:color="auto"/>
              <w:left w:val="nil"/>
              <w:bottom w:val="single" w:sz="8" w:space="0" w:color="auto"/>
              <w:right w:val="nil"/>
            </w:tcBorders>
            <w:shd w:val="clear" w:color="auto" w:fill="auto"/>
            <w:noWrap/>
            <w:vAlign w:val="center"/>
          </w:tcPr>
          <w:p w14:paraId="6BF6A0FF" w14:textId="77777777" w:rsidR="00C41D74" w:rsidRDefault="00816B6E">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2013</w:t>
            </w:r>
            <w:r>
              <w:rPr>
                <w:rFonts w:ascii="宋体" w:eastAsia="宋体" w:hAnsi="宋体" w:cs="宋体" w:hint="eastAsia"/>
                <w:b/>
                <w:bCs/>
                <w:color w:val="000000"/>
                <w:kern w:val="0"/>
                <w:sz w:val="18"/>
                <w:szCs w:val="18"/>
              </w:rPr>
              <w:t>年相关系数</w:t>
            </w:r>
          </w:p>
        </w:tc>
        <w:tc>
          <w:tcPr>
            <w:tcW w:w="549" w:type="pct"/>
            <w:tcBorders>
              <w:top w:val="single" w:sz="8" w:space="0" w:color="auto"/>
              <w:left w:val="nil"/>
              <w:bottom w:val="single" w:sz="8" w:space="0" w:color="auto"/>
              <w:right w:val="nil"/>
            </w:tcBorders>
            <w:shd w:val="clear" w:color="auto" w:fill="auto"/>
            <w:noWrap/>
            <w:vAlign w:val="center"/>
          </w:tcPr>
          <w:p w14:paraId="6F8B44DB" w14:textId="77777777" w:rsidR="00C41D74" w:rsidRDefault="00816B6E">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2014</w:t>
            </w:r>
            <w:r>
              <w:rPr>
                <w:rFonts w:ascii="宋体" w:eastAsia="宋体" w:hAnsi="宋体" w:cs="宋体" w:hint="eastAsia"/>
                <w:b/>
                <w:bCs/>
                <w:color w:val="000000"/>
                <w:kern w:val="0"/>
                <w:sz w:val="18"/>
                <w:szCs w:val="18"/>
              </w:rPr>
              <w:t>年相关系数</w:t>
            </w:r>
          </w:p>
        </w:tc>
        <w:tc>
          <w:tcPr>
            <w:tcW w:w="549" w:type="pct"/>
            <w:tcBorders>
              <w:top w:val="single" w:sz="8" w:space="0" w:color="auto"/>
              <w:left w:val="nil"/>
              <w:bottom w:val="single" w:sz="8" w:space="0" w:color="auto"/>
              <w:right w:val="nil"/>
            </w:tcBorders>
            <w:shd w:val="clear" w:color="auto" w:fill="auto"/>
            <w:noWrap/>
            <w:vAlign w:val="center"/>
          </w:tcPr>
          <w:p w14:paraId="4CDD66E4" w14:textId="77777777" w:rsidR="00C41D74" w:rsidRDefault="00816B6E">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2015</w:t>
            </w:r>
            <w:r>
              <w:rPr>
                <w:rFonts w:ascii="宋体" w:eastAsia="宋体" w:hAnsi="宋体" w:cs="宋体" w:hint="eastAsia"/>
                <w:b/>
                <w:bCs/>
                <w:color w:val="000000"/>
                <w:kern w:val="0"/>
                <w:sz w:val="18"/>
                <w:szCs w:val="18"/>
              </w:rPr>
              <w:t>年相关系数</w:t>
            </w:r>
          </w:p>
        </w:tc>
        <w:tc>
          <w:tcPr>
            <w:tcW w:w="549" w:type="pct"/>
            <w:tcBorders>
              <w:top w:val="single" w:sz="8" w:space="0" w:color="auto"/>
              <w:left w:val="nil"/>
              <w:bottom w:val="single" w:sz="8" w:space="0" w:color="auto"/>
              <w:right w:val="nil"/>
            </w:tcBorders>
            <w:shd w:val="clear" w:color="auto" w:fill="auto"/>
            <w:noWrap/>
            <w:vAlign w:val="center"/>
          </w:tcPr>
          <w:p w14:paraId="64C110DE" w14:textId="77777777" w:rsidR="00C41D74" w:rsidRDefault="00816B6E">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2016</w:t>
            </w:r>
            <w:r>
              <w:rPr>
                <w:rFonts w:ascii="宋体" w:eastAsia="宋体" w:hAnsi="宋体" w:cs="宋体" w:hint="eastAsia"/>
                <w:b/>
                <w:bCs/>
                <w:color w:val="000000"/>
                <w:kern w:val="0"/>
                <w:sz w:val="18"/>
                <w:szCs w:val="18"/>
              </w:rPr>
              <w:t>年相关系数</w:t>
            </w:r>
          </w:p>
        </w:tc>
        <w:tc>
          <w:tcPr>
            <w:tcW w:w="475" w:type="pct"/>
            <w:tcBorders>
              <w:top w:val="single" w:sz="8" w:space="0" w:color="auto"/>
              <w:left w:val="nil"/>
              <w:bottom w:val="single" w:sz="8" w:space="0" w:color="auto"/>
              <w:right w:val="nil"/>
            </w:tcBorders>
            <w:shd w:val="clear" w:color="auto" w:fill="auto"/>
            <w:noWrap/>
            <w:vAlign w:val="center"/>
          </w:tcPr>
          <w:p w14:paraId="5DB0FEE5" w14:textId="77777777" w:rsidR="00C41D74" w:rsidRDefault="00816B6E">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合计相关系数</w:t>
            </w:r>
          </w:p>
        </w:tc>
        <w:tc>
          <w:tcPr>
            <w:tcW w:w="265" w:type="pct"/>
            <w:tcBorders>
              <w:top w:val="single" w:sz="8" w:space="0" w:color="auto"/>
              <w:left w:val="nil"/>
              <w:bottom w:val="single" w:sz="8" w:space="0" w:color="auto"/>
              <w:right w:val="nil"/>
            </w:tcBorders>
            <w:shd w:val="clear" w:color="auto" w:fill="auto"/>
            <w:noWrap/>
            <w:vAlign w:val="center"/>
          </w:tcPr>
          <w:p w14:paraId="6A2F86C2" w14:textId="77777777" w:rsidR="00C41D74" w:rsidRDefault="00816B6E">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均值</w:t>
            </w:r>
          </w:p>
        </w:tc>
      </w:tr>
      <w:tr w:rsidR="00C41D74" w14:paraId="37869C40" w14:textId="77777777">
        <w:trPr>
          <w:trHeight w:val="289"/>
        </w:trPr>
        <w:tc>
          <w:tcPr>
            <w:tcW w:w="415" w:type="pct"/>
            <w:tcBorders>
              <w:top w:val="nil"/>
              <w:left w:val="nil"/>
              <w:bottom w:val="nil"/>
              <w:right w:val="nil"/>
            </w:tcBorders>
            <w:shd w:val="clear" w:color="auto" w:fill="auto"/>
            <w:noWrap/>
            <w:vAlign w:val="center"/>
          </w:tcPr>
          <w:p w14:paraId="2443287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HC01_VC11</w:t>
            </w:r>
          </w:p>
        </w:tc>
        <w:tc>
          <w:tcPr>
            <w:tcW w:w="550" w:type="pct"/>
            <w:tcBorders>
              <w:top w:val="nil"/>
              <w:left w:val="nil"/>
              <w:bottom w:val="nil"/>
              <w:right w:val="nil"/>
            </w:tcBorders>
            <w:shd w:val="clear" w:color="auto" w:fill="auto"/>
            <w:noWrap/>
            <w:vAlign w:val="center"/>
          </w:tcPr>
          <w:p w14:paraId="3F738B8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0.605 </w:t>
            </w:r>
          </w:p>
        </w:tc>
        <w:tc>
          <w:tcPr>
            <w:tcW w:w="550" w:type="pct"/>
            <w:tcBorders>
              <w:top w:val="nil"/>
              <w:left w:val="nil"/>
              <w:bottom w:val="nil"/>
              <w:right w:val="nil"/>
            </w:tcBorders>
            <w:shd w:val="clear" w:color="auto" w:fill="auto"/>
            <w:noWrap/>
            <w:vAlign w:val="center"/>
          </w:tcPr>
          <w:p w14:paraId="4EBDC73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tcPr>
          <w:p w14:paraId="6191444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tcPr>
          <w:p w14:paraId="1CF53ED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tcPr>
          <w:p w14:paraId="0777CEC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tcPr>
          <w:p w14:paraId="1A43EBD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0.621 </w:t>
            </w:r>
          </w:p>
        </w:tc>
        <w:tc>
          <w:tcPr>
            <w:tcW w:w="549" w:type="pct"/>
            <w:tcBorders>
              <w:top w:val="nil"/>
              <w:left w:val="nil"/>
              <w:bottom w:val="nil"/>
              <w:right w:val="nil"/>
            </w:tcBorders>
            <w:shd w:val="clear" w:color="auto" w:fill="auto"/>
            <w:noWrap/>
            <w:vAlign w:val="center"/>
          </w:tcPr>
          <w:p w14:paraId="3ABAE77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tcPr>
          <w:p w14:paraId="2F4E12E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tcPr>
          <w:p w14:paraId="6137DF8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0.615 </w:t>
            </w:r>
          </w:p>
        </w:tc>
      </w:tr>
      <w:tr w:rsidR="00C41D74" w14:paraId="3171EF8C" w14:textId="77777777">
        <w:trPr>
          <w:trHeight w:val="289"/>
        </w:trPr>
        <w:tc>
          <w:tcPr>
            <w:tcW w:w="415" w:type="pct"/>
            <w:tcBorders>
              <w:top w:val="nil"/>
              <w:left w:val="nil"/>
              <w:bottom w:val="nil"/>
              <w:right w:val="nil"/>
            </w:tcBorders>
            <w:shd w:val="clear" w:color="auto" w:fill="auto"/>
            <w:noWrap/>
            <w:vAlign w:val="center"/>
          </w:tcPr>
          <w:p w14:paraId="4225202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HC01_VC70</w:t>
            </w:r>
          </w:p>
        </w:tc>
        <w:tc>
          <w:tcPr>
            <w:tcW w:w="550" w:type="pct"/>
            <w:tcBorders>
              <w:top w:val="nil"/>
              <w:left w:val="nil"/>
              <w:bottom w:val="nil"/>
              <w:right w:val="nil"/>
            </w:tcBorders>
            <w:shd w:val="clear" w:color="auto" w:fill="auto"/>
            <w:noWrap/>
            <w:vAlign w:val="center"/>
          </w:tcPr>
          <w:p w14:paraId="254FA7B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0.615 </w:t>
            </w:r>
          </w:p>
        </w:tc>
        <w:tc>
          <w:tcPr>
            <w:tcW w:w="550" w:type="pct"/>
            <w:tcBorders>
              <w:top w:val="nil"/>
              <w:left w:val="nil"/>
              <w:bottom w:val="nil"/>
              <w:right w:val="nil"/>
            </w:tcBorders>
            <w:shd w:val="clear" w:color="auto" w:fill="auto"/>
            <w:noWrap/>
            <w:vAlign w:val="center"/>
          </w:tcPr>
          <w:p w14:paraId="7BE2547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tcPr>
          <w:p w14:paraId="34CE9D5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0.624 </w:t>
            </w:r>
          </w:p>
        </w:tc>
        <w:tc>
          <w:tcPr>
            <w:tcW w:w="549" w:type="pct"/>
            <w:tcBorders>
              <w:top w:val="nil"/>
              <w:left w:val="nil"/>
              <w:bottom w:val="nil"/>
              <w:right w:val="nil"/>
            </w:tcBorders>
            <w:shd w:val="clear" w:color="auto" w:fill="auto"/>
            <w:noWrap/>
            <w:vAlign w:val="center"/>
          </w:tcPr>
          <w:p w14:paraId="7577CDA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0.589 </w:t>
            </w:r>
          </w:p>
        </w:tc>
        <w:tc>
          <w:tcPr>
            <w:tcW w:w="549" w:type="pct"/>
            <w:tcBorders>
              <w:top w:val="nil"/>
              <w:left w:val="nil"/>
              <w:bottom w:val="nil"/>
              <w:right w:val="nil"/>
            </w:tcBorders>
            <w:shd w:val="clear" w:color="auto" w:fill="auto"/>
            <w:noWrap/>
            <w:vAlign w:val="center"/>
          </w:tcPr>
          <w:p w14:paraId="101A5E5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tcPr>
          <w:p w14:paraId="5EA1BFB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tcPr>
          <w:p w14:paraId="7E44AB5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0.641 </w:t>
            </w:r>
          </w:p>
        </w:tc>
        <w:tc>
          <w:tcPr>
            <w:tcW w:w="475" w:type="pct"/>
            <w:tcBorders>
              <w:top w:val="nil"/>
              <w:left w:val="nil"/>
              <w:bottom w:val="nil"/>
              <w:right w:val="nil"/>
            </w:tcBorders>
            <w:shd w:val="clear" w:color="auto" w:fill="auto"/>
            <w:noWrap/>
            <w:vAlign w:val="center"/>
          </w:tcPr>
          <w:p w14:paraId="2B6E1CF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0.606 </w:t>
            </w:r>
          </w:p>
        </w:tc>
        <w:tc>
          <w:tcPr>
            <w:tcW w:w="265" w:type="pct"/>
            <w:tcBorders>
              <w:top w:val="nil"/>
              <w:left w:val="nil"/>
              <w:bottom w:val="nil"/>
              <w:right w:val="nil"/>
            </w:tcBorders>
            <w:shd w:val="clear" w:color="auto" w:fill="auto"/>
            <w:noWrap/>
            <w:vAlign w:val="center"/>
          </w:tcPr>
          <w:p w14:paraId="3A5A336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0.612 </w:t>
            </w:r>
          </w:p>
        </w:tc>
      </w:tr>
      <w:tr w:rsidR="00C41D74" w14:paraId="6082FFDE" w14:textId="77777777">
        <w:trPr>
          <w:trHeight w:val="289"/>
        </w:trPr>
        <w:tc>
          <w:tcPr>
            <w:tcW w:w="415" w:type="pct"/>
            <w:tcBorders>
              <w:top w:val="nil"/>
              <w:left w:val="nil"/>
              <w:bottom w:val="nil"/>
              <w:right w:val="nil"/>
            </w:tcBorders>
            <w:shd w:val="clear" w:color="auto" w:fill="auto"/>
            <w:noWrap/>
            <w:vAlign w:val="center"/>
          </w:tcPr>
          <w:p w14:paraId="7AFFA97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HC01_VC12</w:t>
            </w:r>
          </w:p>
        </w:tc>
        <w:tc>
          <w:tcPr>
            <w:tcW w:w="550" w:type="pct"/>
            <w:tcBorders>
              <w:top w:val="nil"/>
              <w:left w:val="nil"/>
              <w:bottom w:val="nil"/>
              <w:right w:val="nil"/>
            </w:tcBorders>
            <w:shd w:val="clear" w:color="auto" w:fill="auto"/>
            <w:noWrap/>
            <w:vAlign w:val="center"/>
          </w:tcPr>
          <w:p w14:paraId="3D164C9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0.591 </w:t>
            </w:r>
          </w:p>
        </w:tc>
        <w:tc>
          <w:tcPr>
            <w:tcW w:w="550" w:type="pct"/>
            <w:tcBorders>
              <w:top w:val="nil"/>
              <w:left w:val="nil"/>
              <w:bottom w:val="nil"/>
              <w:right w:val="nil"/>
            </w:tcBorders>
            <w:shd w:val="clear" w:color="auto" w:fill="auto"/>
            <w:noWrap/>
            <w:vAlign w:val="center"/>
          </w:tcPr>
          <w:p w14:paraId="1B854CF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tcPr>
          <w:p w14:paraId="63E59EB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0.608 </w:t>
            </w:r>
          </w:p>
        </w:tc>
        <w:tc>
          <w:tcPr>
            <w:tcW w:w="549" w:type="pct"/>
            <w:tcBorders>
              <w:top w:val="nil"/>
              <w:left w:val="nil"/>
              <w:bottom w:val="nil"/>
              <w:right w:val="nil"/>
            </w:tcBorders>
            <w:shd w:val="clear" w:color="auto" w:fill="auto"/>
            <w:noWrap/>
            <w:vAlign w:val="center"/>
          </w:tcPr>
          <w:p w14:paraId="7B06417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tcPr>
          <w:p w14:paraId="3A0A8FE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tcPr>
          <w:p w14:paraId="423E8B2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0.615 </w:t>
            </w:r>
          </w:p>
        </w:tc>
        <w:tc>
          <w:tcPr>
            <w:tcW w:w="549" w:type="pct"/>
            <w:tcBorders>
              <w:top w:val="nil"/>
              <w:left w:val="nil"/>
              <w:bottom w:val="nil"/>
              <w:right w:val="nil"/>
            </w:tcBorders>
            <w:shd w:val="clear" w:color="auto" w:fill="auto"/>
            <w:noWrap/>
            <w:vAlign w:val="center"/>
          </w:tcPr>
          <w:p w14:paraId="746DE80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0.656 </w:t>
            </w:r>
          </w:p>
        </w:tc>
        <w:tc>
          <w:tcPr>
            <w:tcW w:w="475" w:type="pct"/>
            <w:tcBorders>
              <w:top w:val="nil"/>
              <w:left w:val="nil"/>
              <w:bottom w:val="nil"/>
              <w:right w:val="nil"/>
            </w:tcBorders>
            <w:shd w:val="clear" w:color="auto" w:fill="auto"/>
            <w:noWrap/>
            <w:vAlign w:val="center"/>
          </w:tcPr>
          <w:p w14:paraId="376C4F7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0.558 </w:t>
            </w:r>
          </w:p>
        </w:tc>
        <w:tc>
          <w:tcPr>
            <w:tcW w:w="265" w:type="pct"/>
            <w:tcBorders>
              <w:top w:val="nil"/>
              <w:left w:val="nil"/>
              <w:bottom w:val="nil"/>
              <w:right w:val="nil"/>
            </w:tcBorders>
            <w:shd w:val="clear" w:color="auto" w:fill="auto"/>
            <w:noWrap/>
            <w:vAlign w:val="center"/>
          </w:tcPr>
          <w:p w14:paraId="5131046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0.608 </w:t>
            </w:r>
          </w:p>
        </w:tc>
      </w:tr>
      <w:tr w:rsidR="00C41D74" w14:paraId="75848145" w14:textId="77777777">
        <w:trPr>
          <w:trHeight w:val="289"/>
        </w:trPr>
        <w:tc>
          <w:tcPr>
            <w:tcW w:w="415" w:type="pct"/>
            <w:tcBorders>
              <w:top w:val="nil"/>
              <w:left w:val="nil"/>
              <w:bottom w:val="nil"/>
              <w:right w:val="nil"/>
            </w:tcBorders>
            <w:shd w:val="clear" w:color="auto" w:fill="auto"/>
            <w:noWrap/>
            <w:vAlign w:val="center"/>
          </w:tcPr>
          <w:p w14:paraId="1C9ECBA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HC01_VC13</w:t>
            </w:r>
          </w:p>
        </w:tc>
        <w:tc>
          <w:tcPr>
            <w:tcW w:w="550" w:type="pct"/>
            <w:tcBorders>
              <w:top w:val="nil"/>
              <w:left w:val="nil"/>
              <w:bottom w:val="nil"/>
              <w:right w:val="nil"/>
            </w:tcBorders>
            <w:shd w:val="clear" w:color="auto" w:fill="auto"/>
            <w:noWrap/>
            <w:vAlign w:val="center"/>
          </w:tcPr>
          <w:p w14:paraId="12F8987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0.584 </w:t>
            </w:r>
          </w:p>
        </w:tc>
        <w:tc>
          <w:tcPr>
            <w:tcW w:w="550" w:type="pct"/>
            <w:tcBorders>
              <w:top w:val="nil"/>
              <w:left w:val="nil"/>
              <w:bottom w:val="nil"/>
              <w:right w:val="nil"/>
            </w:tcBorders>
            <w:shd w:val="clear" w:color="auto" w:fill="auto"/>
            <w:noWrap/>
            <w:vAlign w:val="center"/>
          </w:tcPr>
          <w:p w14:paraId="65FF022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tcPr>
          <w:p w14:paraId="0302469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0.601 </w:t>
            </w:r>
          </w:p>
        </w:tc>
        <w:tc>
          <w:tcPr>
            <w:tcW w:w="549" w:type="pct"/>
            <w:tcBorders>
              <w:top w:val="nil"/>
              <w:left w:val="nil"/>
              <w:bottom w:val="nil"/>
              <w:right w:val="nil"/>
            </w:tcBorders>
            <w:shd w:val="clear" w:color="auto" w:fill="auto"/>
            <w:noWrap/>
            <w:vAlign w:val="center"/>
          </w:tcPr>
          <w:p w14:paraId="095BFAF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tcPr>
          <w:p w14:paraId="28B66D0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tcPr>
          <w:p w14:paraId="7980A97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tcPr>
          <w:p w14:paraId="57F1998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0.661 </w:t>
            </w:r>
          </w:p>
        </w:tc>
        <w:tc>
          <w:tcPr>
            <w:tcW w:w="475" w:type="pct"/>
            <w:tcBorders>
              <w:top w:val="nil"/>
              <w:left w:val="nil"/>
              <w:bottom w:val="nil"/>
              <w:right w:val="nil"/>
            </w:tcBorders>
            <w:shd w:val="clear" w:color="auto" w:fill="auto"/>
            <w:noWrap/>
            <w:vAlign w:val="center"/>
          </w:tcPr>
          <w:p w14:paraId="6A9B8BC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0.591 </w:t>
            </w:r>
          </w:p>
        </w:tc>
        <w:tc>
          <w:tcPr>
            <w:tcW w:w="265" w:type="pct"/>
            <w:tcBorders>
              <w:top w:val="nil"/>
              <w:left w:val="nil"/>
              <w:bottom w:val="nil"/>
              <w:right w:val="nil"/>
            </w:tcBorders>
            <w:shd w:val="clear" w:color="auto" w:fill="auto"/>
            <w:noWrap/>
            <w:vAlign w:val="center"/>
          </w:tcPr>
          <w:p w14:paraId="6C4D88C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0.608 </w:t>
            </w:r>
          </w:p>
        </w:tc>
      </w:tr>
      <w:tr w:rsidR="00C41D74" w14:paraId="6FCC1828" w14:textId="77777777">
        <w:trPr>
          <w:trHeight w:val="289"/>
        </w:trPr>
        <w:tc>
          <w:tcPr>
            <w:tcW w:w="415" w:type="pct"/>
            <w:tcBorders>
              <w:top w:val="nil"/>
              <w:left w:val="nil"/>
              <w:bottom w:val="nil"/>
              <w:right w:val="nil"/>
            </w:tcBorders>
            <w:shd w:val="clear" w:color="auto" w:fill="auto"/>
            <w:noWrap/>
            <w:vAlign w:val="center"/>
          </w:tcPr>
          <w:p w14:paraId="77602B9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HC01_VC10</w:t>
            </w:r>
          </w:p>
        </w:tc>
        <w:tc>
          <w:tcPr>
            <w:tcW w:w="550" w:type="pct"/>
            <w:tcBorders>
              <w:top w:val="nil"/>
              <w:left w:val="nil"/>
              <w:bottom w:val="nil"/>
              <w:right w:val="nil"/>
            </w:tcBorders>
            <w:shd w:val="clear" w:color="auto" w:fill="auto"/>
            <w:noWrap/>
            <w:vAlign w:val="center"/>
          </w:tcPr>
          <w:p w14:paraId="3F749BD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0.571 </w:t>
            </w:r>
          </w:p>
        </w:tc>
        <w:tc>
          <w:tcPr>
            <w:tcW w:w="550" w:type="pct"/>
            <w:tcBorders>
              <w:top w:val="nil"/>
              <w:left w:val="nil"/>
              <w:bottom w:val="nil"/>
              <w:right w:val="nil"/>
            </w:tcBorders>
            <w:shd w:val="clear" w:color="auto" w:fill="auto"/>
            <w:noWrap/>
            <w:vAlign w:val="center"/>
          </w:tcPr>
          <w:p w14:paraId="778A6CA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tcPr>
          <w:p w14:paraId="14781B3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tcPr>
          <w:p w14:paraId="5EB7E17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tcPr>
          <w:p w14:paraId="4F519B0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tcPr>
          <w:p w14:paraId="08B60F2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0.623 </w:t>
            </w:r>
          </w:p>
        </w:tc>
        <w:tc>
          <w:tcPr>
            <w:tcW w:w="549" w:type="pct"/>
            <w:tcBorders>
              <w:top w:val="nil"/>
              <w:left w:val="nil"/>
              <w:bottom w:val="nil"/>
              <w:right w:val="nil"/>
            </w:tcBorders>
            <w:shd w:val="clear" w:color="auto" w:fill="auto"/>
            <w:noWrap/>
            <w:vAlign w:val="center"/>
          </w:tcPr>
          <w:p w14:paraId="4B6F0A7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0.663 </w:t>
            </w:r>
          </w:p>
        </w:tc>
        <w:tc>
          <w:tcPr>
            <w:tcW w:w="475" w:type="pct"/>
            <w:tcBorders>
              <w:top w:val="nil"/>
              <w:left w:val="nil"/>
              <w:bottom w:val="nil"/>
              <w:right w:val="nil"/>
            </w:tcBorders>
            <w:shd w:val="clear" w:color="auto" w:fill="auto"/>
            <w:noWrap/>
            <w:vAlign w:val="center"/>
          </w:tcPr>
          <w:p w14:paraId="7DF0D71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0.545 </w:t>
            </w:r>
          </w:p>
        </w:tc>
        <w:tc>
          <w:tcPr>
            <w:tcW w:w="265" w:type="pct"/>
            <w:tcBorders>
              <w:top w:val="nil"/>
              <w:left w:val="nil"/>
              <w:bottom w:val="nil"/>
              <w:right w:val="nil"/>
            </w:tcBorders>
            <w:shd w:val="clear" w:color="auto" w:fill="auto"/>
            <w:noWrap/>
            <w:vAlign w:val="center"/>
          </w:tcPr>
          <w:p w14:paraId="1B7843C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0.603 </w:t>
            </w:r>
          </w:p>
        </w:tc>
      </w:tr>
      <w:tr w:rsidR="00C41D74" w14:paraId="7164C349" w14:textId="77777777">
        <w:trPr>
          <w:trHeight w:val="289"/>
        </w:trPr>
        <w:tc>
          <w:tcPr>
            <w:tcW w:w="415" w:type="pct"/>
            <w:tcBorders>
              <w:top w:val="nil"/>
              <w:left w:val="nil"/>
              <w:bottom w:val="nil"/>
              <w:right w:val="nil"/>
            </w:tcBorders>
            <w:shd w:val="clear" w:color="auto" w:fill="auto"/>
            <w:noWrap/>
            <w:vAlign w:val="center"/>
          </w:tcPr>
          <w:p w14:paraId="03C7969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HC01_VC71</w:t>
            </w:r>
          </w:p>
        </w:tc>
        <w:tc>
          <w:tcPr>
            <w:tcW w:w="550" w:type="pct"/>
            <w:tcBorders>
              <w:top w:val="nil"/>
              <w:left w:val="nil"/>
              <w:bottom w:val="nil"/>
              <w:right w:val="nil"/>
            </w:tcBorders>
            <w:shd w:val="clear" w:color="auto" w:fill="auto"/>
            <w:noWrap/>
            <w:vAlign w:val="center"/>
          </w:tcPr>
          <w:p w14:paraId="1AE8F39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0.572 </w:t>
            </w:r>
          </w:p>
        </w:tc>
        <w:tc>
          <w:tcPr>
            <w:tcW w:w="550" w:type="pct"/>
            <w:tcBorders>
              <w:top w:val="nil"/>
              <w:left w:val="nil"/>
              <w:bottom w:val="nil"/>
              <w:right w:val="nil"/>
            </w:tcBorders>
            <w:shd w:val="clear" w:color="auto" w:fill="auto"/>
            <w:noWrap/>
            <w:vAlign w:val="center"/>
          </w:tcPr>
          <w:p w14:paraId="75D61F2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0.588 </w:t>
            </w:r>
          </w:p>
        </w:tc>
        <w:tc>
          <w:tcPr>
            <w:tcW w:w="549" w:type="pct"/>
            <w:tcBorders>
              <w:top w:val="nil"/>
              <w:left w:val="nil"/>
              <w:bottom w:val="nil"/>
              <w:right w:val="nil"/>
            </w:tcBorders>
            <w:shd w:val="clear" w:color="auto" w:fill="auto"/>
            <w:noWrap/>
            <w:vAlign w:val="center"/>
          </w:tcPr>
          <w:p w14:paraId="32751A1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tcPr>
          <w:p w14:paraId="5175D95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tcPr>
          <w:p w14:paraId="3120A0C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tcPr>
          <w:p w14:paraId="4BC58E0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tcPr>
          <w:p w14:paraId="74E7375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0.648 </w:t>
            </w:r>
          </w:p>
        </w:tc>
        <w:tc>
          <w:tcPr>
            <w:tcW w:w="475" w:type="pct"/>
            <w:tcBorders>
              <w:top w:val="nil"/>
              <w:left w:val="nil"/>
              <w:bottom w:val="nil"/>
              <w:right w:val="nil"/>
            </w:tcBorders>
            <w:shd w:val="clear" w:color="auto" w:fill="auto"/>
            <w:noWrap/>
            <w:vAlign w:val="center"/>
          </w:tcPr>
          <w:p w14:paraId="65426A9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0.596 </w:t>
            </w:r>
          </w:p>
        </w:tc>
        <w:tc>
          <w:tcPr>
            <w:tcW w:w="265" w:type="pct"/>
            <w:tcBorders>
              <w:top w:val="nil"/>
              <w:left w:val="nil"/>
              <w:bottom w:val="nil"/>
              <w:right w:val="nil"/>
            </w:tcBorders>
            <w:shd w:val="clear" w:color="auto" w:fill="auto"/>
            <w:noWrap/>
            <w:vAlign w:val="center"/>
          </w:tcPr>
          <w:p w14:paraId="4000951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0.599 </w:t>
            </w:r>
          </w:p>
        </w:tc>
      </w:tr>
      <w:tr w:rsidR="00C41D74" w14:paraId="3E88E2BF" w14:textId="77777777">
        <w:trPr>
          <w:trHeight w:val="289"/>
        </w:trPr>
        <w:tc>
          <w:tcPr>
            <w:tcW w:w="415" w:type="pct"/>
            <w:tcBorders>
              <w:top w:val="nil"/>
              <w:left w:val="nil"/>
              <w:bottom w:val="nil"/>
              <w:right w:val="nil"/>
            </w:tcBorders>
            <w:shd w:val="clear" w:color="auto" w:fill="auto"/>
            <w:noWrap/>
            <w:vAlign w:val="center"/>
          </w:tcPr>
          <w:p w14:paraId="41A4B43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HC01_VC66</w:t>
            </w:r>
          </w:p>
        </w:tc>
        <w:tc>
          <w:tcPr>
            <w:tcW w:w="550" w:type="pct"/>
            <w:tcBorders>
              <w:top w:val="nil"/>
              <w:left w:val="nil"/>
              <w:bottom w:val="nil"/>
              <w:right w:val="nil"/>
            </w:tcBorders>
            <w:shd w:val="clear" w:color="auto" w:fill="auto"/>
            <w:noWrap/>
            <w:vAlign w:val="center"/>
          </w:tcPr>
          <w:p w14:paraId="66A3779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0.609 </w:t>
            </w:r>
          </w:p>
        </w:tc>
        <w:tc>
          <w:tcPr>
            <w:tcW w:w="550" w:type="pct"/>
            <w:tcBorders>
              <w:top w:val="nil"/>
              <w:left w:val="nil"/>
              <w:bottom w:val="nil"/>
              <w:right w:val="nil"/>
            </w:tcBorders>
            <w:shd w:val="clear" w:color="auto" w:fill="auto"/>
            <w:noWrap/>
            <w:vAlign w:val="center"/>
          </w:tcPr>
          <w:p w14:paraId="282F466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tcPr>
          <w:p w14:paraId="38AD9F6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0.604 </w:t>
            </w:r>
          </w:p>
        </w:tc>
        <w:tc>
          <w:tcPr>
            <w:tcW w:w="549" w:type="pct"/>
            <w:tcBorders>
              <w:top w:val="nil"/>
              <w:left w:val="nil"/>
              <w:bottom w:val="nil"/>
              <w:right w:val="nil"/>
            </w:tcBorders>
            <w:shd w:val="clear" w:color="auto" w:fill="auto"/>
            <w:noWrap/>
            <w:vAlign w:val="center"/>
          </w:tcPr>
          <w:p w14:paraId="77C85FF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0.580 </w:t>
            </w:r>
          </w:p>
        </w:tc>
        <w:tc>
          <w:tcPr>
            <w:tcW w:w="549" w:type="pct"/>
            <w:tcBorders>
              <w:top w:val="nil"/>
              <w:left w:val="nil"/>
              <w:bottom w:val="nil"/>
              <w:right w:val="nil"/>
            </w:tcBorders>
            <w:shd w:val="clear" w:color="auto" w:fill="auto"/>
            <w:noWrap/>
            <w:vAlign w:val="center"/>
          </w:tcPr>
          <w:p w14:paraId="5D179AF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tcPr>
          <w:p w14:paraId="6DA0F42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tcPr>
          <w:p w14:paraId="52C2A69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tcPr>
          <w:p w14:paraId="107E2B4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0.592 </w:t>
            </w:r>
          </w:p>
        </w:tc>
        <w:tc>
          <w:tcPr>
            <w:tcW w:w="265" w:type="pct"/>
            <w:tcBorders>
              <w:top w:val="nil"/>
              <w:left w:val="nil"/>
              <w:bottom w:val="nil"/>
              <w:right w:val="nil"/>
            </w:tcBorders>
            <w:shd w:val="clear" w:color="auto" w:fill="auto"/>
            <w:noWrap/>
            <w:vAlign w:val="center"/>
          </w:tcPr>
          <w:p w14:paraId="534FFC2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0.597 </w:t>
            </w:r>
          </w:p>
        </w:tc>
      </w:tr>
      <w:tr w:rsidR="00C41D74" w14:paraId="3EDFCB5B" w14:textId="77777777">
        <w:trPr>
          <w:trHeight w:val="289"/>
        </w:trPr>
        <w:tc>
          <w:tcPr>
            <w:tcW w:w="415" w:type="pct"/>
            <w:tcBorders>
              <w:top w:val="nil"/>
              <w:left w:val="nil"/>
              <w:bottom w:val="nil"/>
              <w:right w:val="nil"/>
            </w:tcBorders>
            <w:shd w:val="clear" w:color="auto" w:fill="auto"/>
            <w:noWrap/>
            <w:vAlign w:val="center"/>
          </w:tcPr>
          <w:p w14:paraId="246F81E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HC01_VC67</w:t>
            </w:r>
          </w:p>
        </w:tc>
        <w:tc>
          <w:tcPr>
            <w:tcW w:w="550" w:type="pct"/>
            <w:tcBorders>
              <w:top w:val="nil"/>
              <w:left w:val="nil"/>
              <w:bottom w:val="nil"/>
              <w:right w:val="nil"/>
            </w:tcBorders>
            <w:shd w:val="clear" w:color="auto" w:fill="auto"/>
            <w:noWrap/>
            <w:vAlign w:val="center"/>
          </w:tcPr>
          <w:p w14:paraId="64D7E79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0.589 </w:t>
            </w:r>
          </w:p>
        </w:tc>
        <w:tc>
          <w:tcPr>
            <w:tcW w:w="550" w:type="pct"/>
            <w:tcBorders>
              <w:top w:val="nil"/>
              <w:left w:val="nil"/>
              <w:bottom w:val="nil"/>
              <w:right w:val="nil"/>
            </w:tcBorders>
            <w:shd w:val="clear" w:color="auto" w:fill="auto"/>
            <w:noWrap/>
            <w:vAlign w:val="center"/>
          </w:tcPr>
          <w:p w14:paraId="49DD6AA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tcPr>
          <w:p w14:paraId="4E520CE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0.610 </w:t>
            </w:r>
          </w:p>
        </w:tc>
        <w:tc>
          <w:tcPr>
            <w:tcW w:w="549" w:type="pct"/>
            <w:tcBorders>
              <w:top w:val="nil"/>
              <w:left w:val="nil"/>
              <w:bottom w:val="nil"/>
              <w:right w:val="nil"/>
            </w:tcBorders>
            <w:shd w:val="clear" w:color="auto" w:fill="auto"/>
            <w:noWrap/>
            <w:vAlign w:val="center"/>
          </w:tcPr>
          <w:p w14:paraId="3CC580D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tcPr>
          <w:p w14:paraId="7FEB7A4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tcPr>
          <w:p w14:paraId="07C0253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tcPr>
          <w:p w14:paraId="71611E1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0.634 </w:t>
            </w:r>
          </w:p>
        </w:tc>
        <w:tc>
          <w:tcPr>
            <w:tcW w:w="475" w:type="pct"/>
            <w:tcBorders>
              <w:top w:val="nil"/>
              <w:left w:val="nil"/>
              <w:bottom w:val="nil"/>
              <w:right w:val="nil"/>
            </w:tcBorders>
            <w:shd w:val="clear" w:color="auto" w:fill="auto"/>
            <w:noWrap/>
            <w:vAlign w:val="center"/>
          </w:tcPr>
          <w:p w14:paraId="35CBB05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0.503 </w:t>
            </w:r>
          </w:p>
        </w:tc>
        <w:tc>
          <w:tcPr>
            <w:tcW w:w="265" w:type="pct"/>
            <w:tcBorders>
              <w:top w:val="nil"/>
              <w:left w:val="nil"/>
              <w:bottom w:val="nil"/>
              <w:right w:val="nil"/>
            </w:tcBorders>
            <w:shd w:val="clear" w:color="auto" w:fill="auto"/>
            <w:noWrap/>
            <w:vAlign w:val="center"/>
          </w:tcPr>
          <w:p w14:paraId="6238FA1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0.596 </w:t>
            </w:r>
          </w:p>
        </w:tc>
      </w:tr>
      <w:tr w:rsidR="00C41D74" w14:paraId="3D1347C8" w14:textId="77777777">
        <w:trPr>
          <w:trHeight w:val="289"/>
        </w:trPr>
        <w:tc>
          <w:tcPr>
            <w:tcW w:w="415" w:type="pct"/>
            <w:tcBorders>
              <w:top w:val="nil"/>
              <w:left w:val="nil"/>
              <w:bottom w:val="nil"/>
              <w:right w:val="nil"/>
            </w:tcBorders>
            <w:shd w:val="clear" w:color="auto" w:fill="auto"/>
            <w:noWrap/>
            <w:vAlign w:val="center"/>
          </w:tcPr>
          <w:p w14:paraId="2A892AF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HC01_VC43</w:t>
            </w:r>
          </w:p>
        </w:tc>
        <w:tc>
          <w:tcPr>
            <w:tcW w:w="550" w:type="pct"/>
            <w:tcBorders>
              <w:top w:val="nil"/>
              <w:left w:val="nil"/>
              <w:bottom w:val="nil"/>
              <w:right w:val="nil"/>
            </w:tcBorders>
            <w:shd w:val="clear" w:color="auto" w:fill="auto"/>
            <w:noWrap/>
            <w:vAlign w:val="center"/>
          </w:tcPr>
          <w:p w14:paraId="6B42157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tcPr>
          <w:p w14:paraId="613DE72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0.628 </w:t>
            </w:r>
          </w:p>
        </w:tc>
        <w:tc>
          <w:tcPr>
            <w:tcW w:w="549" w:type="pct"/>
            <w:tcBorders>
              <w:top w:val="nil"/>
              <w:left w:val="nil"/>
              <w:bottom w:val="nil"/>
              <w:right w:val="nil"/>
            </w:tcBorders>
            <w:shd w:val="clear" w:color="auto" w:fill="auto"/>
            <w:noWrap/>
            <w:vAlign w:val="center"/>
          </w:tcPr>
          <w:p w14:paraId="1EDA495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tcPr>
          <w:p w14:paraId="373C7DF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tcPr>
          <w:p w14:paraId="26B8A9F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0.563 </w:t>
            </w:r>
          </w:p>
        </w:tc>
        <w:tc>
          <w:tcPr>
            <w:tcW w:w="549" w:type="pct"/>
            <w:tcBorders>
              <w:top w:val="nil"/>
              <w:left w:val="nil"/>
              <w:bottom w:val="nil"/>
              <w:right w:val="nil"/>
            </w:tcBorders>
            <w:shd w:val="clear" w:color="auto" w:fill="auto"/>
            <w:noWrap/>
            <w:vAlign w:val="center"/>
          </w:tcPr>
          <w:p w14:paraId="155D6F0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tcPr>
          <w:p w14:paraId="3C78400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0.612 </w:t>
            </w:r>
          </w:p>
        </w:tc>
        <w:tc>
          <w:tcPr>
            <w:tcW w:w="475" w:type="pct"/>
            <w:tcBorders>
              <w:top w:val="nil"/>
              <w:left w:val="nil"/>
              <w:bottom w:val="nil"/>
              <w:right w:val="nil"/>
            </w:tcBorders>
            <w:shd w:val="clear" w:color="auto" w:fill="auto"/>
            <w:noWrap/>
            <w:vAlign w:val="center"/>
          </w:tcPr>
          <w:p w14:paraId="6C3CE4A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tcPr>
          <w:p w14:paraId="771D60B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0.594 </w:t>
            </w:r>
          </w:p>
        </w:tc>
      </w:tr>
      <w:tr w:rsidR="00C41D74" w14:paraId="709670EB" w14:textId="77777777">
        <w:trPr>
          <w:trHeight w:val="289"/>
        </w:trPr>
        <w:tc>
          <w:tcPr>
            <w:tcW w:w="415" w:type="pct"/>
            <w:tcBorders>
              <w:top w:val="nil"/>
              <w:left w:val="nil"/>
              <w:bottom w:val="nil"/>
              <w:right w:val="nil"/>
            </w:tcBorders>
            <w:shd w:val="clear" w:color="auto" w:fill="auto"/>
            <w:noWrap/>
            <w:vAlign w:val="center"/>
          </w:tcPr>
          <w:p w14:paraId="27B5A9A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HC01_VC65</w:t>
            </w:r>
          </w:p>
        </w:tc>
        <w:tc>
          <w:tcPr>
            <w:tcW w:w="550" w:type="pct"/>
            <w:tcBorders>
              <w:top w:val="nil"/>
              <w:left w:val="nil"/>
              <w:bottom w:val="nil"/>
              <w:right w:val="nil"/>
            </w:tcBorders>
            <w:shd w:val="clear" w:color="auto" w:fill="auto"/>
            <w:noWrap/>
            <w:vAlign w:val="center"/>
          </w:tcPr>
          <w:p w14:paraId="7F398DD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0.600 </w:t>
            </w:r>
          </w:p>
        </w:tc>
        <w:tc>
          <w:tcPr>
            <w:tcW w:w="550" w:type="pct"/>
            <w:tcBorders>
              <w:top w:val="nil"/>
              <w:left w:val="nil"/>
              <w:bottom w:val="nil"/>
              <w:right w:val="nil"/>
            </w:tcBorders>
            <w:shd w:val="clear" w:color="auto" w:fill="auto"/>
            <w:noWrap/>
            <w:vAlign w:val="center"/>
          </w:tcPr>
          <w:p w14:paraId="5E03FAE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0.611 </w:t>
            </w:r>
          </w:p>
        </w:tc>
        <w:tc>
          <w:tcPr>
            <w:tcW w:w="549" w:type="pct"/>
            <w:tcBorders>
              <w:top w:val="nil"/>
              <w:left w:val="nil"/>
              <w:bottom w:val="nil"/>
              <w:right w:val="nil"/>
            </w:tcBorders>
            <w:shd w:val="clear" w:color="auto" w:fill="auto"/>
            <w:noWrap/>
            <w:vAlign w:val="center"/>
          </w:tcPr>
          <w:p w14:paraId="59BC480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tcPr>
          <w:p w14:paraId="2723260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tcPr>
          <w:p w14:paraId="0A76C85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tcPr>
          <w:p w14:paraId="09EF82E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0.582 </w:t>
            </w:r>
          </w:p>
        </w:tc>
        <w:tc>
          <w:tcPr>
            <w:tcW w:w="549" w:type="pct"/>
            <w:tcBorders>
              <w:top w:val="nil"/>
              <w:left w:val="nil"/>
              <w:bottom w:val="nil"/>
              <w:right w:val="nil"/>
            </w:tcBorders>
            <w:shd w:val="clear" w:color="auto" w:fill="auto"/>
            <w:noWrap/>
            <w:vAlign w:val="center"/>
          </w:tcPr>
          <w:p w14:paraId="447C8EB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tcPr>
          <w:p w14:paraId="797CA77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0.570 </w:t>
            </w:r>
          </w:p>
        </w:tc>
        <w:tc>
          <w:tcPr>
            <w:tcW w:w="265" w:type="pct"/>
            <w:tcBorders>
              <w:top w:val="nil"/>
              <w:left w:val="nil"/>
              <w:bottom w:val="nil"/>
              <w:right w:val="nil"/>
            </w:tcBorders>
            <w:shd w:val="clear" w:color="auto" w:fill="auto"/>
            <w:noWrap/>
            <w:vAlign w:val="center"/>
          </w:tcPr>
          <w:p w14:paraId="3E30C8D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0.593 </w:t>
            </w:r>
          </w:p>
        </w:tc>
      </w:tr>
      <w:tr w:rsidR="00C41D74" w14:paraId="0EB8A920" w14:textId="77777777">
        <w:trPr>
          <w:trHeight w:val="289"/>
        </w:trPr>
        <w:tc>
          <w:tcPr>
            <w:tcW w:w="415" w:type="pct"/>
            <w:tcBorders>
              <w:top w:val="nil"/>
              <w:left w:val="nil"/>
              <w:bottom w:val="nil"/>
              <w:right w:val="nil"/>
            </w:tcBorders>
            <w:shd w:val="clear" w:color="auto" w:fill="auto"/>
            <w:noWrap/>
            <w:vAlign w:val="center"/>
          </w:tcPr>
          <w:p w14:paraId="5676CEC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HC01_VC09</w:t>
            </w:r>
          </w:p>
        </w:tc>
        <w:tc>
          <w:tcPr>
            <w:tcW w:w="550" w:type="pct"/>
            <w:tcBorders>
              <w:top w:val="nil"/>
              <w:left w:val="nil"/>
              <w:bottom w:val="nil"/>
              <w:right w:val="nil"/>
            </w:tcBorders>
            <w:shd w:val="clear" w:color="auto" w:fill="auto"/>
            <w:noWrap/>
            <w:vAlign w:val="center"/>
          </w:tcPr>
          <w:p w14:paraId="26E74EE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0.581 </w:t>
            </w:r>
          </w:p>
        </w:tc>
        <w:tc>
          <w:tcPr>
            <w:tcW w:w="550" w:type="pct"/>
            <w:tcBorders>
              <w:top w:val="nil"/>
              <w:left w:val="nil"/>
              <w:bottom w:val="nil"/>
              <w:right w:val="nil"/>
            </w:tcBorders>
            <w:shd w:val="clear" w:color="auto" w:fill="auto"/>
            <w:noWrap/>
            <w:vAlign w:val="center"/>
          </w:tcPr>
          <w:p w14:paraId="12C9FC7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0.609 </w:t>
            </w:r>
          </w:p>
        </w:tc>
        <w:tc>
          <w:tcPr>
            <w:tcW w:w="549" w:type="pct"/>
            <w:tcBorders>
              <w:top w:val="nil"/>
              <w:left w:val="nil"/>
              <w:bottom w:val="nil"/>
              <w:right w:val="nil"/>
            </w:tcBorders>
            <w:shd w:val="clear" w:color="auto" w:fill="auto"/>
            <w:noWrap/>
            <w:vAlign w:val="center"/>
          </w:tcPr>
          <w:p w14:paraId="69E7E65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0.596 </w:t>
            </w:r>
          </w:p>
        </w:tc>
        <w:tc>
          <w:tcPr>
            <w:tcW w:w="549" w:type="pct"/>
            <w:tcBorders>
              <w:top w:val="nil"/>
              <w:left w:val="nil"/>
              <w:bottom w:val="nil"/>
              <w:right w:val="nil"/>
            </w:tcBorders>
            <w:shd w:val="clear" w:color="auto" w:fill="auto"/>
            <w:noWrap/>
            <w:vAlign w:val="center"/>
          </w:tcPr>
          <w:p w14:paraId="007D0B9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tcPr>
          <w:p w14:paraId="5831CA1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0.567 </w:t>
            </w:r>
          </w:p>
        </w:tc>
        <w:tc>
          <w:tcPr>
            <w:tcW w:w="549" w:type="pct"/>
            <w:tcBorders>
              <w:top w:val="nil"/>
              <w:left w:val="nil"/>
              <w:bottom w:val="nil"/>
              <w:right w:val="nil"/>
            </w:tcBorders>
            <w:shd w:val="clear" w:color="auto" w:fill="auto"/>
            <w:noWrap/>
            <w:vAlign w:val="center"/>
          </w:tcPr>
          <w:p w14:paraId="0921A27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tcPr>
          <w:p w14:paraId="6A62FF6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tcPr>
          <w:p w14:paraId="72EC1D0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0.506 </w:t>
            </w:r>
          </w:p>
        </w:tc>
        <w:tc>
          <w:tcPr>
            <w:tcW w:w="265" w:type="pct"/>
            <w:tcBorders>
              <w:top w:val="nil"/>
              <w:left w:val="nil"/>
              <w:bottom w:val="nil"/>
              <w:right w:val="nil"/>
            </w:tcBorders>
            <w:shd w:val="clear" w:color="auto" w:fill="auto"/>
            <w:noWrap/>
            <w:vAlign w:val="center"/>
          </w:tcPr>
          <w:p w14:paraId="6721975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0.589 </w:t>
            </w:r>
          </w:p>
        </w:tc>
      </w:tr>
      <w:tr w:rsidR="00C41D74" w14:paraId="5F28FCEE" w14:textId="77777777">
        <w:trPr>
          <w:trHeight w:val="289"/>
        </w:trPr>
        <w:tc>
          <w:tcPr>
            <w:tcW w:w="415" w:type="pct"/>
            <w:tcBorders>
              <w:top w:val="nil"/>
              <w:left w:val="nil"/>
              <w:bottom w:val="nil"/>
              <w:right w:val="nil"/>
            </w:tcBorders>
            <w:shd w:val="clear" w:color="auto" w:fill="auto"/>
            <w:noWrap/>
            <w:vAlign w:val="center"/>
          </w:tcPr>
          <w:p w14:paraId="5D3CD80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HC01_VC39</w:t>
            </w:r>
          </w:p>
        </w:tc>
        <w:tc>
          <w:tcPr>
            <w:tcW w:w="550" w:type="pct"/>
            <w:tcBorders>
              <w:top w:val="nil"/>
              <w:left w:val="nil"/>
              <w:bottom w:val="nil"/>
              <w:right w:val="nil"/>
            </w:tcBorders>
            <w:shd w:val="clear" w:color="auto" w:fill="auto"/>
            <w:noWrap/>
            <w:vAlign w:val="center"/>
          </w:tcPr>
          <w:p w14:paraId="0238BFF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0.588 </w:t>
            </w:r>
          </w:p>
        </w:tc>
        <w:tc>
          <w:tcPr>
            <w:tcW w:w="550" w:type="pct"/>
            <w:tcBorders>
              <w:top w:val="nil"/>
              <w:left w:val="nil"/>
              <w:bottom w:val="nil"/>
              <w:right w:val="nil"/>
            </w:tcBorders>
            <w:shd w:val="clear" w:color="auto" w:fill="auto"/>
            <w:noWrap/>
            <w:vAlign w:val="center"/>
          </w:tcPr>
          <w:p w14:paraId="56283EE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0.607 </w:t>
            </w:r>
          </w:p>
        </w:tc>
        <w:tc>
          <w:tcPr>
            <w:tcW w:w="549" w:type="pct"/>
            <w:tcBorders>
              <w:top w:val="nil"/>
              <w:left w:val="nil"/>
              <w:bottom w:val="nil"/>
              <w:right w:val="nil"/>
            </w:tcBorders>
            <w:shd w:val="clear" w:color="auto" w:fill="auto"/>
            <w:noWrap/>
            <w:vAlign w:val="center"/>
          </w:tcPr>
          <w:p w14:paraId="61018F7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0.593 </w:t>
            </w:r>
          </w:p>
        </w:tc>
        <w:tc>
          <w:tcPr>
            <w:tcW w:w="549" w:type="pct"/>
            <w:tcBorders>
              <w:top w:val="nil"/>
              <w:left w:val="nil"/>
              <w:bottom w:val="nil"/>
              <w:right w:val="nil"/>
            </w:tcBorders>
            <w:shd w:val="clear" w:color="auto" w:fill="auto"/>
            <w:noWrap/>
            <w:vAlign w:val="center"/>
          </w:tcPr>
          <w:p w14:paraId="13E9A28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tcPr>
          <w:p w14:paraId="050C9D7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tcPr>
          <w:p w14:paraId="5000925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tcPr>
          <w:p w14:paraId="40FB572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0.617 </w:t>
            </w:r>
          </w:p>
        </w:tc>
        <w:tc>
          <w:tcPr>
            <w:tcW w:w="475" w:type="pct"/>
            <w:tcBorders>
              <w:top w:val="nil"/>
              <w:left w:val="nil"/>
              <w:bottom w:val="nil"/>
              <w:right w:val="nil"/>
            </w:tcBorders>
            <w:shd w:val="clear" w:color="auto" w:fill="auto"/>
            <w:noWrap/>
            <w:vAlign w:val="center"/>
          </w:tcPr>
          <w:p w14:paraId="054BE99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tcPr>
          <w:p w14:paraId="4C4DC91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0.588 </w:t>
            </w:r>
          </w:p>
        </w:tc>
      </w:tr>
      <w:tr w:rsidR="00C41D74" w14:paraId="04D3F0EA" w14:textId="77777777">
        <w:trPr>
          <w:trHeight w:val="289"/>
        </w:trPr>
        <w:tc>
          <w:tcPr>
            <w:tcW w:w="415" w:type="pct"/>
            <w:tcBorders>
              <w:top w:val="nil"/>
              <w:left w:val="nil"/>
              <w:bottom w:val="nil"/>
              <w:right w:val="nil"/>
            </w:tcBorders>
            <w:shd w:val="clear" w:color="auto" w:fill="auto"/>
            <w:noWrap/>
            <w:vAlign w:val="center"/>
          </w:tcPr>
          <w:p w14:paraId="427C146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HC01_VC62</w:t>
            </w:r>
          </w:p>
        </w:tc>
        <w:tc>
          <w:tcPr>
            <w:tcW w:w="550" w:type="pct"/>
            <w:tcBorders>
              <w:top w:val="nil"/>
              <w:left w:val="nil"/>
              <w:bottom w:val="nil"/>
              <w:right w:val="nil"/>
            </w:tcBorders>
            <w:shd w:val="clear" w:color="auto" w:fill="auto"/>
            <w:noWrap/>
            <w:vAlign w:val="center"/>
          </w:tcPr>
          <w:p w14:paraId="2D28448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tcPr>
          <w:p w14:paraId="7CD9F25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0.616 </w:t>
            </w:r>
          </w:p>
        </w:tc>
        <w:tc>
          <w:tcPr>
            <w:tcW w:w="549" w:type="pct"/>
            <w:tcBorders>
              <w:top w:val="nil"/>
              <w:left w:val="nil"/>
              <w:bottom w:val="nil"/>
              <w:right w:val="nil"/>
            </w:tcBorders>
            <w:shd w:val="clear" w:color="auto" w:fill="auto"/>
            <w:noWrap/>
            <w:vAlign w:val="center"/>
          </w:tcPr>
          <w:p w14:paraId="5031F04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tcPr>
          <w:p w14:paraId="26DADDE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tcPr>
          <w:p w14:paraId="3580D80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tcPr>
          <w:p w14:paraId="2AEBE22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tcPr>
          <w:p w14:paraId="364FBDB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0.597 </w:t>
            </w:r>
          </w:p>
        </w:tc>
        <w:tc>
          <w:tcPr>
            <w:tcW w:w="475" w:type="pct"/>
            <w:tcBorders>
              <w:top w:val="nil"/>
              <w:left w:val="nil"/>
              <w:bottom w:val="nil"/>
              <w:right w:val="nil"/>
            </w:tcBorders>
            <w:shd w:val="clear" w:color="auto" w:fill="auto"/>
            <w:noWrap/>
            <w:vAlign w:val="center"/>
          </w:tcPr>
          <w:p w14:paraId="2C2D331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0.553 </w:t>
            </w:r>
          </w:p>
        </w:tc>
        <w:tc>
          <w:tcPr>
            <w:tcW w:w="265" w:type="pct"/>
            <w:tcBorders>
              <w:top w:val="nil"/>
              <w:left w:val="nil"/>
              <w:bottom w:val="nil"/>
              <w:right w:val="nil"/>
            </w:tcBorders>
            <w:shd w:val="clear" w:color="auto" w:fill="auto"/>
            <w:noWrap/>
            <w:vAlign w:val="center"/>
          </w:tcPr>
          <w:p w14:paraId="5D0E335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0.585 </w:t>
            </w:r>
          </w:p>
        </w:tc>
      </w:tr>
      <w:tr w:rsidR="00C41D74" w14:paraId="3ADAD338" w14:textId="77777777">
        <w:trPr>
          <w:trHeight w:val="289"/>
        </w:trPr>
        <w:tc>
          <w:tcPr>
            <w:tcW w:w="415" w:type="pct"/>
            <w:tcBorders>
              <w:top w:val="nil"/>
              <w:left w:val="nil"/>
              <w:bottom w:val="nil"/>
              <w:right w:val="nil"/>
            </w:tcBorders>
            <w:shd w:val="clear" w:color="auto" w:fill="auto"/>
            <w:noWrap/>
            <w:vAlign w:val="center"/>
          </w:tcPr>
          <w:p w14:paraId="51CDFAD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HC01_VC36</w:t>
            </w:r>
          </w:p>
        </w:tc>
        <w:tc>
          <w:tcPr>
            <w:tcW w:w="550" w:type="pct"/>
            <w:tcBorders>
              <w:top w:val="nil"/>
              <w:left w:val="nil"/>
              <w:bottom w:val="nil"/>
              <w:right w:val="nil"/>
            </w:tcBorders>
            <w:shd w:val="clear" w:color="auto" w:fill="auto"/>
            <w:noWrap/>
            <w:vAlign w:val="center"/>
          </w:tcPr>
          <w:p w14:paraId="661D5FB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0.595 </w:t>
            </w:r>
          </w:p>
        </w:tc>
        <w:tc>
          <w:tcPr>
            <w:tcW w:w="550" w:type="pct"/>
            <w:tcBorders>
              <w:top w:val="nil"/>
              <w:left w:val="nil"/>
              <w:bottom w:val="nil"/>
              <w:right w:val="nil"/>
            </w:tcBorders>
            <w:shd w:val="clear" w:color="auto" w:fill="auto"/>
            <w:noWrap/>
            <w:vAlign w:val="center"/>
          </w:tcPr>
          <w:p w14:paraId="0FEE36F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0.614 </w:t>
            </w:r>
          </w:p>
        </w:tc>
        <w:tc>
          <w:tcPr>
            <w:tcW w:w="549" w:type="pct"/>
            <w:tcBorders>
              <w:top w:val="nil"/>
              <w:left w:val="nil"/>
              <w:bottom w:val="nil"/>
              <w:right w:val="nil"/>
            </w:tcBorders>
            <w:shd w:val="clear" w:color="auto" w:fill="auto"/>
            <w:noWrap/>
            <w:vAlign w:val="center"/>
          </w:tcPr>
          <w:p w14:paraId="40BE834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0.598 </w:t>
            </w:r>
          </w:p>
        </w:tc>
        <w:tc>
          <w:tcPr>
            <w:tcW w:w="549" w:type="pct"/>
            <w:tcBorders>
              <w:top w:val="nil"/>
              <w:left w:val="nil"/>
              <w:bottom w:val="nil"/>
              <w:right w:val="nil"/>
            </w:tcBorders>
            <w:shd w:val="clear" w:color="auto" w:fill="auto"/>
            <w:noWrap/>
            <w:vAlign w:val="center"/>
          </w:tcPr>
          <w:p w14:paraId="67BE4E4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tcPr>
          <w:p w14:paraId="0ACE92D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tcPr>
          <w:p w14:paraId="31E4757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tcPr>
          <w:p w14:paraId="247BEA0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0.602 </w:t>
            </w:r>
          </w:p>
        </w:tc>
        <w:tc>
          <w:tcPr>
            <w:tcW w:w="475" w:type="pct"/>
            <w:tcBorders>
              <w:top w:val="nil"/>
              <w:left w:val="nil"/>
              <w:bottom w:val="nil"/>
              <w:right w:val="nil"/>
            </w:tcBorders>
            <w:shd w:val="clear" w:color="auto" w:fill="auto"/>
            <w:noWrap/>
            <w:vAlign w:val="center"/>
          </w:tcPr>
          <w:p w14:paraId="40CE733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0.550 </w:t>
            </w:r>
          </w:p>
        </w:tc>
        <w:tc>
          <w:tcPr>
            <w:tcW w:w="265" w:type="pct"/>
            <w:tcBorders>
              <w:top w:val="nil"/>
              <w:left w:val="nil"/>
              <w:bottom w:val="nil"/>
              <w:right w:val="nil"/>
            </w:tcBorders>
            <w:shd w:val="clear" w:color="auto" w:fill="auto"/>
            <w:noWrap/>
            <w:vAlign w:val="center"/>
          </w:tcPr>
          <w:p w14:paraId="4B2739A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0.583 </w:t>
            </w:r>
          </w:p>
        </w:tc>
      </w:tr>
      <w:tr w:rsidR="00C41D74" w14:paraId="2D94DDFA" w14:textId="77777777">
        <w:trPr>
          <w:trHeight w:val="289"/>
        </w:trPr>
        <w:tc>
          <w:tcPr>
            <w:tcW w:w="415" w:type="pct"/>
            <w:tcBorders>
              <w:top w:val="nil"/>
              <w:left w:val="nil"/>
              <w:bottom w:val="nil"/>
              <w:right w:val="nil"/>
            </w:tcBorders>
            <w:shd w:val="clear" w:color="auto" w:fill="auto"/>
            <w:noWrap/>
            <w:vAlign w:val="center"/>
          </w:tcPr>
          <w:p w14:paraId="77E5DD3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HC01_VC131</w:t>
            </w:r>
          </w:p>
        </w:tc>
        <w:tc>
          <w:tcPr>
            <w:tcW w:w="550" w:type="pct"/>
            <w:tcBorders>
              <w:top w:val="nil"/>
              <w:left w:val="nil"/>
              <w:bottom w:val="nil"/>
              <w:right w:val="nil"/>
            </w:tcBorders>
            <w:shd w:val="clear" w:color="auto" w:fill="auto"/>
            <w:noWrap/>
            <w:vAlign w:val="center"/>
          </w:tcPr>
          <w:p w14:paraId="48655B7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0.567 </w:t>
            </w:r>
          </w:p>
        </w:tc>
        <w:tc>
          <w:tcPr>
            <w:tcW w:w="550" w:type="pct"/>
            <w:tcBorders>
              <w:top w:val="nil"/>
              <w:left w:val="nil"/>
              <w:bottom w:val="nil"/>
              <w:right w:val="nil"/>
            </w:tcBorders>
            <w:shd w:val="clear" w:color="auto" w:fill="auto"/>
            <w:noWrap/>
            <w:vAlign w:val="center"/>
          </w:tcPr>
          <w:p w14:paraId="7372595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0.591 </w:t>
            </w:r>
          </w:p>
        </w:tc>
        <w:tc>
          <w:tcPr>
            <w:tcW w:w="549" w:type="pct"/>
            <w:tcBorders>
              <w:top w:val="nil"/>
              <w:left w:val="nil"/>
              <w:bottom w:val="nil"/>
              <w:right w:val="nil"/>
            </w:tcBorders>
            <w:shd w:val="clear" w:color="auto" w:fill="auto"/>
            <w:noWrap/>
            <w:vAlign w:val="center"/>
          </w:tcPr>
          <w:p w14:paraId="04DB380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tcPr>
          <w:p w14:paraId="6901261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tcPr>
          <w:p w14:paraId="6C1FB12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tcPr>
          <w:p w14:paraId="16DCDD3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0.583 </w:t>
            </w:r>
          </w:p>
        </w:tc>
        <w:tc>
          <w:tcPr>
            <w:tcW w:w="549" w:type="pct"/>
            <w:tcBorders>
              <w:top w:val="nil"/>
              <w:left w:val="nil"/>
              <w:bottom w:val="nil"/>
              <w:right w:val="nil"/>
            </w:tcBorders>
            <w:shd w:val="clear" w:color="auto" w:fill="auto"/>
            <w:noWrap/>
            <w:vAlign w:val="center"/>
          </w:tcPr>
          <w:p w14:paraId="322081E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0.618 </w:t>
            </w:r>
          </w:p>
        </w:tc>
        <w:tc>
          <w:tcPr>
            <w:tcW w:w="475" w:type="pct"/>
            <w:tcBorders>
              <w:top w:val="nil"/>
              <w:left w:val="nil"/>
              <w:bottom w:val="nil"/>
              <w:right w:val="nil"/>
            </w:tcBorders>
            <w:shd w:val="clear" w:color="auto" w:fill="auto"/>
            <w:noWrap/>
            <w:vAlign w:val="center"/>
          </w:tcPr>
          <w:p w14:paraId="2423F70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0.581 </w:t>
            </w:r>
          </w:p>
        </w:tc>
        <w:tc>
          <w:tcPr>
            <w:tcW w:w="265" w:type="pct"/>
            <w:tcBorders>
              <w:top w:val="nil"/>
              <w:left w:val="nil"/>
              <w:bottom w:val="nil"/>
              <w:right w:val="nil"/>
            </w:tcBorders>
            <w:shd w:val="clear" w:color="auto" w:fill="auto"/>
            <w:noWrap/>
            <w:vAlign w:val="center"/>
          </w:tcPr>
          <w:p w14:paraId="12C869F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0.581 </w:t>
            </w:r>
          </w:p>
        </w:tc>
      </w:tr>
      <w:tr w:rsidR="00C41D74" w14:paraId="3DEF4085" w14:textId="77777777">
        <w:trPr>
          <w:trHeight w:val="289"/>
        </w:trPr>
        <w:tc>
          <w:tcPr>
            <w:tcW w:w="415" w:type="pct"/>
            <w:tcBorders>
              <w:top w:val="nil"/>
              <w:left w:val="nil"/>
              <w:bottom w:val="nil"/>
              <w:right w:val="nil"/>
            </w:tcBorders>
            <w:shd w:val="clear" w:color="auto" w:fill="auto"/>
            <w:noWrap/>
            <w:vAlign w:val="center"/>
          </w:tcPr>
          <w:p w14:paraId="431485B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HC01_VC29</w:t>
            </w:r>
          </w:p>
        </w:tc>
        <w:tc>
          <w:tcPr>
            <w:tcW w:w="550" w:type="pct"/>
            <w:tcBorders>
              <w:top w:val="nil"/>
              <w:left w:val="nil"/>
              <w:bottom w:val="nil"/>
              <w:right w:val="nil"/>
            </w:tcBorders>
            <w:shd w:val="clear" w:color="auto" w:fill="auto"/>
            <w:noWrap/>
            <w:vAlign w:val="center"/>
          </w:tcPr>
          <w:p w14:paraId="055B1C7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0.603 </w:t>
            </w:r>
          </w:p>
        </w:tc>
        <w:tc>
          <w:tcPr>
            <w:tcW w:w="550" w:type="pct"/>
            <w:tcBorders>
              <w:top w:val="nil"/>
              <w:left w:val="nil"/>
              <w:bottom w:val="nil"/>
              <w:right w:val="nil"/>
            </w:tcBorders>
            <w:shd w:val="clear" w:color="auto" w:fill="auto"/>
            <w:noWrap/>
            <w:vAlign w:val="center"/>
          </w:tcPr>
          <w:p w14:paraId="135FF0A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0.619 </w:t>
            </w:r>
          </w:p>
        </w:tc>
        <w:tc>
          <w:tcPr>
            <w:tcW w:w="549" w:type="pct"/>
            <w:tcBorders>
              <w:top w:val="nil"/>
              <w:left w:val="nil"/>
              <w:bottom w:val="nil"/>
              <w:right w:val="nil"/>
            </w:tcBorders>
            <w:shd w:val="clear" w:color="auto" w:fill="auto"/>
            <w:noWrap/>
            <w:vAlign w:val="center"/>
          </w:tcPr>
          <w:p w14:paraId="629FEDF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0.587 </w:t>
            </w:r>
          </w:p>
        </w:tc>
        <w:tc>
          <w:tcPr>
            <w:tcW w:w="549" w:type="pct"/>
            <w:tcBorders>
              <w:top w:val="nil"/>
              <w:left w:val="nil"/>
              <w:bottom w:val="nil"/>
              <w:right w:val="nil"/>
            </w:tcBorders>
            <w:shd w:val="clear" w:color="auto" w:fill="auto"/>
            <w:noWrap/>
            <w:vAlign w:val="center"/>
          </w:tcPr>
          <w:p w14:paraId="2C78F88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tcPr>
          <w:p w14:paraId="37E2CD5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tcPr>
          <w:p w14:paraId="12ECB0A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tcPr>
          <w:p w14:paraId="1D4241B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tcPr>
          <w:p w14:paraId="11E0397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tcPr>
          <w:p w14:paraId="620A3DB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0.580 </w:t>
            </w:r>
          </w:p>
        </w:tc>
      </w:tr>
      <w:tr w:rsidR="00C41D74" w14:paraId="100227E9" w14:textId="77777777">
        <w:trPr>
          <w:trHeight w:val="289"/>
        </w:trPr>
        <w:tc>
          <w:tcPr>
            <w:tcW w:w="415" w:type="pct"/>
            <w:tcBorders>
              <w:top w:val="nil"/>
              <w:left w:val="nil"/>
              <w:bottom w:val="nil"/>
              <w:right w:val="nil"/>
            </w:tcBorders>
            <w:shd w:val="clear" w:color="auto" w:fill="auto"/>
            <w:noWrap/>
            <w:vAlign w:val="center"/>
          </w:tcPr>
          <w:p w14:paraId="1E8B056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HC01_VC52</w:t>
            </w:r>
          </w:p>
        </w:tc>
        <w:tc>
          <w:tcPr>
            <w:tcW w:w="550" w:type="pct"/>
            <w:tcBorders>
              <w:top w:val="nil"/>
              <w:left w:val="nil"/>
              <w:bottom w:val="nil"/>
              <w:right w:val="nil"/>
            </w:tcBorders>
            <w:shd w:val="clear" w:color="auto" w:fill="auto"/>
            <w:noWrap/>
            <w:vAlign w:val="center"/>
          </w:tcPr>
          <w:p w14:paraId="565A5CF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0.611 </w:t>
            </w:r>
          </w:p>
        </w:tc>
        <w:tc>
          <w:tcPr>
            <w:tcW w:w="550" w:type="pct"/>
            <w:tcBorders>
              <w:top w:val="nil"/>
              <w:left w:val="nil"/>
              <w:bottom w:val="nil"/>
              <w:right w:val="nil"/>
            </w:tcBorders>
            <w:shd w:val="clear" w:color="auto" w:fill="auto"/>
            <w:noWrap/>
            <w:vAlign w:val="center"/>
          </w:tcPr>
          <w:p w14:paraId="63AE2E5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0.633 </w:t>
            </w:r>
          </w:p>
        </w:tc>
        <w:tc>
          <w:tcPr>
            <w:tcW w:w="549" w:type="pct"/>
            <w:tcBorders>
              <w:top w:val="nil"/>
              <w:left w:val="nil"/>
              <w:bottom w:val="nil"/>
              <w:right w:val="nil"/>
            </w:tcBorders>
            <w:shd w:val="clear" w:color="auto" w:fill="auto"/>
            <w:noWrap/>
            <w:vAlign w:val="center"/>
          </w:tcPr>
          <w:p w14:paraId="2C340CE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0.617 </w:t>
            </w:r>
          </w:p>
        </w:tc>
        <w:tc>
          <w:tcPr>
            <w:tcW w:w="549" w:type="pct"/>
            <w:tcBorders>
              <w:top w:val="nil"/>
              <w:left w:val="nil"/>
              <w:bottom w:val="nil"/>
              <w:right w:val="nil"/>
            </w:tcBorders>
            <w:shd w:val="clear" w:color="auto" w:fill="auto"/>
            <w:noWrap/>
            <w:vAlign w:val="center"/>
          </w:tcPr>
          <w:p w14:paraId="63DEEEB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tcPr>
          <w:p w14:paraId="7A78367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0.522 </w:t>
            </w:r>
          </w:p>
        </w:tc>
        <w:tc>
          <w:tcPr>
            <w:tcW w:w="549" w:type="pct"/>
            <w:tcBorders>
              <w:top w:val="nil"/>
              <w:left w:val="nil"/>
              <w:bottom w:val="nil"/>
              <w:right w:val="nil"/>
            </w:tcBorders>
            <w:shd w:val="clear" w:color="auto" w:fill="auto"/>
            <w:noWrap/>
            <w:vAlign w:val="center"/>
          </w:tcPr>
          <w:p w14:paraId="70CF8E6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0.553 </w:t>
            </w:r>
          </w:p>
        </w:tc>
        <w:tc>
          <w:tcPr>
            <w:tcW w:w="549" w:type="pct"/>
            <w:tcBorders>
              <w:top w:val="nil"/>
              <w:left w:val="nil"/>
              <w:bottom w:val="nil"/>
              <w:right w:val="nil"/>
            </w:tcBorders>
            <w:shd w:val="clear" w:color="auto" w:fill="auto"/>
            <w:noWrap/>
            <w:vAlign w:val="center"/>
          </w:tcPr>
          <w:p w14:paraId="6598328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tcPr>
          <w:p w14:paraId="1AD76F2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tcPr>
          <w:p w14:paraId="55CF627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0.579 </w:t>
            </w:r>
          </w:p>
        </w:tc>
      </w:tr>
      <w:tr w:rsidR="00C41D74" w14:paraId="1C3B57F9" w14:textId="77777777">
        <w:trPr>
          <w:trHeight w:val="289"/>
        </w:trPr>
        <w:tc>
          <w:tcPr>
            <w:tcW w:w="415" w:type="pct"/>
            <w:tcBorders>
              <w:top w:val="nil"/>
              <w:left w:val="nil"/>
              <w:bottom w:val="nil"/>
              <w:right w:val="nil"/>
            </w:tcBorders>
            <w:shd w:val="clear" w:color="auto" w:fill="auto"/>
            <w:noWrap/>
            <w:vAlign w:val="center"/>
          </w:tcPr>
          <w:p w14:paraId="3DC1C89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HC01_VC47</w:t>
            </w:r>
          </w:p>
        </w:tc>
        <w:tc>
          <w:tcPr>
            <w:tcW w:w="550" w:type="pct"/>
            <w:tcBorders>
              <w:top w:val="nil"/>
              <w:left w:val="nil"/>
              <w:bottom w:val="nil"/>
              <w:right w:val="nil"/>
            </w:tcBorders>
            <w:shd w:val="clear" w:color="auto" w:fill="auto"/>
            <w:noWrap/>
            <w:vAlign w:val="center"/>
          </w:tcPr>
          <w:p w14:paraId="4E395CD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tcPr>
          <w:p w14:paraId="09AB73F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tcPr>
          <w:p w14:paraId="118D2FC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tcPr>
          <w:p w14:paraId="706F166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tcPr>
          <w:p w14:paraId="70BC165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tcPr>
          <w:p w14:paraId="7AB29B4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0.595 </w:t>
            </w:r>
          </w:p>
        </w:tc>
        <w:tc>
          <w:tcPr>
            <w:tcW w:w="549" w:type="pct"/>
            <w:tcBorders>
              <w:top w:val="nil"/>
              <w:left w:val="nil"/>
              <w:bottom w:val="nil"/>
              <w:right w:val="nil"/>
            </w:tcBorders>
            <w:shd w:val="clear" w:color="auto" w:fill="auto"/>
            <w:noWrap/>
            <w:vAlign w:val="center"/>
          </w:tcPr>
          <w:p w14:paraId="30FB636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0.632 </w:t>
            </w:r>
          </w:p>
        </w:tc>
        <w:tc>
          <w:tcPr>
            <w:tcW w:w="475" w:type="pct"/>
            <w:tcBorders>
              <w:top w:val="nil"/>
              <w:left w:val="nil"/>
              <w:bottom w:val="nil"/>
              <w:right w:val="nil"/>
            </w:tcBorders>
            <w:shd w:val="clear" w:color="auto" w:fill="auto"/>
            <w:noWrap/>
            <w:vAlign w:val="center"/>
          </w:tcPr>
          <w:p w14:paraId="37226A2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0.560 </w:t>
            </w:r>
          </w:p>
        </w:tc>
        <w:tc>
          <w:tcPr>
            <w:tcW w:w="265" w:type="pct"/>
            <w:tcBorders>
              <w:top w:val="nil"/>
              <w:left w:val="nil"/>
              <w:bottom w:val="nil"/>
              <w:right w:val="nil"/>
            </w:tcBorders>
            <w:shd w:val="clear" w:color="auto" w:fill="auto"/>
            <w:noWrap/>
            <w:vAlign w:val="center"/>
          </w:tcPr>
          <w:p w14:paraId="3E4FF37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0.576 </w:t>
            </w:r>
          </w:p>
        </w:tc>
      </w:tr>
      <w:tr w:rsidR="00C41D74" w14:paraId="109E4869" w14:textId="77777777">
        <w:trPr>
          <w:trHeight w:val="289"/>
        </w:trPr>
        <w:tc>
          <w:tcPr>
            <w:tcW w:w="415" w:type="pct"/>
            <w:tcBorders>
              <w:top w:val="nil"/>
              <w:left w:val="nil"/>
              <w:bottom w:val="nil"/>
              <w:right w:val="nil"/>
            </w:tcBorders>
            <w:shd w:val="clear" w:color="auto" w:fill="auto"/>
            <w:noWrap/>
            <w:vAlign w:val="center"/>
          </w:tcPr>
          <w:p w14:paraId="2BAAB31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lastRenderedPageBreak/>
              <w:t>HC01_VC03</w:t>
            </w:r>
          </w:p>
        </w:tc>
        <w:tc>
          <w:tcPr>
            <w:tcW w:w="550" w:type="pct"/>
            <w:tcBorders>
              <w:top w:val="nil"/>
              <w:left w:val="nil"/>
              <w:bottom w:val="nil"/>
              <w:right w:val="nil"/>
            </w:tcBorders>
            <w:shd w:val="clear" w:color="auto" w:fill="auto"/>
            <w:noWrap/>
            <w:vAlign w:val="center"/>
          </w:tcPr>
          <w:p w14:paraId="4EA545B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tcPr>
          <w:p w14:paraId="35700E1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tcPr>
          <w:p w14:paraId="26DA54D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tcPr>
          <w:p w14:paraId="20F4871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tcPr>
          <w:p w14:paraId="5FEEEA1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tcPr>
          <w:p w14:paraId="6B97A72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tcPr>
          <w:p w14:paraId="33F3AC5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tcPr>
          <w:p w14:paraId="2626D86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tcPr>
          <w:p w14:paraId="3B49932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0.576 </w:t>
            </w:r>
          </w:p>
        </w:tc>
      </w:tr>
      <w:tr w:rsidR="00C41D74" w14:paraId="1A68A92E" w14:textId="77777777">
        <w:trPr>
          <w:trHeight w:val="289"/>
        </w:trPr>
        <w:tc>
          <w:tcPr>
            <w:tcW w:w="415" w:type="pct"/>
            <w:tcBorders>
              <w:top w:val="nil"/>
              <w:left w:val="nil"/>
              <w:bottom w:val="nil"/>
              <w:right w:val="nil"/>
            </w:tcBorders>
            <w:shd w:val="clear" w:color="auto" w:fill="auto"/>
            <w:noWrap/>
            <w:vAlign w:val="center"/>
          </w:tcPr>
          <w:p w14:paraId="234C9B7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HC03_VC03</w:t>
            </w:r>
          </w:p>
        </w:tc>
        <w:tc>
          <w:tcPr>
            <w:tcW w:w="550" w:type="pct"/>
            <w:tcBorders>
              <w:top w:val="nil"/>
              <w:left w:val="nil"/>
              <w:bottom w:val="nil"/>
              <w:right w:val="nil"/>
            </w:tcBorders>
            <w:shd w:val="clear" w:color="auto" w:fill="auto"/>
            <w:noWrap/>
            <w:vAlign w:val="center"/>
          </w:tcPr>
          <w:p w14:paraId="4CF419D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tcPr>
          <w:p w14:paraId="4B90142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tcPr>
          <w:p w14:paraId="7161640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tcPr>
          <w:p w14:paraId="4047F85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0.558 </w:t>
            </w:r>
          </w:p>
        </w:tc>
        <w:tc>
          <w:tcPr>
            <w:tcW w:w="549" w:type="pct"/>
            <w:tcBorders>
              <w:top w:val="nil"/>
              <w:left w:val="nil"/>
              <w:bottom w:val="nil"/>
              <w:right w:val="nil"/>
            </w:tcBorders>
            <w:shd w:val="clear" w:color="auto" w:fill="auto"/>
            <w:noWrap/>
            <w:vAlign w:val="center"/>
          </w:tcPr>
          <w:p w14:paraId="240E6B9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0.570 </w:t>
            </w:r>
          </w:p>
        </w:tc>
        <w:tc>
          <w:tcPr>
            <w:tcW w:w="549" w:type="pct"/>
            <w:tcBorders>
              <w:top w:val="nil"/>
              <w:left w:val="nil"/>
              <w:bottom w:val="nil"/>
              <w:right w:val="nil"/>
            </w:tcBorders>
            <w:shd w:val="clear" w:color="auto" w:fill="auto"/>
            <w:noWrap/>
            <w:vAlign w:val="center"/>
          </w:tcPr>
          <w:p w14:paraId="58420E6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tcPr>
          <w:p w14:paraId="792EF54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0.621 </w:t>
            </w:r>
          </w:p>
        </w:tc>
        <w:tc>
          <w:tcPr>
            <w:tcW w:w="475" w:type="pct"/>
            <w:tcBorders>
              <w:top w:val="nil"/>
              <w:left w:val="nil"/>
              <w:bottom w:val="nil"/>
              <w:right w:val="nil"/>
            </w:tcBorders>
            <w:shd w:val="clear" w:color="auto" w:fill="auto"/>
            <w:noWrap/>
            <w:vAlign w:val="center"/>
          </w:tcPr>
          <w:p w14:paraId="1985AF8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tcPr>
          <w:p w14:paraId="38AB304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0.576 </w:t>
            </w:r>
          </w:p>
        </w:tc>
      </w:tr>
      <w:tr w:rsidR="00C41D74" w14:paraId="14548FD0" w14:textId="77777777">
        <w:trPr>
          <w:trHeight w:val="289"/>
        </w:trPr>
        <w:tc>
          <w:tcPr>
            <w:tcW w:w="415" w:type="pct"/>
            <w:tcBorders>
              <w:top w:val="nil"/>
              <w:left w:val="nil"/>
              <w:bottom w:val="nil"/>
              <w:right w:val="nil"/>
            </w:tcBorders>
            <w:shd w:val="clear" w:color="auto" w:fill="auto"/>
            <w:noWrap/>
            <w:vAlign w:val="center"/>
          </w:tcPr>
          <w:p w14:paraId="3C2F0DD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HC01_VC18</w:t>
            </w:r>
          </w:p>
        </w:tc>
        <w:tc>
          <w:tcPr>
            <w:tcW w:w="550" w:type="pct"/>
            <w:tcBorders>
              <w:top w:val="nil"/>
              <w:left w:val="nil"/>
              <w:bottom w:val="nil"/>
              <w:right w:val="nil"/>
            </w:tcBorders>
            <w:shd w:val="clear" w:color="auto" w:fill="auto"/>
            <w:noWrap/>
            <w:vAlign w:val="center"/>
          </w:tcPr>
          <w:p w14:paraId="74320F6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0.554 </w:t>
            </w:r>
          </w:p>
        </w:tc>
        <w:tc>
          <w:tcPr>
            <w:tcW w:w="550" w:type="pct"/>
            <w:tcBorders>
              <w:top w:val="nil"/>
              <w:left w:val="nil"/>
              <w:bottom w:val="nil"/>
              <w:right w:val="nil"/>
            </w:tcBorders>
            <w:shd w:val="clear" w:color="auto" w:fill="auto"/>
            <w:noWrap/>
            <w:vAlign w:val="center"/>
          </w:tcPr>
          <w:p w14:paraId="3F859B4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0.574 </w:t>
            </w:r>
          </w:p>
        </w:tc>
        <w:tc>
          <w:tcPr>
            <w:tcW w:w="549" w:type="pct"/>
            <w:tcBorders>
              <w:top w:val="nil"/>
              <w:left w:val="nil"/>
              <w:bottom w:val="nil"/>
              <w:right w:val="nil"/>
            </w:tcBorders>
            <w:shd w:val="clear" w:color="auto" w:fill="auto"/>
            <w:noWrap/>
            <w:vAlign w:val="center"/>
          </w:tcPr>
          <w:p w14:paraId="03A33AA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tcPr>
          <w:p w14:paraId="280CF6A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tcPr>
          <w:p w14:paraId="1460099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tcPr>
          <w:p w14:paraId="435BB46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tcPr>
          <w:p w14:paraId="30258EA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0.616 </w:t>
            </w:r>
          </w:p>
        </w:tc>
        <w:tc>
          <w:tcPr>
            <w:tcW w:w="475" w:type="pct"/>
            <w:tcBorders>
              <w:top w:val="nil"/>
              <w:left w:val="nil"/>
              <w:bottom w:val="nil"/>
              <w:right w:val="nil"/>
            </w:tcBorders>
            <w:shd w:val="clear" w:color="auto" w:fill="auto"/>
            <w:noWrap/>
            <w:vAlign w:val="center"/>
          </w:tcPr>
          <w:p w14:paraId="2BDE09A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0.572 </w:t>
            </w:r>
          </w:p>
        </w:tc>
        <w:tc>
          <w:tcPr>
            <w:tcW w:w="265" w:type="pct"/>
            <w:tcBorders>
              <w:top w:val="nil"/>
              <w:left w:val="nil"/>
              <w:bottom w:val="nil"/>
              <w:right w:val="nil"/>
            </w:tcBorders>
            <w:shd w:val="clear" w:color="auto" w:fill="auto"/>
            <w:noWrap/>
            <w:vAlign w:val="center"/>
          </w:tcPr>
          <w:p w14:paraId="002486D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0.574 </w:t>
            </w:r>
          </w:p>
        </w:tc>
      </w:tr>
      <w:tr w:rsidR="00C41D74" w14:paraId="09525BA1" w14:textId="77777777">
        <w:trPr>
          <w:trHeight w:val="289"/>
        </w:trPr>
        <w:tc>
          <w:tcPr>
            <w:tcW w:w="415" w:type="pct"/>
            <w:tcBorders>
              <w:top w:val="nil"/>
              <w:left w:val="nil"/>
              <w:bottom w:val="nil"/>
              <w:right w:val="nil"/>
            </w:tcBorders>
            <w:shd w:val="clear" w:color="auto" w:fill="auto"/>
            <w:noWrap/>
            <w:vAlign w:val="center"/>
          </w:tcPr>
          <w:p w14:paraId="0B1DE58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HC01_VC31</w:t>
            </w:r>
          </w:p>
        </w:tc>
        <w:tc>
          <w:tcPr>
            <w:tcW w:w="550" w:type="pct"/>
            <w:tcBorders>
              <w:top w:val="nil"/>
              <w:left w:val="nil"/>
              <w:bottom w:val="nil"/>
              <w:right w:val="nil"/>
            </w:tcBorders>
            <w:shd w:val="clear" w:color="auto" w:fill="auto"/>
            <w:noWrap/>
            <w:vAlign w:val="center"/>
          </w:tcPr>
          <w:p w14:paraId="14FB080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0.553 </w:t>
            </w:r>
          </w:p>
        </w:tc>
        <w:tc>
          <w:tcPr>
            <w:tcW w:w="550" w:type="pct"/>
            <w:tcBorders>
              <w:top w:val="nil"/>
              <w:left w:val="nil"/>
              <w:bottom w:val="nil"/>
              <w:right w:val="nil"/>
            </w:tcBorders>
            <w:shd w:val="clear" w:color="auto" w:fill="auto"/>
            <w:noWrap/>
            <w:vAlign w:val="center"/>
          </w:tcPr>
          <w:p w14:paraId="7D70937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0.586 </w:t>
            </w:r>
          </w:p>
        </w:tc>
        <w:tc>
          <w:tcPr>
            <w:tcW w:w="549" w:type="pct"/>
            <w:tcBorders>
              <w:top w:val="nil"/>
              <w:left w:val="nil"/>
              <w:bottom w:val="nil"/>
              <w:right w:val="nil"/>
            </w:tcBorders>
            <w:shd w:val="clear" w:color="auto" w:fill="auto"/>
            <w:noWrap/>
            <w:vAlign w:val="center"/>
          </w:tcPr>
          <w:p w14:paraId="62D76B0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0.579 </w:t>
            </w:r>
          </w:p>
        </w:tc>
        <w:tc>
          <w:tcPr>
            <w:tcW w:w="549" w:type="pct"/>
            <w:tcBorders>
              <w:top w:val="nil"/>
              <w:left w:val="nil"/>
              <w:bottom w:val="nil"/>
              <w:right w:val="nil"/>
            </w:tcBorders>
            <w:shd w:val="clear" w:color="auto" w:fill="auto"/>
            <w:noWrap/>
            <w:vAlign w:val="center"/>
          </w:tcPr>
          <w:p w14:paraId="7D329DC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tcPr>
          <w:p w14:paraId="19DB9CC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tcPr>
          <w:p w14:paraId="191A753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0.576 </w:t>
            </w:r>
          </w:p>
        </w:tc>
        <w:tc>
          <w:tcPr>
            <w:tcW w:w="549" w:type="pct"/>
            <w:tcBorders>
              <w:top w:val="nil"/>
              <w:left w:val="nil"/>
              <w:bottom w:val="nil"/>
              <w:right w:val="nil"/>
            </w:tcBorders>
            <w:shd w:val="clear" w:color="auto" w:fill="auto"/>
            <w:noWrap/>
            <w:vAlign w:val="center"/>
          </w:tcPr>
          <w:p w14:paraId="270F2FD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0.607 </w:t>
            </w:r>
          </w:p>
        </w:tc>
        <w:tc>
          <w:tcPr>
            <w:tcW w:w="475" w:type="pct"/>
            <w:tcBorders>
              <w:top w:val="nil"/>
              <w:left w:val="nil"/>
              <w:bottom w:val="nil"/>
              <w:right w:val="nil"/>
            </w:tcBorders>
            <w:shd w:val="clear" w:color="auto" w:fill="auto"/>
            <w:noWrap/>
            <w:vAlign w:val="center"/>
          </w:tcPr>
          <w:p w14:paraId="0CAB572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tcPr>
          <w:p w14:paraId="243B12F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0.572 </w:t>
            </w:r>
          </w:p>
        </w:tc>
      </w:tr>
      <w:tr w:rsidR="00C41D74" w14:paraId="4EAFB756" w14:textId="77777777">
        <w:trPr>
          <w:trHeight w:val="289"/>
        </w:trPr>
        <w:tc>
          <w:tcPr>
            <w:tcW w:w="415" w:type="pct"/>
            <w:tcBorders>
              <w:top w:val="nil"/>
              <w:left w:val="nil"/>
              <w:bottom w:val="nil"/>
              <w:right w:val="nil"/>
            </w:tcBorders>
            <w:shd w:val="clear" w:color="auto" w:fill="auto"/>
            <w:noWrap/>
            <w:vAlign w:val="center"/>
          </w:tcPr>
          <w:p w14:paraId="3791EC2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HC01_VC130</w:t>
            </w:r>
          </w:p>
        </w:tc>
        <w:tc>
          <w:tcPr>
            <w:tcW w:w="550" w:type="pct"/>
            <w:tcBorders>
              <w:top w:val="nil"/>
              <w:left w:val="nil"/>
              <w:bottom w:val="nil"/>
              <w:right w:val="nil"/>
            </w:tcBorders>
            <w:shd w:val="clear" w:color="auto" w:fill="auto"/>
            <w:noWrap/>
            <w:vAlign w:val="center"/>
          </w:tcPr>
          <w:p w14:paraId="741E7F7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0.552 </w:t>
            </w:r>
          </w:p>
        </w:tc>
        <w:tc>
          <w:tcPr>
            <w:tcW w:w="550" w:type="pct"/>
            <w:tcBorders>
              <w:top w:val="nil"/>
              <w:left w:val="nil"/>
              <w:bottom w:val="nil"/>
              <w:right w:val="nil"/>
            </w:tcBorders>
            <w:shd w:val="clear" w:color="auto" w:fill="auto"/>
            <w:noWrap/>
            <w:vAlign w:val="center"/>
          </w:tcPr>
          <w:p w14:paraId="510DFC5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0.577 </w:t>
            </w:r>
          </w:p>
        </w:tc>
        <w:tc>
          <w:tcPr>
            <w:tcW w:w="549" w:type="pct"/>
            <w:tcBorders>
              <w:top w:val="nil"/>
              <w:left w:val="nil"/>
              <w:bottom w:val="nil"/>
              <w:right w:val="nil"/>
            </w:tcBorders>
            <w:shd w:val="clear" w:color="auto" w:fill="auto"/>
            <w:noWrap/>
            <w:vAlign w:val="center"/>
          </w:tcPr>
          <w:p w14:paraId="20972B5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tcPr>
          <w:p w14:paraId="626775B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tcPr>
          <w:p w14:paraId="361C9D2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tcPr>
          <w:p w14:paraId="02C6355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tcPr>
          <w:p w14:paraId="08FA1A3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tcPr>
          <w:p w14:paraId="7DCC52E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0.567 </w:t>
            </w:r>
          </w:p>
        </w:tc>
        <w:tc>
          <w:tcPr>
            <w:tcW w:w="265" w:type="pct"/>
            <w:tcBorders>
              <w:top w:val="nil"/>
              <w:left w:val="nil"/>
              <w:bottom w:val="nil"/>
              <w:right w:val="nil"/>
            </w:tcBorders>
            <w:shd w:val="clear" w:color="auto" w:fill="auto"/>
            <w:noWrap/>
            <w:vAlign w:val="center"/>
          </w:tcPr>
          <w:p w14:paraId="229524C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0.569 </w:t>
            </w:r>
          </w:p>
        </w:tc>
      </w:tr>
      <w:tr w:rsidR="00C41D74" w14:paraId="1A3EEF1E" w14:textId="77777777">
        <w:trPr>
          <w:trHeight w:val="289"/>
        </w:trPr>
        <w:tc>
          <w:tcPr>
            <w:tcW w:w="415" w:type="pct"/>
            <w:tcBorders>
              <w:top w:val="nil"/>
              <w:left w:val="nil"/>
              <w:bottom w:val="nil"/>
              <w:right w:val="nil"/>
            </w:tcBorders>
            <w:shd w:val="clear" w:color="auto" w:fill="auto"/>
            <w:noWrap/>
            <w:vAlign w:val="center"/>
          </w:tcPr>
          <w:p w14:paraId="4619331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HC01_VC88</w:t>
            </w:r>
          </w:p>
        </w:tc>
        <w:tc>
          <w:tcPr>
            <w:tcW w:w="550" w:type="pct"/>
            <w:tcBorders>
              <w:top w:val="nil"/>
              <w:left w:val="nil"/>
              <w:bottom w:val="nil"/>
              <w:right w:val="nil"/>
            </w:tcBorders>
            <w:shd w:val="clear" w:color="auto" w:fill="auto"/>
            <w:noWrap/>
            <w:vAlign w:val="center"/>
          </w:tcPr>
          <w:p w14:paraId="4FC8B7F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0.524 </w:t>
            </w:r>
          </w:p>
        </w:tc>
        <w:tc>
          <w:tcPr>
            <w:tcW w:w="550" w:type="pct"/>
            <w:tcBorders>
              <w:top w:val="nil"/>
              <w:left w:val="nil"/>
              <w:bottom w:val="nil"/>
              <w:right w:val="nil"/>
            </w:tcBorders>
            <w:shd w:val="clear" w:color="auto" w:fill="auto"/>
            <w:noWrap/>
            <w:vAlign w:val="center"/>
          </w:tcPr>
          <w:p w14:paraId="62465FB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tcPr>
          <w:p w14:paraId="40D1BE6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0.560 </w:t>
            </w:r>
          </w:p>
        </w:tc>
        <w:tc>
          <w:tcPr>
            <w:tcW w:w="549" w:type="pct"/>
            <w:tcBorders>
              <w:top w:val="nil"/>
              <w:left w:val="nil"/>
              <w:bottom w:val="nil"/>
              <w:right w:val="nil"/>
            </w:tcBorders>
            <w:shd w:val="clear" w:color="auto" w:fill="auto"/>
            <w:noWrap/>
            <w:vAlign w:val="center"/>
          </w:tcPr>
          <w:p w14:paraId="49832D1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tcPr>
          <w:p w14:paraId="4866C9B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0.573 </w:t>
            </w:r>
          </w:p>
        </w:tc>
        <w:tc>
          <w:tcPr>
            <w:tcW w:w="549" w:type="pct"/>
            <w:tcBorders>
              <w:top w:val="nil"/>
              <w:left w:val="nil"/>
              <w:bottom w:val="nil"/>
              <w:right w:val="nil"/>
            </w:tcBorders>
            <w:shd w:val="clear" w:color="auto" w:fill="auto"/>
            <w:noWrap/>
            <w:vAlign w:val="center"/>
          </w:tcPr>
          <w:p w14:paraId="2A5547F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0.590 </w:t>
            </w:r>
          </w:p>
        </w:tc>
        <w:tc>
          <w:tcPr>
            <w:tcW w:w="549" w:type="pct"/>
            <w:tcBorders>
              <w:top w:val="nil"/>
              <w:left w:val="nil"/>
              <w:bottom w:val="nil"/>
              <w:right w:val="nil"/>
            </w:tcBorders>
            <w:shd w:val="clear" w:color="auto" w:fill="auto"/>
            <w:noWrap/>
            <w:vAlign w:val="center"/>
          </w:tcPr>
          <w:p w14:paraId="24B6004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0.622 </w:t>
            </w:r>
          </w:p>
        </w:tc>
        <w:tc>
          <w:tcPr>
            <w:tcW w:w="475" w:type="pct"/>
            <w:tcBorders>
              <w:top w:val="nil"/>
              <w:left w:val="nil"/>
              <w:bottom w:val="nil"/>
              <w:right w:val="nil"/>
            </w:tcBorders>
            <w:shd w:val="clear" w:color="auto" w:fill="auto"/>
            <w:noWrap/>
            <w:vAlign w:val="center"/>
          </w:tcPr>
          <w:p w14:paraId="75359D2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0.571 </w:t>
            </w:r>
          </w:p>
        </w:tc>
        <w:tc>
          <w:tcPr>
            <w:tcW w:w="265" w:type="pct"/>
            <w:tcBorders>
              <w:top w:val="nil"/>
              <w:left w:val="nil"/>
              <w:bottom w:val="nil"/>
              <w:right w:val="nil"/>
            </w:tcBorders>
            <w:shd w:val="clear" w:color="auto" w:fill="auto"/>
            <w:noWrap/>
            <w:vAlign w:val="center"/>
          </w:tcPr>
          <w:p w14:paraId="24DBAB1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0.568 </w:t>
            </w:r>
          </w:p>
        </w:tc>
      </w:tr>
      <w:tr w:rsidR="00C41D74" w14:paraId="5CC6A7D9" w14:textId="77777777">
        <w:trPr>
          <w:trHeight w:val="289"/>
        </w:trPr>
        <w:tc>
          <w:tcPr>
            <w:tcW w:w="415" w:type="pct"/>
            <w:tcBorders>
              <w:top w:val="nil"/>
              <w:left w:val="nil"/>
              <w:bottom w:val="nil"/>
              <w:right w:val="nil"/>
            </w:tcBorders>
            <w:shd w:val="clear" w:color="auto" w:fill="auto"/>
            <w:noWrap/>
            <w:vAlign w:val="center"/>
          </w:tcPr>
          <w:p w14:paraId="7B6804F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HC01_VC26</w:t>
            </w:r>
          </w:p>
        </w:tc>
        <w:tc>
          <w:tcPr>
            <w:tcW w:w="550" w:type="pct"/>
            <w:tcBorders>
              <w:top w:val="nil"/>
              <w:left w:val="nil"/>
              <w:bottom w:val="nil"/>
              <w:right w:val="nil"/>
            </w:tcBorders>
            <w:shd w:val="clear" w:color="auto" w:fill="auto"/>
            <w:noWrap/>
            <w:vAlign w:val="center"/>
          </w:tcPr>
          <w:p w14:paraId="6094A63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0.550 </w:t>
            </w:r>
          </w:p>
        </w:tc>
        <w:tc>
          <w:tcPr>
            <w:tcW w:w="550" w:type="pct"/>
            <w:tcBorders>
              <w:top w:val="nil"/>
              <w:left w:val="nil"/>
              <w:bottom w:val="nil"/>
              <w:right w:val="nil"/>
            </w:tcBorders>
            <w:shd w:val="clear" w:color="auto" w:fill="auto"/>
            <w:noWrap/>
            <w:vAlign w:val="center"/>
          </w:tcPr>
          <w:p w14:paraId="41B893D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0.575 </w:t>
            </w:r>
          </w:p>
        </w:tc>
        <w:tc>
          <w:tcPr>
            <w:tcW w:w="549" w:type="pct"/>
            <w:tcBorders>
              <w:top w:val="nil"/>
              <w:left w:val="nil"/>
              <w:bottom w:val="nil"/>
              <w:right w:val="nil"/>
            </w:tcBorders>
            <w:shd w:val="clear" w:color="auto" w:fill="auto"/>
            <w:noWrap/>
            <w:vAlign w:val="center"/>
          </w:tcPr>
          <w:p w14:paraId="610DA55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tcPr>
          <w:p w14:paraId="638C871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tcPr>
          <w:p w14:paraId="2128708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tcPr>
          <w:p w14:paraId="2772A53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0.571 </w:t>
            </w:r>
          </w:p>
        </w:tc>
        <w:tc>
          <w:tcPr>
            <w:tcW w:w="549" w:type="pct"/>
            <w:tcBorders>
              <w:top w:val="nil"/>
              <w:left w:val="nil"/>
              <w:bottom w:val="nil"/>
              <w:right w:val="nil"/>
            </w:tcBorders>
            <w:shd w:val="clear" w:color="auto" w:fill="auto"/>
            <w:noWrap/>
            <w:vAlign w:val="center"/>
          </w:tcPr>
          <w:p w14:paraId="7439209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0.605 </w:t>
            </w:r>
          </w:p>
        </w:tc>
        <w:tc>
          <w:tcPr>
            <w:tcW w:w="475" w:type="pct"/>
            <w:tcBorders>
              <w:top w:val="nil"/>
              <w:left w:val="nil"/>
              <w:bottom w:val="nil"/>
              <w:right w:val="nil"/>
            </w:tcBorders>
            <w:shd w:val="clear" w:color="auto" w:fill="auto"/>
            <w:noWrap/>
            <w:vAlign w:val="center"/>
          </w:tcPr>
          <w:p w14:paraId="4EA368F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tcPr>
          <w:p w14:paraId="6DFEA32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0.568 </w:t>
            </w:r>
          </w:p>
        </w:tc>
      </w:tr>
      <w:tr w:rsidR="00C41D74" w14:paraId="480AE39B" w14:textId="77777777">
        <w:trPr>
          <w:trHeight w:val="289"/>
        </w:trPr>
        <w:tc>
          <w:tcPr>
            <w:tcW w:w="415" w:type="pct"/>
            <w:tcBorders>
              <w:top w:val="nil"/>
              <w:left w:val="nil"/>
              <w:bottom w:val="nil"/>
              <w:right w:val="nil"/>
            </w:tcBorders>
            <w:shd w:val="clear" w:color="auto" w:fill="auto"/>
            <w:noWrap/>
            <w:vAlign w:val="center"/>
          </w:tcPr>
          <w:p w14:paraId="4C221A2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HC01_VC30</w:t>
            </w:r>
          </w:p>
        </w:tc>
        <w:tc>
          <w:tcPr>
            <w:tcW w:w="550" w:type="pct"/>
            <w:tcBorders>
              <w:top w:val="nil"/>
              <w:left w:val="nil"/>
              <w:bottom w:val="nil"/>
              <w:right w:val="nil"/>
            </w:tcBorders>
            <w:shd w:val="clear" w:color="auto" w:fill="auto"/>
            <w:noWrap/>
            <w:vAlign w:val="center"/>
          </w:tcPr>
          <w:p w14:paraId="535240B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0.563 </w:t>
            </w:r>
          </w:p>
        </w:tc>
        <w:tc>
          <w:tcPr>
            <w:tcW w:w="550" w:type="pct"/>
            <w:tcBorders>
              <w:top w:val="nil"/>
              <w:left w:val="nil"/>
              <w:bottom w:val="nil"/>
              <w:right w:val="nil"/>
            </w:tcBorders>
            <w:shd w:val="clear" w:color="auto" w:fill="auto"/>
            <w:noWrap/>
            <w:vAlign w:val="center"/>
          </w:tcPr>
          <w:p w14:paraId="158920D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0.585 </w:t>
            </w:r>
          </w:p>
        </w:tc>
        <w:tc>
          <w:tcPr>
            <w:tcW w:w="549" w:type="pct"/>
            <w:tcBorders>
              <w:top w:val="nil"/>
              <w:left w:val="nil"/>
              <w:bottom w:val="nil"/>
              <w:right w:val="nil"/>
            </w:tcBorders>
            <w:shd w:val="clear" w:color="auto" w:fill="auto"/>
            <w:noWrap/>
            <w:vAlign w:val="center"/>
          </w:tcPr>
          <w:p w14:paraId="48BEB89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tcPr>
          <w:p w14:paraId="57BB7D4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tcPr>
          <w:p w14:paraId="4EC2B8A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tcPr>
          <w:p w14:paraId="1F32DC0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0.569 </w:t>
            </w:r>
          </w:p>
        </w:tc>
        <w:tc>
          <w:tcPr>
            <w:tcW w:w="549" w:type="pct"/>
            <w:tcBorders>
              <w:top w:val="nil"/>
              <w:left w:val="nil"/>
              <w:bottom w:val="nil"/>
              <w:right w:val="nil"/>
            </w:tcBorders>
            <w:shd w:val="clear" w:color="auto" w:fill="auto"/>
            <w:noWrap/>
            <w:vAlign w:val="center"/>
          </w:tcPr>
          <w:p w14:paraId="7D2FA79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0.596 </w:t>
            </w:r>
          </w:p>
        </w:tc>
        <w:tc>
          <w:tcPr>
            <w:tcW w:w="475" w:type="pct"/>
            <w:tcBorders>
              <w:top w:val="nil"/>
              <w:left w:val="nil"/>
              <w:bottom w:val="nil"/>
              <w:right w:val="nil"/>
            </w:tcBorders>
            <w:shd w:val="clear" w:color="auto" w:fill="auto"/>
            <w:noWrap/>
            <w:vAlign w:val="center"/>
          </w:tcPr>
          <w:p w14:paraId="283D751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0.564 </w:t>
            </w:r>
          </w:p>
        </w:tc>
        <w:tc>
          <w:tcPr>
            <w:tcW w:w="265" w:type="pct"/>
            <w:tcBorders>
              <w:top w:val="nil"/>
              <w:left w:val="nil"/>
              <w:bottom w:val="nil"/>
              <w:right w:val="nil"/>
            </w:tcBorders>
            <w:shd w:val="clear" w:color="auto" w:fill="auto"/>
            <w:noWrap/>
            <w:vAlign w:val="center"/>
          </w:tcPr>
          <w:p w14:paraId="58C2E65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0.565 </w:t>
            </w:r>
          </w:p>
        </w:tc>
      </w:tr>
      <w:tr w:rsidR="00C41D74" w14:paraId="2659E11C" w14:textId="77777777">
        <w:trPr>
          <w:trHeight w:val="289"/>
        </w:trPr>
        <w:tc>
          <w:tcPr>
            <w:tcW w:w="415" w:type="pct"/>
            <w:tcBorders>
              <w:top w:val="nil"/>
              <w:left w:val="nil"/>
              <w:bottom w:val="nil"/>
              <w:right w:val="nil"/>
            </w:tcBorders>
            <w:shd w:val="clear" w:color="auto" w:fill="auto"/>
            <w:noWrap/>
            <w:vAlign w:val="center"/>
          </w:tcPr>
          <w:p w14:paraId="64CA88E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HC01_VC80</w:t>
            </w:r>
          </w:p>
        </w:tc>
        <w:tc>
          <w:tcPr>
            <w:tcW w:w="550" w:type="pct"/>
            <w:tcBorders>
              <w:top w:val="nil"/>
              <w:left w:val="nil"/>
              <w:bottom w:val="nil"/>
              <w:right w:val="nil"/>
            </w:tcBorders>
            <w:shd w:val="clear" w:color="auto" w:fill="auto"/>
            <w:noWrap/>
            <w:vAlign w:val="center"/>
          </w:tcPr>
          <w:p w14:paraId="48F2C65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0.564 </w:t>
            </w:r>
          </w:p>
        </w:tc>
        <w:tc>
          <w:tcPr>
            <w:tcW w:w="550" w:type="pct"/>
            <w:tcBorders>
              <w:top w:val="nil"/>
              <w:left w:val="nil"/>
              <w:bottom w:val="nil"/>
              <w:right w:val="nil"/>
            </w:tcBorders>
            <w:shd w:val="clear" w:color="auto" w:fill="auto"/>
            <w:noWrap/>
            <w:vAlign w:val="center"/>
          </w:tcPr>
          <w:p w14:paraId="24B072F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0.584 </w:t>
            </w:r>
          </w:p>
        </w:tc>
        <w:tc>
          <w:tcPr>
            <w:tcW w:w="549" w:type="pct"/>
            <w:tcBorders>
              <w:top w:val="nil"/>
              <w:left w:val="nil"/>
              <w:bottom w:val="nil"/>
              <w:right w:val="nil"/>
            </w:tcBorders>
            <w:shd w:val="clear" w:color="auto" w:fill="auto"/>
            <w:noWrap/>
            <w:vAlign w:val="center"/>
          </w:tcPr>
          <w:p w14:paraId="20383D4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0.568 </w:t>
            </w:r>
          </w:p>
        </w:tc>
        <w:tc>
          <w:tcPr>
            <w:tcW w:w="549" w:type="pct"/>
            <w:tcBorders>
              <w:top w:val="nil"/>
              <w:left w:val="nil"/>
              <w:bottom w:val="nil"/>
              <w:right w:val="nil"/>
            </w:tcBorders>
            <w:shd w:val="clear" w:color="auto" w:fill="auto"/>
            <w:noWrap/>
            <w:vAlign w:val="center"/>
          </w:tcPr>
          <w:p w14:paraId="2892F5A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tcPr>
          <w:p w14:paraId="28E6D7F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tcPr>
          <w:p w14:paraId="3AF8FA5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tcPr>
          <w:p w14:paraId="7CA80DD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0.593 </w:t>
            </w:r>
          </w:p>
        </w:tc>
        <w:tc>
          <w:tcPr>
            <w:tcW w:w="475" w:type="pct"/>
            <w:tcBorders>
              <w:top w:val="nil"/>
              <w:left w:val="nil"/>
              <w:bottom w:val="nil"/>
              <w:right w:val="nil"/>
            </w:tcBorders>
            <w:shd w:val="clear" w:color="auto" w:fill="auto"/>
            <w:noWrap/>
            <w:vAlign w:val="center"/>
          </w:tcPr>
          <w:p w14:paraId="5627696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0.520 </w:t>
            </w:r>
          </w:p>
        </w:tc>
        <w:tc>
          <w:tcPr>
            <w:tcW w:w="265" w:type="pct"/>
            <w:tcBorders>
              <w:top w:val="nil"/>
              <w:left w:val="nil"/>
              <w:bottom w:val="nil"/>
              <w:right w:val="nil"/>
            </w:tcBorders>
            <w:shd w:val="clear" w:color="auto" w:fill="auto"/>
            <w:noWrap/>
            <w:vAlign w:val="center"/>
          </w:tcPr>
          <w:p w14:paraId="4102E00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0.564 </w:t>
            </w:r>
          </w:p>
        </w:tc>
      </w:tr>
      <w:tr w:rsidR="00C41D74" w14:paraId="789938FC" w14:textId="77777777">
        <w:trPr>
          <w:trHeight w:val="289"/>
        </w:trPr>
        <w:tc>
          <w:tcPr>
            <w:tcW w:w="415" w:type="pct"/>
            <w:tcBorders>
              <w:top w:val="nil"/>
              <w:left w:val="nil"/>
              <w:bottom w:val="nil"/>
              <w:right w:val="nil"/>
            </w:tcBorders>
            <w:shd w:val="clear" w:color="auto" w:fill="auto"/>
            <w:noWrap/>
            <w:vAlign w:val="center"/>
          </w:tcPr>
          <w:p w14:paraId="611DC43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HC01_VC89</w:t>
            </w:r>
          </w:p>
        </w:tc>
        <w:tc>
          <w:tcPr>
            <w:tcW w:w="550" w:type="pct"/>
            <w:tcBorders>
              <w:top w:val="nil"/>
              <w:left w:val="nil"/>
              <w:bottom w:val="nil"/>
              <w:right w:val="nil"/>
            </w:tcBorders>
            <w:shd w:val="clear" w:color="auto" w:fill="auto"/>
            <w:noWrap/>
            <w:vAlign w:val="center"/>
          </w:tcPr>
          <w:p w14:paraId="4DFD520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tcPr>
          <w:p w14:paraId="0A411E3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tcPr>
          <w:p w14:paraId="7F3173A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0.545 </w:t>
            </w:r>
          </w:p>
        </w:tc>
        <w:tc>
          <w:tcPr>
            <w:tcW w:w="549" w:type="pct"/>
            <w:tcBorders>
              <w:top w:val="nil"/>
              <w:left w:val="nil"/>
              <w:bottom w:val="nil"/>
              <w:right w:val="nil"/>
            </w:tcBorders>
            <w:shd w:val="clear" w:color="auto" w:fill="auto"/>
            <w:noWrap/>
            <w:vAlign w:val="center"/>
          </w:tcPr>
          <w:p w14:paraId="272FC78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tcPr>
          <w:p w14:paraId="6F0686D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0.566 </w:t>
            </w:r>
          </w:p>
        </w:tc>
        <w:tc>
          <w:tcPr>
            <w:tcW w:w="549" w:type="pct"/>
            <w:tcBorders>
              <w:top w:val="nil"/>
              <w:left w:val="nil"/>
              <w:bottom w:val="nil"/>
              <w:right w:val="nil"/>
            </w:tcBorders>
            <w:shd w:val="clear" w:color="auto" w:fill="auto"/>
            <w:noWrap/>
            <w:vAlign w:val="center"/>
          </w:tcPr>
          <w:p w14:paraId="686FEF8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0.578 </w:t>
            </w:r>
          </w:p>
        </w:tc>
        <w:tc>
          <w:tcPr>
            <w:tcW w:w="549" w:type="pct"/>
            <w:tcBorders>
              <w:top w:val="nil"/>
              <w:left w:val="nil"/>
              <w:bottom w:val="nil"/>
              <w:right w:val="nil"/>
            </w:tcBorders>
            <w:shd w:val="clear" w:color="auto" w:fill="auto"/>
            <w:noWrap/>
            <w:vAlign w:val="center"/>
          </w:tcPr>
          <w:p w14:paraId="2944C69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0.619 </w:t>
            </w:r>
          </w:p>
        </w:tc>
        <w:tc>
          <w:tcPr>
            <w:tcW w:w="475" w:type="pct"/>
            <w:tcBorders>
              <w:top w:val="nil"/>
              <w:left w:val="nil"/>
              <w:bottom w:val="nil"/>
              <w:right w:val="nil"/>
            </w:tcBorders>
            <w:shd w:val="clear" w:color="auto" w:fill="auto"/>
            <w:noWrap/>
            <w:vAlign w:val="center"/>
          </w:tcPr>
          <w:p w14:paraId="4E84543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0.547 </w:t>
            </w:r>
          </w:p>
        </w:tc>
        <w:tc>
          <w:tcPr>
            <w:tcW w:w="265" w:type="pct"/>
            <w:tcBorders>
              <w:top w:val="nil"/>
              <w:left w:val="nil"/>
              <w:bottom w:val="nil"/>
              <w:right w:val="nil"/>
            </w:tcBorders>
            <w:shd w:val="clear" w:color="auto" w:fill="auto"/>
            <w:noWrap/>
            <w:vAlign w:val="center"/>
          </w:tcPr>
          <w:p w14:paraId="459ECFD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0.563 </w:t>
            </w:r>
          </w:p>
        </w:tc>
      </w:tr>
      <w:tr w:rsidR="00C41D74" w14:paraId="35593F26" w14:textId="77777777">
        <w:trPr>
          <w:trHeight w:val="289"/>
        </w:trPr>
        <w:tc>
          <w:tcPr>
            <w:tcW w:w="415" w:type="pct"/>
            <w:tcBorders>
              <w:top w:val="nil"/>
              <w:left w:val="nil"/>
              <w:bottom w:val="nil"/>
              <w:right w:val="nil"/>
            </w:tcBorders>
            <w:shd w:val="clear" w:color="auto" w:fill="auto"/>
            <w:noWrap/>
            <w:vAlign w:val="center"/>
          </w:tcPr>
          <w:p w14:paraId="292C046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HC01_VC119</w:t>
            </w:r>
          </w:p>
        </w:tc>
        <w:tc>
          <w:tcPr>
            <w:tcW w:w="550" w:type="pct"/>
            <w:tcBorders>
              <w:top w:val="nil"/>
              <w:left w:val="nil"/>
              <w:bottom w:val="nil"/>
              <w:right w:val="nil"/>
            </w:tcBorders>
            <w:shd w:val="clear" w:color="auto" w:fill="auto"/>
            <w:noWrap/>
            <w:vAlign w:val="center"/>
          </w:tcPr>
          <w:p w14:paraId="18B08ED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0.527 </w:t>
            </w:r>
          </w:p>
        </w:tc>
        <w:tc>
          <w:tcPr>
            <w:tcW w:w="550" w:type="pct"/>
            <w:tcBorders>
              <w:top w:val="nil"/>
              <w:left w:val="nil"/>
              <w:bottom w:val="nil"/>
              <w:right w:val="nil"/>
            </w:tcBorders>
            <w:shd w:val="clear" w:color="auto" w:fill="auto"/>
            <w:noWrap/>
            <w:vAlign w:val="center"/>
          </w:tcPr>
          <w:p w14:paraId="4864E89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tcPr>
          <w:p w14:paraId="623C70F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tcPr>
          <w:p w14:paraId="43C70B8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0.547 </w:t>
            </w:r>
          </w:p>
        </w:tc>
        <w:tc>
          <w:tcPr>
            <w:tcW w:w="549" w:type="pct"/>
            <w:tcBorders>
              <w:top w:val="nil"/>
              <w:left w:val="nil"/>
              <w:bottom w:val="nil"/>
              <w:right w:val="nil"/>
            </w:tcBorders>
            <w:shd w:val="clear" w:color="auto" w:fill="auto"/>
            <w:noWrap/>
            <w:vAlign w:val="center"/>
          </w:tcPr>
          <w:p w14:paraId="4611F25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0.557 </w:t>
            </w:r>
          </w:p>
        </w:tc>
        <w:tc>
          <w:tcPr>
            <w:tcW w:w="549" w:type="pct"/>
            <w:tcBorders>
              <w:top w:val="nil"/>
              <w:left w:val="nil"/>
              <w:bottom w:val="nil"/>
              <w:right w:val="nil"/>
            </w:tcBorders>
            <w:shd w:val="clear" w:color="auto" w:fill="auto"/>
            <w:noWrap/>
            <w:vAlign w:val="center"/>
          </w:tcPr>
          <w:p w14:paraId="3989D0B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0.572 </w:t>
            </w:r>
          </w:p>
        </w:tc>
        <w:tc>
          <w:tcPr>
            <w:tcW w:w="549" w:type="pct"/>
            <w:tcBorders>
              <w:top w:val="nil"/>
              <w:left w:val="nil"/>
              <w:bottom w:val="nil"/>
              <w:right w:val="nil"/>
            </w:tcBorders>
            <w:shd w:val="clear" w:color="auto" w:fill="auto"/>
            <w:noWrap/>
            <w:vAlign w:val="center"/>
          </w:tcPr>
          <w:p w14:paraId="7718B44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0.606 </w:t>
            </w:r>
          </w:p>
        </w:tc>
        <w:tc>
          <w:tcPr>
            <w:tcW w:w="475" w:type="pct"/>
            <w:tcBorders>
              <w:top w:val="nil"/>
              <w:left w:val="nil"/>
              <w:bottom w:val="nil"/>
              <w:right w:val="nil"/>
            </w:tcBorders>
            <w:shd w:val="clear" w:color="auto" w:fill="auto"/>
            <w:noWrap/>
            <w:vAlign w:val="center"/>
          </w:tcPr>
          <w:p w14:paraId="09C9D42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0.502 </w:t>
            </w:r>
          </w:p>
        </w:tc>
        <w:tc>
          <w:tcPr>
            <w:tcW w:w="265" w:type="pct"/>
            <w:tcBorders>
              <w:top w:val="nil"/>
              <w:left w:val="nil"/>
              <w:bottom w:val="nil"/>
              <w:right w:val="nil"/>
            </w:tcBorders>
            <w:shd w:val="clear" w:color="auto" w:fill="auto"/>
            <w:noWrap/>
            <w:vAlign w:val="center"/>
          </w:tcPr>
          <w:p w14:paraId="1EDD92E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0.560 </w:t>
            </w:r>
          </w:p>
        </w:tc>
      </w:tr>
      <w:tr w:rsidR="00C41D74" w14:paraId="25426A13" w14:textId="77777777">
        <w:trPr>
          <w:trHeight w:val="289"/>
        </w:trPr>
        <w:tc>
          <w:tcPr>
            <w:tcW w:w="415" w:type="pct"/>
            <w:tcBorders>
              <w:top w:val="nil"/>
              <w:left w:val="nil"/>
              <w:bottom w:val="nil"/>
              <w:right w:val="nil"/>
            </w:tcBorders>
            <w:shd w:val="clear" w:color="auto" w:fill="auto"/>
            <w:noWrap/>
            <w:vAlign w:val="center"/>
          </w:tcPr>
          <w:p w14:paraId="3BD8541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HC01_VC79</w:t>
            </w:r>
          </w:p>
        </w:tc>
        <w:tc>
          <w:tcPr>
            <w:tcW w:w="550" w:type="pct"/>
            <w:tcBorders>
              <w:top w:val="nil"/>
              <w:left w:val="nil"/>
              <w:bottom w:val="nil"/>
              <w:right w:val="nil"/>
            </w:tcBorders>
            <w:shd w:val="clear" w:color="auto" w:fill="auto"/>
            <w:noWrap/>
            <w:vAlign w:val="center"/>
          </w:tcPr>
          <w:p w14:paraId="751FEF6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0.544 </w:t>
            </w:r>
          </w:p>
        </w:tc>
        <w:tc>
          <w:tcPr>
            <w:tcW w:w="550" w:type="pct"/>
            <w:tcBorders>
              <w:top w:val="nil"/>
              <w:left w:val="nil"/>
              <w:bottom w:val="nil"/>
              <w:right w:val="nil"/>
            </w:tcBorders>
            <w:shd w:val="clear" w:color="auto" w:fill="auto"/>
            <w:noWrap/>
            <w:vAlign w:val="center"/>
          </w:tcPr>
          <w:p w14:paraId="652FD02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0.565 </w:t>
            </w:r>
          </w:p>
        </w:tc>
        <w:tc>
          <w:tcPr>
            <w:tcW w:w="549" w:type="pct"/>
            <w:tcBorders>
              <w:top w:val="nil"/>
              <w:left w:val="nil"/>
              <w:bottom w:val="nil"/>
              <w:right w:val="nil"/>
            </w:tcBorders>
            <w:shd w:val="clear" w:color="auto" w:fill="auto"/>
            <w:noWrap/>
            <w:vAlign w:val="center"/>
          </w:tcPr>
          <w:p w14:paraId="7650651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0.559 </w:t>
            </w:r>
          </w:p>
        </w:tc>
        <w:tc>
          <w:tcPr>
            <w:tcW w:w="549" w:type="pct"/>
            <w:tcBorders>
              <w:top w:val="nil"/>
              <w:left w:val="nil"/>
              <w:bottom w:val="nil"/>
              <w:right w:val="nil"/>
            </w:tcBorders>
            <w:shd w:val="clear" w:color="auto" w:fill="auto"/>
            <w:noWrap/>
            <w:vAlign w:val="center"/>
          </w:tcPr>
          <w:p w14:paraId="054415A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tcPr>
          <w:p w14:paraId="1FFF74E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0.541 </w:t>
            </w:r>
          </w:p>
        </w:tc>
        <w:tc>
          <w:tcPr>
            <w:tcW w:w="549" w:type="pct"/>
            <w:tcBorders>
              <w:top w:val="nil"/>
              <w:left w:val="nil"/>
              <w:bottom w:val="nil"/>
              <w:right w:val="nil"/>
            </w:tcBorders>
            <w:shd w:val="clear" w:color="auto" w:fill="auto"/>
            <w:noWrap/>
            <w:vAlign w:val="center"/>
          </w:tcPr>
          <w:p w14:paraId="26353FA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0.556 </w:t>
            </w:r>
          </w:p>
        </w:tc>
        <w:tc>
          <w:tcPr>
            <w:tcW w:w="549" w:type="pct"/>
            <w:tcBorders>
              <w:top w:val="nil"/>
              <w:left w:val="nil"/>
              <w:bottom w:val="nil"/>
              <w:right w:val="nil"/>
            </w:tcBorders>
            <w:shd w:val="clear" w:color="auto" w:fill="auto"/>
            <w:noWrap/>
            <w:vAlign w:val="center"/>
          </w:tcPr>
          <w:p w14:paraId="63D6B85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0.589 </w:t>
            </w:r>
          </w:p>
        </w:tc>
        <w:tc>
          <w:tcPr>
            <w:tcW w:w="475" w:type="pct"/>
            <w:tcBorders>
              <w:top w:val="nil"/>
              <w:left w:val="nil"/>
              <w:bottom w:val="nil"/>
              <w:right w:val="nil"/>
            </w:tcBorders>
            <w:shd w:val="clear" w:color="auto" w:fill="auto"/>
            <w:noWrap/>
            <w:vAlign w:val="center"/>
          </w:tcPr>
          <w:p w14:paraId="3F69B11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0.549 </w:t>
            </w:r>
          </w:p>
        </w:tc>
        <w:tc>
          <w:tcPr>
            <w:tcW w:w="265" w:type="pct"/>
            <w:tcBorders>
              <w:top w:val="nil"/>
              <w:left w:val="nil"/>
              <w:bottom w:val="nil"/>
              <w:right w:val="nil"/>
            </w:tcBorders>
            <w:shd w:val="clear" w:color="auto" w:fill="auto"/>
            <w:noWrap/>
            <w:vAlign w:val="center"/>
          </w:tcPr>
          <w:p w14:paraId="54BB01D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0.555 </w:t>
            </w:r>
          </w:p>
        </w:tc>
      </w:tr>
      <w:tr w:rsidR="00C41D74" w14:paraId="2563CCB5" w14:textId="77777777">
        <w:trPr>
          <w:trHeight w:val="289"/>
        </w:trPr>
        <w:tc>
          <w:tcPr>
            <w:tcW w:w="415" w:type="pct"/>
            <w:tcBorders>
              <w:top w:val="nil"/>
              <w:left w:val="nil"/>
              <w:bottom w:val="nil"/>
              <w:right w:val="nil"/>
            </w:tcBorders>
            <w:shd w:val="clear" w:color="auto" w:fill="auto"/>
            <w:noWrap/>
            <w:vAlign w:val="center"/>
          </w:tcPr>
          <w:p w14:paraId="7FEC33F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HC01_VC77</w:t>
            </w:r>
          </w:p>
        </w:tc>
        <w:tc>
          <w:tcPr>
            <w:tcW w:w="550" w:type="pct"/>
            <w:tcBorders>
              <w:top w:val="nil"/>
              <w:left w:val="nil"/>
              <w:bottom w:val="nil"/>
              <w:right w:val="nil"/>
            </w:tcBorders>
            <w:shd w:val="clear" w:color="auto" w:fill="auto"/>
            <w:noWrap/>
            <w:vAlign w:val="center"/>
          </w:tcPr>
          <w:p w14:paraId="23936FF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tcPr>
          <w:p w14:paraId="6A3C192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0.555 </w:t>
            </w:r>
          </w:p>
        </w:tc>
        <w:tc>
          <w:tcPr>
            <w:tcW w:w="549" w:type="pct"/>
            <w:tcBorders>
              <w:top w:val="nil"/>
              <w:left w:val="nil"/>
              <w:bottom w:val="nil"/>
              <w:right w:val="nil"/>
            </w:tcBorders>
            <w:shd w:val="clear" w:color="auto" w:fill="auto"/>
            <w:noWrap/>
            <w:vAlign w:val="center"/>
          </w:tcPr>
          <w:p w14:paraId="1E9D914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tcPr>
          <w:p w14:paraId="1DDB662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tcPr>
          <w:p w14:paraId="04E9B3D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0.542 </w:t>
            </w:r>
          </w:p>
        </w:tc>
        <w:tc>
          <w:tcPr>
            <w:tcW w:w="549" w:type="pct"/>
            <w:tcBorders>
              <w:top w:val="nil"/>
              <w:left w:val="nil"/>
              <w:bottom w:val="nil"/>
              <w:right w:val="nil"/>
            </w:tcBorders>
            <w:shd w:val="clear" w:color="auto" w:fill="auto"/>
            <w:noWrap/>
            <w:vAlign w:val="center"/>
          </w:tcPr>
          <w:p w14:paraId="14A50D4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0.562 </w:t>
            </w:r>
          </w:p>
        </w:tc>
        <w:tc>
          <w:tcPr>
            <w:tcW w:w="549" w:type="pct"/>
            <w:tcBorders>
              <w:top w:val="nil"/>
              <w:left w:val="nil"/>
              <w:bottom w:val="nil"/>
              <w:right w:val="nil"/>
            </w:tcBorders>
            <w:shd w:val="clear" w:color="auto" w:fill="auto"/>
            <w:noWrap/>
            <w:vAlign w:val="center"/>
          </w:tcPr>
          <w:p w14:paraId="1AFA61C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0.592 </w:t>
            </w:r>
          </w:p>
        </w:tc>
        <w:tc>
          <w:tcPr>
            <w:tcW w:w="475" w:type="pct"/>
            <w:tcBorders>
              <w:top w:val="nil"/>
              <w:left w:val="nil"/>
              <w:bottom w:val="nil"/>
              <w:right w:val="nil"/>
            </w:tcBorders>
            <w:shd w:val="clear" w:color="auto" w:fill="auto"/>
            <w:noWrap/>
            <w:vAlign w:val="center"/>
          </w:tcPr>
          <w:p w14:paraId="128545F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0.552 </w:t>
            </w:r>
          </w:p>
        </w:tc>
        <w:tc>
          <w:tcPr>
            <w:tcW w:w="265" w:type="pct"/>
            <w:tcBorders>
              <w:top w:val="nil"/>
              <w:left w:val="nil"/>
              <w:bottom w:val="nil"/>
              <w:right w:val="nil"/>
            </w:tcBorders>
            <w:shd w:val="clear" w:color="auto" w:fill="auto"/>
            <w:noWrap/>
            <w:vAlign w:val="center"/>
          </w:tcPr>
          <w:p w14:paraId="1DD8E8B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0.550 </w:t>
            </w:r>
          </w:p>
        </w:tc>
      </w:tr>
      <w:tr w:rsidR="00C41D74" w14:paraId="53C4DF4F" w14:textId="77777777">
        <w:trPr>
          <w:trHeight w:val="289"/>
        </w:trPr>
        <w:tc>
          <w:tcPr>
            <w:tcW w:w="415" w:type="pct"/>
            <w:tcBorders>
              <w:top w:val="nil"/>
              <w:left w:val="nil"/>
              <w:bottom w:val="nil"/>
              <w:right w:val="nil"/>
            </w:tcBorders>
            <w:shd w:val="clear" w:color="auto" w:fill="auto"/>
            <w:noWrap/>
            <w:vAlign w:val="center"/>
          </w:tcPr>
          <w:p w14:paraId="00B0FFA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HC01_VC04</w:t>
            </w:r>
          </w:p>
        </w:tc>
        <w:tc>
          <w:tcPr>
            <w:tcW w:w="550" w:type="pct"/>
            <w:tcBorders>
              <w:top w:val="nil"/>
              <w:left w:val="nil"/>
              <w:bottom w:val="nil"/>
              <w:right w:val="nil"/>
            </w:tcBorders>
            <w:shd w:val="clear" w:color="auto" w:fill="auto"/>
            <w:noWrap/>
            <w:vAlign w:val="center"/>
          </w:tcPr>
          <w:p w14:paraId="214BFFC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0.521 </w:t>
            </w:r>
          </w:p>
        </w:tc>
        <w:tc>
          <w:tcPr>
            <w:tcW w:w="550" w:type="pct"/>
            <w:tcBorders>
              <w:top w:val="nil"/>
              <w:left w:val="nil"/>
              <w:bottom w:val="nil"/>
              <w:right w:val="nil"/>
            </w:tcBorders>
            <w:shd w:val="clear" w:color="auto" w:fill="auto"/>
            <w:noWrap/>
            <w:vAlign w:val="center"/>
          </w:tcPr>
          <w:p w14:paraId="7BA0874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0.548 </w:t>
            </w:r>
          </w:p>
        </w:tc>
        <w:tc>
          <w:tcPr>
            <w:tcW w:w="549" w:type="pct"/>
            <w:tcBorders>
              <w:top w:val="nil"/>
              <w:left w:val="nil"/>
              <w:bottom w:val="nil"/>
              <w:right w:val="nil"/>
            </w:tcBorders>
            <w:shd w:val="clear" w:color="auto" w:fill="auto"/>
            <w:noWrap/>
            <w:vAlign w:val="center"/>
          </w:tcPr>
          <w:p w14:paraId="5871A7A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0.544 </w:t>
            </w:r>
          </w:p>
        </w:tc>
        <w:tc>
          <w:tcPr>
            <w:tcW w:w="549" w:type="pct"/>
            <w:tcBorders>
              <w:top w:val="nil"/>
              <w:left w:val="nil"/>
              <w:bottom w:val="nil"/>
              <w:right w:val="nil"/>
            </w:tcBorders>
            <w:shd w:val="clear" w:color="auto" w:fill="auto"/>
            <w:noWrap/>
            <w:vAlign w:val="center"/>
          </w:tcPr>
          <w:p w14:paraId="1B39D4F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0.530 </w:t>
            </w:r>
          </w:p>
        </w:tc>
        <w:tc>
          <w:tcPr>
            <w:tcW w:w="549" w:type="pct"/>
            <w:tcBorders>
              <w:top w:val="nil"/>
              <w:left w:val="nil"/>
              <w:bottom w:val="nil"/>
              <w:right w:val="nil"/>
            </w:tcBorders>
            <w:shd w:val="clear" w:color="auto" w:fill="auto"/>
            <w:noWrap/>
            <w:vAlign w:val="center"/>
          </w:tcPr>
          <w:p w14:paraId="14AACD2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0.546 </w:t>
            </w:r>
          </w:p>
        </w:tc>
        <w:tc>
          <w:tcPr>
            <w:tcW w:w="549" w:type="pct"/>
            <w:tcBorders>
              <w:top w:val="nil"/>
              <w:left w:val="nil"/>
              <w:bottom w:val="nil"/>
              <w:right w:val="nil"/>
            </w:tcBorders>
            <w:shd w:val="clear" w:color="auto" w:fill="auto"/>
            <w:noWrap/>
            <w:vAlign w:val="center"/>
          </w:tcPr>
          <w:p w14:paraId="778D6CC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0.554 </w:t>
            </w:r>
          </w:p>
        </w:tc>
        <w:tc>
          <w:tcPr>
            <w:tcW w:w="549" w:type="pct"/>
            <w:tcBorders>
              <w:top w:val="nil"/>
              <w:left w:val="nil"/>
              <w:bottom w:val="nil"/>
              <w:right w:val="nil"/>
            </w:tcBorders>
            <w:shd w:val="clear" w:color="auto" w:fill="auto"/>
            <w:noWrap/>
            <w:vAlign w:val="center"/>
          </w:tcPr>
          <w:p w14:paraId="07938BD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0.588 </w:t>
            </w:r>
          </w:p>
        </w:tc>
        <w:tc>
          <w:tcPr>
            <w:tcW w:w="475" w:type="pct"/>
            <w:tcBorders>
              <w:top w:val="nil"/>
              <w:left w:val="nil"/>
              <w:bottom w:val="nil"/>
              <w:right w:val="nil"/>
            </w:tcBorders>
            <w:shd w:val="clear" w:color="auto" w:fill="auto"/>
            <w:noWrap/>
            <w:vAlign w:val="center"/>
          </w:tcPr>
          <w:p w14:paraId="4268F77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0.542 </w:t>
            </w:r>
          </w:p>
        </w:tc>
        <w:tc>
          <w:tcPr>
            <w:tcW w:w="265" w:type="pct"/>
            <w:tcBorders>
              <w:top w:val="nil"/>
              <w:left w:val="nil"/>
              <w:bottom w:val="nil"/>
              <w:right w:val="nil"/>
            </w:tcBorders>
            <w:shd w:val="clear" w:color="auto" w:fill="auto"/>
            <w:noWrap/>
            <w:vAlign w:val="center"/>
          </w:tcPr>
          <w:p w14:paraId="4FE9B4A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0.547 </w:t>
            </w:r>
          </w:p>
        </w:tc>
      </w:tr>
      <w:tr w:rsidR="00C41D74" w14:paraId="0DA404AE" w14:textId="77777777">
        <w:trPr>
          <w:trHeight w:val="289"/>
        </w:trPr>
        <w:tc>
          <w:tcPr>
            <w:tcW w:w="415" w:type="pct"/>
            <w:tcBorders>
              <w:top w:val="nil"/>
              <w:left w:val="nil"/>
              <w:bottom w:val="nil"/>
              <w:right w:val="nil"/>
            </w:tcBorders>
            <w:shd w:val="clear" w:color="auto" w:fill="auto"/>
            <w:noWrap/>
            <w:vAlign w:val="center"/>
          </w:tcPr>
          <w:p w14:paraId="42B7B5B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HC01_VC17</w:t>
            </w:r>
          </w:p>
        </w:tc>
        <w:tc>
          <w:tcPr>
            <w:tcW w:w="550" w:type="pct"/>
            <w:tcBorders>
              <w:top w:val="nil"/>
              <w:left w:val="nil"/>
              <w:bottom w:val="nil"/>
              <w:right w:val="nil"/>
            </w:tcBorders>
            <w:shd w:val="clear" w:color="auto" w:fill="auto"/>
            <w:noWrap/>
            <w:vAlign w:val="center"/>
          </w:tcPr>
          <w:p w14:paraId="1CC2E30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0.522 </w:t>
            </w:r>
          </w:p>
        </w:tc>
        <w:tc>
          <w:tcPr>
            <w:tcW w:w="550" w:type="pct"/>
            <w:tcBorders>
              <w:top w:val="nil"/>
              <w:left w:val="nil"/>
              <w:bottom w:val="nil"/>
              <w:right w:val="nil"/>
            </w:tcBorders>
            <w:shd w:val="clear" w:color="auto" w:fill="auto"/>
            <w:noWrap/>
            <w:vAlign w:val="center"/>
          </w:tcPr>
          <w:p w14:paraId="7B8D650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0.549 </w:t>
            </w:r>
          </w:p>
        </w:tc>
        <w:tc>
          <w:tcPr>
            <w:tcW w:w="549" w:type="pct"/>
            <w:tcBorders>
              <w:top w:val="nil"/>
              <w:left w:val="nil"/>
              <w:bottom w:val="nil"/>
              <w:right w:val="nil"/>
            </w:tcBorders>
            <w:shd w:val="clear" w:color="auto" w:fill="auto"/>
            <w:noWrap/>
            <w:vAlign w:val="center"/>
          </w:tcPr>
          <w:p w14:paraId="7A6AA32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0.543 </w:t>
            </w:r>
          </w:p>
        </w:tc>
        <w:tc>
          <w:tcPr>
            <w:tcW w:w="549" w:type="pct"/>
            <w:tcBorders>
              <w:top w:val="nil"/>
              <w:left w:val="nil"/>
              <w:bottom w:val="nil"/>
              <w:right w:val="nil"/>
            </w:tcBorders>
            <w:shd w:val="clear" w:color="auto" w:fill="auto"/>
            <w:noWrap/>
            <w:vAlign w:val="center"/>
          </w:tcPr>
          <w:p w14:paraId="6802CE2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tcPr>
          <w:p w14:paraId="4EAAF7F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0.540 </w:t>
            </w:r>
          </w:p>
        </w:tc>
        <w:tc>
          <w:tcPr>
            <w:tcW w:w="549" w:type="pct"/>
            <w:tcBorders>
              <w:top w:val="nil"/>
              <w:left w:val="nil"/>
              <w:bottom w:val="nil"/>
              <w:right w:val="nil"/>
            </w:tcBorders>
            <w:shd w:val="clear" w:color="auto" w:fill="auto"/>
            <w:noWrap/>
            <w:vAlign w:val="center"/>
          </w:tcPr>
          <w:p w14:paraId="0FF8BEF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0.552 </w:t>
            </w:r>
          </w:p>
        </w:tc>
        <w:tc>
          <w:tcPr>
            <w:tcW w:w="549" w:type="pct"/>
            <w:tcBorders>
              <w:top w:val="nil"/>
              <w:left w:val="nil"/>
              <w:bottom w:val="nil"/>
              <w:right w:val="nil"/>
            </w:tcBorders>
            <w:shd w:val="clear" w:color="auto" w:fill="auto"/>
            <w:noWrap/>
            <w:vAlign w:val="center"/>
          </w:tcPr>
          <w:p w14:paraId="54C2CE9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0.586 </w:t>
            </w:r>
          </w:p>
        </w:tc>
        <w:tc>
          <w:tcPr>
            <w:tcW w:w="475" w:type="pct"/>
            <w:tcBorders>
              <w:top w:val="nil"/>
              <w:left w:val="nil"/>
              <w:bottom w:val="nil"/>
              <w:right w:val="nil"/>
            </w:tcBorders>
            <w:shd w:val="clear" w:color="auto" w:fill="auto"/>
            <w:noWrap/>
            <w:vAlign w:val="center"/>
          </w:tcPr>
          <w:p w14:paraId="507C4DE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0.539 </w:t>
            </w:r>
          </w:p>
        </w:tc>
        <w:tc>
          <w:tcPr>
            <w:tcW w:w="265" w:type="pct"/>
            <w:tcBorders>
              <w:top w:val="nil"/>
              <w:left w:val="nil"/>
              <w:bottom w:val="nil"/>
              <w:right w:val="nil"/>
            </w:tcBorders>
            <w:shd w:val="clear" w:color="auto" w:fill="auto"/>
            <w:noWrap/>
            <w:vAlign w:val="center"/>
          </w:tcPr>
          <w:p w14:paraId="4BC6331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0.546 </w:t>
            </w:r>
          </w:p>
        </w:tc>
      </w:tr>
      <w:tr w:rsidR="00C41D74" w14:paraId="19E43A15" w14:textId="77777777">
        <w:trPr>
          <w:trHeight w:val="289"/>
        </w:trPr>
        <w:tc>
          <w:tcPr>
            <w:tcW w:w="415" w:type="pct"/>
            <w:tcBorders>
              <w:top w:val="nil"/>
              <w:left w:val="nil"/>
              <w:bottom w:val="nil"/>
              <w:right w:val="nil"/>
            </w:tcBorders>
            <w:shd w:val="clear" w:color="auto" w:fill="auto"/>
            <w:noWrap/>
            <w:vAlign w:val="center"/>
          </w:tcPr>
          <w:p w14:paraId="6854479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HC02_VC03</w:t>
            </w:r>
          </w:p>
        </w:tc>
        <w:tc>
          <w:tcPr>
            <w:tcW w:w="550" w:type="pct"/>
            <w:tcBorders>
              <w:top w:val="nil"/>
              <w:left w:val="nil"/>
              <w:bottom w:val="nil"/>
              <w:right w:val="nil"/>
            </w:tcBorders>
            <w:shd w:val="clear" w:color="auto" w:fill="auto"/>
            <w:noWrap/>
            <w:vAlign w:val="center"/>
          </w:tcPr>
          <w:p w14:paraId="044AAD5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0.504 </w:t>
            </w:r>
          </w:p>
        </w:tc>
        <w:tc>
          <w:tcPr>
            <w:tcW w:w="550" w:type="pct"/>
            <w:tcBorders>
              <w:top w:val="nil"/>
              <w:left w:val="nil"/>
              <w:bottom w:val="nil"/>
              <w:right w:val="nil"/>
            </w:tcBorders>
            <w:shd w:val="clear" w:color="auto" w:fill="auto"/>
            <w:noWrap/>
            <w:vAlign w:val="center"/>
          </w:tcPr>
          <w:p w14:paraId="3FE9B64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0.525 </w:t>
            </w:r>
          </w:p>
        </w:tc>
        <w:tc>
          <w:tcPr>
            <w:tcW w:w="549" w:type="pct"/>
            <w:tcBorders>
              <w:top w:val="nil"/>
              <w:left w:val="nil"/>
              <w:bottom w:val="nil"/>
              <w:right w:val="nil"/>
            </w:tcBorders>
            <w:shd w:val="clear" w:color="auto" w:fill="auto"/>
            <w:noWrap/>
            <w:vAlign w:val="center"/>
          </w:tcPr>
          <w:p w14:paraId="0401C3E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tcPr>
          <w:p w14:paraId="52C5BBD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tcPr>
          <w:p w14:paraId="06C47DD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0.526 </w:t>
            </w:r>
          </w:p>
        </w:tc>
        <w:tc>
          <w:tcPr>
            <w:tcW w:w="549" w:type="pct"/>
            <w:tcBorders>
              <w:top w:val="nil"/>
              <w:left w:val="nil"/>
              <w:bottom w:val="nil"/>
              <w:right w:val="nil"/>
            </w:tcBorders>
            <w:shd w:val="clear" w:color="auto" w:fill="auto"/>
            <w:noWrap/>
            <w:vAlign w:val="center"/>
          </w:tcPr>
          <w:p w14:paraId="3B1CDE0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0.519 </w:t>
            </w:r>
          </w:p>
        </w:tc>
        <w:tc>
          <w:tcPr>
            <w:tcW w:w="549" w:type="pct"/>
            <w:tcBorders>
              <w:top w:val="nil"/>
              <w:left w:val="nil"/>
              <w:bottom w:val="nil"/>
              <w:right w:val="nil"/>
            </w:tcBorders>
            <w:shd w:val="clear" w:color="auto" w:fill="auto"/>
            <w:noWrap/>
            <w:vAlign w:val="center"/>
          </w:tcPr>
          <w:p w14:paraId="5D7D7C9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0.583 </w:t>
            </w:r>
          </w:p>
        </w:tc>
        <w:tc>
          <w:tcPr>
            <w:tcW w:w="475" w:type="pct"/>
            <w:tcBorders>
              <w:top w:val="nil"/>
              <w:left w:val="nil"/>
              <w:bottom w:val="nil"/>
              <w:right w:val="nil"/>
            </w:tcBorders>
            <w:shd w:val="clear" w:color="auto" w:fill="auto"/>
            <w:noWrap/>
            <w:vAlign w:val="center"/>
          </w:tcPr>
          <w:p w14:paraId="3222925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0.516 </w:t>
            </w:r>
          </w:p>
        </w:tc>
        <w:tc>
          <w:tcPr>
            <w:tcW w:w="265" w:type="pct"/>
            <w:tcBorders>
              <w:top w:val="nil"/>
              <w:left w:val="nil"/>
              <w:bottom w:val="nil"/>
              <w:right w:val="nil"/>
            </w:tcBorders>
            <w:shd w:val="clear" w:color="auto" w:fill="auto"/>
            <w:noWrap/>
            <w:vAlign w:val="center"/>
          </w:tcPr>
          <w:p w14:paraId="7354DE6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0.530 </w:t>
            </w:r>
          </w:p>
        </w:tc>
      </w:tr>
      <w:tr w:rsidR="00C41D74" w14:paraId="37818307" w14:textId="77777777">
        <w:trPr>
          <w:trHeight w:val="289"/>
        </w:trPr>
        <w:tc>
          <w:tcPr>
            <w:tcW w:w="415" w:type="pct"/>
            <w:tcBorders>
              <w:top w:val="nil"/>
              <w:left w:val="nil"/>
              <w:bottom w:val="nil"/>
              <w:right w:val="nil"/>
            </w:tcBorders>
            <w:shd w:val="clear" w:color="auto" w:fill="auto"/>
            <w:noWrap/>
            <w:vAlign w:val="center"/>
          </w:tcPr>
          <w:p w14:paraId="6395016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HC02_VC29</w:t>
            </w:r>
          </w:p>
        </w:tc>
        <w:tc>
          <w:tcPr>
            <w:tcW w:w="550" w:type="pct"/>
            <w:tcBorders>
              <w:top w:val="nil"/>
              <w:left w:val="nil"/>
              <w:bottom w:val="nil"/>
              <w:right w:val="nil"/>
            </w:tcBorders>
            <w:shd w:val="clear" w:color="auto" w:fill="auto"/>
            <w:noWrap/>
            <w:vAlign w:val="center"/>
          </w:tcPr>
          <w:p w14:paraId="6664D5F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0.523 </w:t>
            </w:r>
          </w:p>
        </w:tc>
        <w:tc>
          <w:tcPr>
            <w:tcW w:w="550" w:type="pct"/>
            <w:tcBorders>
              <w:top w:val="nil"/>
              <w:left w:val="nil"/>
              <w:bottom w:val="nil"/>
              <w:right w:val="nil"/>
            </w:tcBorders>
            <w:shd w:val="clear" w:color="auto" w:fill="auto"/>
            <w:noWrap/>
            <w:vAlign w:val="center"/>
          </w:tcPr>
          <w:p w14:paraId="4570577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0.532 </w:t>
            </w:r>
          </w:p>
        </w:tc>
        <w:tc>
          <w:tcPr>
            <w:tcW w:w="549" w:type="pct"/>
            <w:tcBorders>
              <w:top w:val="nil"/>
              <w:left w:val="nil"/>
              <w:bottom w:val="nil"/>
              <w:right w:val="nil"/>
            </w:tcBorders>
            <w:shd w:val="clear" w:color="auto" w:fill="auto"/>
            <w:noWrap/>
            <w:vAlign w:val="center"/>
          </w:tcPr>
          <w:p w14:paraId="01D9478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0.513 </w:t>
            </w:r>
          </w:p>
        </w:tc>
        <w:tc>
          <w:tcPr>
            <w:tcW w:w="549" w:type="pct"/>
            <w:tcBorders>
              <w:top w:val="nil"/>
              <w:left w:val="nil"/>
              <w:bottom w:val="nil"/>
              <w:right w:val="nil"/>
            </w:tcBorders>
            <w:shd w:val="clear" w:color="auto" w:fill="auto"/>
            <w:noWrap/>
            <w:vAlign w:val="center"/>
          </w:tcPr>
          <w:p w14:paraId="079AD0B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0.517 </w:t>
            </w:r>
          </w:p>
        </w:tc>
        <w:tc>
          <w:tcPr>
            <w:tcW w:w="549" w:type="pct"/>
            <w:tcBorders>
              <w:top w:val="nil"/>
              <w:left w:val="nil"/>
              <w:bottom w:val="nil"/>
              <w:right w:val="nil"/>
            </w:tcBorders>
            <w:shd w:val="clear" w:color="auto" w:fill="auto"/>
            <w:noWrap/>
            <w:vAlign w:val="center"/>
          </w:tcPr>
          <w:p w14:paraId="5945531F"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0.510 </w:t>
            </w:r>
          </w:p>
        </w:tc>
        <w:tc>
          <w:tcPr>
            <w:tcW w:w="549" w:type="pct"/>
            <w:tcBorders>
              <w:top w:val="nil"/>
              <w:left w:val="nil"/>
              <w:bottom w:val="nil"/>
              <w:right w:val="nil"/>
            </w:tcBorders>
            <w:shd w:val="clear" w:color="auto" w:fill="auto"/>
            <w:noWrap/>
            <w:vAlign w:val="center"/>
          </w:tcPr>
          <w:p w14:paraId="5392B2E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0.534 </w:t>
            </w:r>
          </w:p>
        </w:tc>
        <w:tc>
          <w:tcPr>
            <w:tcW w:w="549" w:type="pct"/>
            <w:tcBorders>
              <w:top w:val="nil"/>
              <w:left w:val="nil"/>
              <w:bottom w:val="nil"/>
              <w:right w:val="nil"/>
            </w:tcBorders>
            <w:shd w:val="clear" w:color="auto" w:fill="auto"/>
            <w:noWrap/>
            <w:vAlign w:val="center"/>
          </w:tcPr>
          <w:p w14:paraId="3DE632F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0.567 </w:t>
            </w:r>
          </w:p>
        </w:tc>
        <w:tc>
          <w:tcPr>
            <w:tcW w:w="475" w:type="pct"/>
            <w:tcBorders>
              <w:top w:val="nil"/>
              <w:left w:val="nil"/>
              <w:bottom w:val="nil"/>
              <w:right w:val="nil"/>
            </w:tcBorders>
            <w:shd w:val="clear" w:color="auto" w:fill="auto"/>
            <w:noWrap/>
            <w:vAlign w:val="center"/>
          </w:tcPr>
          <w:p w14:paraId="433F036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0.523 </w:t>
            </w:r>
          </w:p>
        </w:tc>
        <w:tc>
          <w:tcPr>
            <w:tcW w:w="265" w:type="pct"/>
            <w:tcBorders>
              <w:top w:val="nil"/>
              <w:left w:val="nil"/>
              <w:bottom w:val="nil"/>
              <w:right w:val="nil"/>
            </w:tcBorders>
            <w:shd w:val="clear" w:color="auto" w:fill="auto"/>
            <w:noWrap/>
            <w:vAlign w:val="center"/>
          </w:tcPr>
          <w:p w14:paraId="63726B0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0.528 </w:t>
            </w:r>
          </w:p>
        </w:tc>
      </w:tr>
      <w:tr w:rsidR="00C41D74" w14:paraId="3F2EE372" w14:textId="77777777">
        <w:trPr>
          <w:trHeight w:val="289"/>
        </w:trPr>
        <w:tc>
          <w:tcPr>
            <w:tcW w:w="415" w:type="pct"/>
            <w:tcBorders>
              <w:top w:val="nil"/>
              <w:left w:val="nil"/>
              <w:bottom w:val="nil"/>
              <w:right w:val="nil"/>
            </w:tcBorders>
            <w:shd w:val="clear" w:color="auto" w:fill="auto"/>
            <w:noWrap/>
            <w:vAlign w:val="center"/>
          </w:tcPr>
          <w:p w14:paraId="7E8C6AF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HC02_VC13</w:t>
            </w:r>
          </w:p>
        </w:tc>
        <w:tc>
          <w:tcPr>
            <w:tcW w:w="550" w:type="pct"/>
            <w:tcBorders>
              <w:top w:val="nil"/>
              <w:left w:val="nil"/>
              <w:bottom w:val="nil"/>
              <w:right w:val="nil"/>
            </w:tcBorders>
            <w:shd w:val="clear" w:color="auto" w:fill="auto"/>
            <w:noWrap/>
            <w:vAlign w:val="center"/>
          </w:tcPr>
          <w:p w14:paraId="6BEFCA1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0.506 </w:t>
            </w:r>
          </w:p>
        </w:tc>
        <w:tc>
          <w:tcPr>
            <w:tcW w:w="550" w:type="pct"/>
            <w:tcBorders>
              <w:top w:val="nil"/>
              <w:left w:val="nil"/>
              <w:bottom w:val="nil"/>
              <w:right w:val="nil"/>
            </w:tcBorders>
            <w:shd w:val="clear" w:color="auto" w:fill="auto"/>
            <w:noWrap/>
            <w:vAlign w:val="center"/>
          </w:tcPr>
          <w:p w14:paraId="692897B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0.535 </w:t>
            </w:r>
          </w:p>
        </w:tc>
        <w:tc>
          <w:tcPr>
            <w:tcW w:w="549" w:type="pct"/>
            <w:tcBorders>
              <w:top w:val="nil"/>
              <w:left w:val="nil"/>
              <w:bottom w:val="nil"/>
              <w:right w:val="nil"/>
            </w:tcBorders>
            <w:shd w:val="clear" w:color="auto" w:fill="auto"/>
            <w:noWrap/>
            <w:vAlign w:val="center"/>
          </w:tcPr>
          <w:p w14:paraId="55512CB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tcPr>
          <w:p w14:paraId="262D04C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0.529 </w:t>
            </w:r>
          </w:p>
        </w:tc>
        <w:tc>
          <w:tcPr>
            <w:tcW w:w="549" w:type="pct"/>
            <w:tcBorders>
              <w:top w:val="nil"/>
              <w:left w:val="nil"/>
              <w:bottom w:val="nil"/>
              <w:right w:val="nil"/>
            </w:tcBorders>
            <w:shd w:val="clear" w:color="auto" w:fill="auto"/>
            <w:noWrap/>
            <w:vAlign w:val="center"/>
          </w:tcPr>
          <w:p w14:paraId="281E1FA4"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0.520 </w:t>
            </w:r>
          </w:p>
        </w:tc>
        <w:tc>
          <w:tcPr>
            <w:tcW w:w="549" w:type="pct"/>
            <w:tcBorders>
              <w:top w:val="nil"/>
              <w:left w:val="nil"/>
              <w:bottom w:val="nil"/>
              <w:right w:val="nil"/>
            </w:tcBorders>
            <w:shd w:val="clear" w:color="auto" w:fill="auto"/>
            <w:noWrap/>
            <w:vAlign w:val="center"/>
          </w:tcPr>
          <w:p w14:paraId="26B0910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0.511 </w:t>
            </w:r>
          </w:p>
        </w:tc>
        <w:tc>
          <w:tcPr>
            <w:tcW w:w="549" w:type="pct"/>
            <w:tcBorders>
              <w:top w:val="nil"/>
              <w:left w:val="nil"/>
              <w:bottom w:val="nil"/>
              <w:right w:val="nil"/>
            </w:tcBorders>
            <w:shd w:val="clear" w:color="auto" w:fill="auto"/>
            <w:noWrap/>
            <w:vAlign w:val="center"/>
          </w:tcPr>
          <w:p w14:paraId="5EB860BB"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0.561 </w:t>
            </w:r>
          </w:p>
        </w:tc>
        <w:tc>
          <w:tcPr>
            <w:tcW w:w="475" w:type="pct"/>
            <w:tcBorders>
              <w:top w:val="nil"/>
              <w:left w:val="nil"/>
              <w:bottom w:val="nil"/>
              <w:right w:val="nil"/>
            </w:tcBorders>
            <w:shd w:val="clear" w:color="auto" w:fill="auto"/>
            <w:noWrap/>
            <w:vAlign w:val="center"/>
          </w:tcPr>
          <w:p w14:paraId="6263BFB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0.514 </w:t>
            </w:r>
          </w:p>
        </w:tc>
        <w:tc>
          <w:tcPr>
            <w:tcW w:w="265" w:type="pct"/>
            <w:tcBorders>
              <w:top w:val="nil"/>
              <w:left w:val="nil"/>
              <w:bottom w:val="nil"/>
              <w:right w:val="nil"/>
            </w:tcBorders>
            <w:shd w:val="clear" w:color="auto" w:fill="auto"/>
            <w:noWrap/>
            <w:vAlign w:val="center"/>
          </w:tcPr>
          <w:p w14:paraId="27BE00B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0.525 </w:t>
            </w:r>
          </w:p>
        </w:tc>
      </w:tr>
      <w:tr w:rsidR="00C41D74" w14:paraId="211BE2C8" w14:textId="77777777">
        <w:trPr>
          <w:trHeight w:val="270"/>
        </w:trPr>
        <w:tc>
          <w:tcPr>
            <w:tcW w:w="415" w:type="pct"/>
            <w:tcBorders>
              <w:top w:val="nil"/>
              <w:left w:val="nil"/>
              <w:bottom w:val="nil"/>
              <w:right w:val="nil"/>
            </w:tcBorders>
            <w:shd w:val="clear" w:color="auto" w:fill="auto"/>
            <w:noWrap/>
            <w:vAlign w:val="center"/>
          </w:tcPr>
          <w:p w14:paraId="04D85A4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HC02_VC04</w:t>
            </w:r>
          </w:p>
        </w:tc>
        <w:tc>
          <w:tcPr>
            <w:tcW w:w="550" w:type="pct"/>
            <w:tcBorders>
              <w:top w:val="nil"/>
              <w:left w:val="nil"/>
              <w:bottom w:val="nil"/>
              <w:right w:val="nil"/>
            </w:tcBorders>
            <w:shd w:val="clear" w:color="auto" w:fill="auto"/>
            <w:noWrap/>
            <w:vAlign w:val="center"/>
          </w:tcPr>
          <w:p w14:paraId="7B0BB1F9"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0.509 </w:t>
            </w:r>
          </w:p>
        </w:tc>
        <w:tc>
          <w:tcPr>
            <w:tcW w:w="550" w:type="pct"/>
            <w:tcBorders>
              <w:top w:val="nil"/>
              <w:left w:val="nil"/>
              <w:bottom w:val="nil"/>
              <w:right w:val="nil"/>
            </w:tcBorders>
            <w:shd w:val="clear" w:color="auto" w:fill="auto"/>
            <w:noWrap/>
            <w:vAlign w:val="center"/>
          </w:tcPr>
          <w:p w14:paraId="0AB7A468"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0.531 </w:t>
            </w:r>
          </w:p>
        </w:tc>
        <w:tc>
          <w:tcPr>
            <w:tcW w:w="549" w:type="pct"/>
            <w:tcBorders>
              <w:top w:val="nil"/>
              <w:left w:val="nil"/>
              <w:bottom w:val="nil"/>
              <w:right w:val="nil"/>
            </w:tcBorders>
            <w:shd w:val="clear" w:color="auto" w:fill="auto"/>
            <w:noWrap/>
            <w:vAlign w:val="center"/>
          </w:tcPr>
          <w:p w14:paraId="422AE28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0.515 </w:t>
            </w:r>
          </w:p>
        </w:tc>
        <w:tc>
          <w:tcPr>
            <w:tcW w:w="549" w:type="pct"/>
            <w:tcBorders>
              <w:top w:val="nil"/>
              <w:left w:val="nil"/>
              <w:bottom w:val="nil"/>
              <w:right w:val="nil"/>
            </w:tcBorders>
            <w:shd w:val="clear" w:color="auto" w:fill="auto"/>
            <w:noWrap/>
            <w:vAlign w:val="center"/>
          </w:tcPr>
          <w:p w14:paraId="0240359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0.512 </w:t>
            </w:r>
          </w:p>
        </w:tc>
        <w:tc>
          <w:tcPr>
            <w:tcW w:w="549" w:type="pct"/>
            <w:tcBorders>
              <w:top w:val="nil"/>
              <w:left w:val="nil"/>
              <w:bottom w:val="nil"/>
              <w:right w:val="nil"/>
            </w:tcBorders>
            <w:shd w:val="clear" w:color="auto" w:fill="auto"/>
            <w:noWrap/>
            <w:vAlign w:val="center"/>
          </w:tcPr>
          <w:p w14:paraId="7454F40A"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0.509 </w:t>
            </w:r>
          </w:p>
        </w:tc>
        <w:tc>
          <w:tcPr>
            <w:tcW w:w="549" w:type="pct"/>
            <w:tcBorders>
              <w:top w:val="nil"/>
              <w:left w:val="nil"/>
              <w:bottom w:val="nil"/>
              <w:right w:val="nil"/>
            </w:tcBorders>
            <w:shd w:val="clear" w:color="auto" w:fill="auto"/>
            <w:noWrap/>
            <w:vAlign w:val="center"/>
          </w:tcPr>
          <w:p w14:paraId="7A230C15"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0.516 </w:t>
            </w:r>
          </w:p>
        </w:tc>
        <w:tc>
          <w:tcPr>
            <w:tcW w:w="549" w:type="pct"/>
            <w:tcBorders>
              <w:top w:val="nil"/>
              <w:left w:val="nil"/>
              <w:bottom w:val="nil"/>
              <w:right w:val="nil"/>
            </w:tcBorders>
            <w:shd w:val="clear" w:color="auto" w:fill="auto"/>
            <w:noWrap/>
            <w:vAlign w:val="center"/>
          </w:tcPr>
          <w:p w14:paraId="2D937A7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0.560 </w:t>
            </w:r>
          </w:p>
        </w:tc>
        <w:tc>
          <w:tcPr>
            <w:tcW w:w="475" w:type="pct"/>
            <w:tcBorders>
              <w:top w:val="nil"/>
              <w:left w:val="nil"/>
              <w:bottom w:val="nil"/>
              <w:right w:val="nil"/>
            </w:tcBorders>
            <w:shd w:val="clear" w:color="auto" w:fill="auto"/>
            <w:noWrap/>
            <w:vAlign w:val="center"/>
          </w:tcPr>
          <w:p w14:paraId="0DCEE6CE"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0.513 </w:t>
            </w:r>
          </w:p>
        </w:tc>
        <w:tc>
          <w:tcPr>
            <w:tcW w:w="265" w:type="pct"/>
            <w:tcBorders>
              <w:top w:val="nil"/>
              <w:left w:val="nil"/>
              <w:bottom w:val="nil"/>
              <w:right w:val="nil"/>
            </w:tcBorders>
            <w:shd w:val="clear" w:color="auto" w:fill="auto"/>
            <w:noWrap/>
            <w:vAlign w:val="center"/>
          </w:tcPr>
          <w:p w14:paraId="557914B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0.522 </w:t>
            </w:r>
          </w:p>
        </w:tc>
      </w:tr>
      <w:tr w:rsidR="00C41D74" w14:paraId="5E9D5D4F" w14:textId="77777777">
        <w:trPr>
          <w:trHeight w:val="285"/>
        </w:trPr>
        <w:tc>
          <w:tcPr>
            <w:tcW w:w="415" w:type="pct"/>
            <w:tcBorders>
              <w:top w:val="nil"/>
              <w:left w:val="nil"/>
              <w:bottom w:val="single" w:sz="8" w:space="0" w:color="auto"/>
              <w:right w:val="nil"/>
            </w:tcBorders>
            <w:shd w:val="clear" w:color="auto" w:fill="auto"/>
            <w:noWrap/>
            <w:vAlign w:val="center"/>
          </w:tcPr>
          <w:p w14:paraId="45D7DEA2"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HC02_VC17</w:t>
            </w:r>
          </w:p>
        </w:tc>
        <w:tc>
          <w:tcPr>
            <w:tcW w:w="550" w:type="pct"/>
            <w:tcBorders>
              <w:top w:val="nil"/>
              <w:left w:val="nil"/>
              <w:bottom w:val="single" w:sz="8" w:space="0" w:color="auto"/>
              <w:right w:val="nil"/>
            </w:tcBorders>
            <w:shd w:val="clear" w:color="auto" w:fill="auto"/>
            <w:noWrap/>
            <w:vAlign w:val="center"/>
          </w:tcPr>
          <w:p w14:paraId="0584CDB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0.509 </w:t>
            </w:r>
          </w:p>
        </w:tc>
        <w:tc>
          <w:tcPr>
            <w:tcW w:w="550" w:type="pct"/>
            <w:tcBorders>
              <w:top w:val="nil"/>
              <w:left w:val="nil"/>
              <w:bottom w:val="single" w:sz="8" w:space="0" w:color="auto"/>
              <w:right w:val="nil"/>
            </w:tcBorders>
            <w:shd w:val="clear" w:color="auto" w:fill="auto"/>
            <w:noWrap/>
            <w:vAlign w:val="center"/>
          </w:tcPr>
          <w:p w14:paraId="52D579D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0.536 </w:t>
            </w:r>
          </w:p>
        </w:tc>
        <w:tc>
          <w:tcPr>
            <w:tcW w:w="549" w:type="pct"/>
            <w:tcBorders>
              <w:top w:val="nil"/>
              <w:left w:val="nil"/>
              <w:bottom w:val="single" w:sz="8" w:space="0" w:color="auto"/>
              <w:right w:val="nil"/>
            </w:tcBorders>
            <w:shd w:val="clear" w:color="auto" w:fill="auto"/>
            <w:noWrap/>
            <w:vAlign w:val="center"/>
          </w:tcPr>
          <w:p w14:paraId="62AF1C91"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0.514 </w:t>
            </w:r>
          </w:p>
        </w:tc>
        <w:tc>
          <w:tcPr>
            <w:tcW w:w="549" w:type="pct"/>
            <w:tcBorders>
              <w:top w:val="nil"/>
              <w:left w:val="nil"/>
              <w:bottom w:val="single" w:sz="8" w:space="0" w:color="auto"/>
              <w:right w:val="nil"/>
            </w:tcBorders>
            <w:shd w:val="clear" w:color="auto" w:fill="auto"/>
            <w:noWrap/>
            <w:vAlign w:val="center"/>
          </w:tcPr>
          <w:p w14:paraId="72E7D81D"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0.503 </w:t>
            </w:r>
          </w:p>
        </w:tc>
        <w:tc>
          <w:tcPr>
            <w:tcW w:w="549" w:type="pct"/>
            <w:tcBorders>
              <w:top w:val="nil"/>
              <w:left w:val="nil"/>
              <w:bottom w:val="single" w:sz="8" w:space="0" w:color="auto"/>
              <w:right w:val="nil"/>
            </w:tcBorders>
            <w:shd w:val="clear" w:color="auto" w:fill="auto"/>
            <w:noWrap/>
            <w:vAlign w:val="center"/>
          </w:tcPr>
          <w:p w14:paraId="435AD0E3"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0.502 </w:t>
            </w:r>
          </w:p>
        </w:tc>
        <w:tc>
          <w:tcPr>
            <w:tcW w:w="549" w:type="pct"/>
            <w:tcBorders>
              <w:top w:val="nil"/>
              <w:left w:val="nil"/>
              <w:bottom w:val="single" w:sz="8" w:space="0" w:color="auto"/>
              <w:right w:val="nil"/>
            </w:tcBorders>
            <w:shd w:val="clear" w:color="auto" w:fill="auto"/>
            <w:noWrap/>
            <w:vAlign w:val="center"/>
          </w:tcPr>
          <w:p w14:paraId="0E0C7427"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0.522 </w:t>
            </w:r>
          </w:p>
        </w:tc>
        <w:tc>
          <w:tcPr>
            <w:tcW w:w="549" w:type="pct"/>
            <w:tcBorders>
              <w:top w:val="nil"/>
              <w:left w:val="nil"/>
              <w:bottom w:val="single" w:sz="8" w:space="0" w:color="auto"/>
              <w:right w:val="nil"/>
            </w:tcBorders>
            <w:shd w:val="clear" w:color="auto" w:fill="auto"/>
            <w:noWrap/>
            <w:vAlign w:val="center"/>
          </w:tcPr>
          <w:p w14:paraId="0ED0ADEC"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0.558 </w:t>
            </w:r>
          </w:p>
        </w:tc>
        <w:tc>
          <w:tcPr>
            <w:tcW w:w="475" w:type="pct"/>
            <w:tcBorders>
              <w:top w:val="nil"/>
              <w:left w:val="nil"/>
              <w:bottom w:val="single" w:sz="8" w:space="0" w:color="auto"/>
              <w:right w:val="nil"/>
            </w:tcBorders>
            <w:shd w:val="clear" w:color="auto" w:fill="auto"/>
            <w:noWrap/>
            <w:vAlign w:val="center"/>
          </w:tcPr>
          <w:p w14:paraId="76AD0196"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0.512 </w:t>
            </w:r>
          </w:p>
        </w:tc>
        <w:tc>
          <w:tcPr>
            <w:tcW w:w="265" w:type="pct"/>
            <w:tcBorders>
              <w:top w:val="nil"/>
              <w:left w:val="nil"/>
              <w:bottom w:val="single" w:sz="8" w:space="0" w:color="auto"/>
              <w:right w:val="nil"/>
            </w:tcBorders>
            <w:shd w:val="clear" w:color="auto" w:fill="auto"/>
            <w:noWrap/>
            <w:vAlign w:val="center"/>
          </w:tcPr>
          <w:p w14:paraId="6622C2F0" w14:textId="77777777" w:rsidR="00C41D74" w:rsidRDefault="00816B6E">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 xml:space="preserve">0.521 </w:t>
            </w:r>
          </w:p>
        </w:tc>
      </w:tr>
    </w:tbl>
    <w:p w14:paraId="56117DA9" w14:textId="77777777" w:rsidR="00C41D74" w:rsidRDefault="00C41D74">
      <w:pPr>
        <w:pStyle w:val="a6"/>
        <w:sectPr w:rsidR="00C41D74">
          <w:pgSz w:w="11906" w:h="16838"/>
          <w:pgMar w:top="1701" w:right="1418" w:bottom="1418" w:left="1418" w:header="851" w:footer="992" w:gutter="0"/>
          <w:cols w:space="425"/>
          <w:docGrid w:type="lines" w:linePitch="312"/>
        </w:sectPr>
      </w:pPr>
      <w:bookmarkStart w:id="113" w:name="_Ref37323025"/>
    </w:p>
    <w:p w14:paraId="780E8DB0" w14:textId="77777777" w:rsidR="00C41D74" w:rsidRDefault="00816B6E">
      <w:pPr>
        <w:pStyle w:val="a6"/>
        <w:rPr>
          <w:rFonts w:ascii="Times New Roman" w:hAnsi="Times New Roman" w:cs="Times New Roman"/>
          <w:sz w:val="21"/>
          <w:szCs w:val="21"/>
        </w:rPr>
      </w:pPr>
      <w:bookmarkStart w:id="114" w:name="_Ref41730823"/>
      <w:bookmarkStart w:id="115" w:name="_Toc40737742"/>
      <w:bookmarkStart w:id="116" w:name="_Ref41730810"/>
      <w:bookmarkEnd w:id="113"/>
      <w:r>
        <w:lastRenderedPageBreak/>
        <w:t>附录</w:t>
      </w:r>
      <w:r>
        <w:t xml:space="preserve"> </w:t>
      </w:r>
      <w:r>
        <w:fldChar w:fldCharType="begin"/>
      </w:r>
      <w:r>
        <w:instrText xml:space="preserve"> SEQ </w:instrText>
      </w:r>
      <w:r>
        <w:instrText>附录</w:instrText>
      </w:r>
      <w:r>
        <w:instrText xml:space="preserve"> \* ARABIC </w:instrText>
      </w:r>
      <w:r>
        <w:fldChar w:fldCharType="separate"/>
      </w:r>
      <w:r>
        <w:t>2</w:t>
      </w:r>
      <w:r>
        <w:fldChar w:fldCharType="end"/>
      </w:r>
      <w:bookmarkEnd w:id="114"/>
      <w:r>
        <w:rPr>
          <w:rFonts w:ascii="Times New Roman" w:hAnsi="Times New Roman" w:cs="Times New Roman"/>
          <w:sz w:val="21"/>
          <w:szCs w:val="21"/>
        </w:rPr>
        <w:t xml:space="preserve">    </w:t>
      </w:r>
      <w:r>
        <w:rPr>
          <w:rFonts w:ascii="Times New Roman" w:hAnsi="Times New Roman" w:cs="Times New Roman"/>
          <w:sz w:val="21"/>
          <w:szCs w:val="21"/>
        </w:rPr>
        <w:t>变量标签解释</w:t>
      </w:r>
      <w:bookmarkEnd w:id="115"/>
      <w:bookmarkEnd w:id="116"/>
    </w:p>
    <w:tbl>
      <w:tblPr>
        <w:tblW w:w="5000" w:type="pct"/>
        <w:jc w:val="center"/>
        <w:tblLook w:val="04A0" w:firstRow="1" w:lastRow="0" w:firstColumn="1" w:lastColumn="0" w:noHBand="0" w:noVBand="1"/>
      </w:tblPr>
      <w:tblGrid>
        <w:gridCol w:w="1212"/>
        <w:gridCol w:w="7858"/>
      </w:tblGrid>
      <w:tr w:rsidR="00C41D74" w14:paraId="3F4D53A8" w14:textId="77777777">
        <w:trPr>
          <w:trHeight w:val="315"/>
          <w:jc w:val="center"/>
        </w:trPr>
        <w:tc>
          <w:tcPr>
            <w:tcW w:w="668" w:type="pct"/>
            <w:tcBorders>
              <w:top w:val="single" w:sz="8" w:space="0" w:color="auto"/>
              <w:left w:val="nil"/>
              <w:bottom w:val="single" w:sz="8" w:space="0" w:color="auto"/>
              <w:right w:val="nil"/>
            </w:tcBorders>
            <w:shd w:val="clear" w:color="auto" w:fill="auto"/>
            <w:noWrap/>
            <w:vAlign w:val="center"/>
          </w:tcPr>
          <w:p w14:paraId="615E9C36" w14:textId="77777777" w:rsidR="00C41D74" w:rsidRDefault="00816B6E">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变量</w:t>
            </w:r>
          </w:p>
        </w:tc>
        <w:tc>
          <w:tcPr>
            <w:tcW w:w="4332" w:type="pct"/>
            <w:tcBorders>
              <w:top w:val="single" w:sz="8" w:space="0" w:color="auto"/>
              <w:left w:val="nil"/>
              <w:bottom w:val="single" w:sz="8" w:space="0" w:color="auto"/>
              <w:right w:val="nil"/>
            </w:tcBorders>
            <w:shd w:val="clear" w:color="auto" w:fill="auto"/>
            <w:noWrap/>
            <w:vAlign w:val="center"/>
          </w:tcPr>
          <w:p w14:paraId="059BA674" w14:textId="77777777" w:rsidR="00C41D74" w:rsidRDefault="00816B6E">
            <w:pPr>
              <w:widowControl/>
              <w:jc w:val="center"/>
              <w:rPr>
                <w:rFonts w:ascii="宋体" w:eastAsia="宋体" w:hAnsi="宋体" w:cs="宋体"/>
                <w:b/>
                <w:bCs/>
                <w:color w:val="000000"/>
                <w:kern w:val="0"/>
                <w:sz w:val="18"/>
                <w:szCs w:val="18"/>
              </w:rPr>
            </w:pPr>
            <w:r>
              <w:rPr>
                <w:rFonts w:ascii="宋体" w:eastAsia="宋体" w:hAnsi="宋体" w:cs="宋体" w:hint="eastAsia"/>
                <w:b/>
                <w:bCs/>
                <w:color w:val="000000"/>
                <w:kern w:val="0"/>
                <w:sz w:val="18"/>
                <w:szCs w:val="18"/>
              </w:rPr>
              <w:t>标签</w:t>
            </w:r>
          </w:p>
        </w:tc>
      </w:tr>
      <w:tr w:rsidR="00C41D74" w14:paraId="4D3EE27F" w14:textId="77777777">
        <w:trPr>
          <w:trHeight w:val="315"/>
          <w:jc w:val="center"/>
        </w:trPr>
        <w:tc>
          <w:tcPr>
            <w:tcW w:w="668" w:type="pct"/>
            <w:tcBorders>
              <w:top w:val="nil"/>
              <w:left w:val="nil"/>
              <w:bottom w:val="nil"/>
              <w:right w:val="nil"/>
            </w:tcBorders>
            <w:shd w:val="clear" w:color="auto" w:fill="auto"/>
            <w:noWrap/>
            <w:vAlign w:val="center"/>
          </w:tcPr>
          <w:p w14:paraId="148F319F"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HC01_VC03</w:t>
            </w:r>
          </w:p>
        </w:tc>
        <w:tc>
          <w:tcPr>
            <w:tcW w:w="4332" w:type="pct"/>
            <w:tcBorders>
              <w:top w:val="nil"/>
              <w:left w:val="nil"/>
              <w:bottom w:val="nil"/>
              <w:right w:val="nil"/>
            </w:tcBorders>
            <w:shd w:val="clear" w:color="auto" w:fill="auto"/>
            <w:noWrap/>
            <w:vAlign w:val="center"/>
          </w:tcPr>
          <w:p w14:paraId="546F4F37"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按类型划分的住户总数</w:t>
            </w:r>
          </w:p>
        </w:tc>
      </w:tr>
      <w:tr w:rsidR="00C41D74" w14:paraId="7C2441C6" w14:textId="77777777">
        <w:trPr>
          <w:trHeight w:val="315"/>
          <w:jc w:val="center"/>
        </w:trPr>
        <w:tc>
          <w:tcPr>
            <w:tcW w:w="668" w:type="pct"/>
            <w:tcBorders>
              <w:top w:val="nil"/>
              <w:left w:val="nil"/>
              <w:bottom w:val="nil"/>
              <w:right w:val="nil"/>
            </w:tcBorders>
            <w:shd w:val="clear" w:color="auto" w:fill="auto"/>
            <w:noWrap/>
            <w:vAlign w:val="center"/>
          </w:tcPr>
          <w:p w14:paraId="00840319"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HC01_VC04</w:t>
            </w:r>
          </w:p>
        </w:tc>
        <w:tc>
          <w:tcPr>
            <w:tcW w:w="4332" w:type="pct"/>
            <w:tcBorders>
              <w:top w:val="nil"/>
              <w:left w:val="nil"/>
              <w:bottom w:val="nil"/>
              <w:right w:val="nil"/>
            </w:tcBorders>
            <w:shd w:val="clear" w:color="auto" w:fill="auto"/>
            <w:noWrap/>
            <w:vAlign w:val="center"/>
          </w:tcPr>
          <w:p w14:paraId="63778B34"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按类型划分的住户</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家庭住户</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家庭</w:t>
            </w:r>
            <w:r>
              <w:rPr>
                <w:rFonts w:ascii="宋体" w:eastAsia="宋体" w:hAnsi="宋体" w:cs="宋体" w:hint="eastAsia"/>
                <w:color w:val="000000"/>
                <w:kern w:val="0"/>
                <w:sz w:val="18"/>
                <w:szCs w:val="18"/>
              </w:rPr>
              <w:t>)</w:t>
            </w:r>
          </w:p>
        </w:tc>
      </w:tr>
      <w:tr w:rsidR="00C41D74" w14:paraId="488BF0D5" w14:textId="77777777">
        <w:trPr>
          <w:trHeight w:val="315"/>
          <w:jc w:val="center"/>
        </w:trPr>
        <w:tc>
          <w:tcPr>
            <w:tcW w:w="668" w:type="pct"/>
            <w:tcBorders>
              <w:top w:val="nil"/>
              <w:left w:val="nil"/>
              <w:bottom w:val="nil"/>
              <w:right w:val="nil"/>
            </w:tcBorders>
            <w:shd w:val="clear" w:color="auto" w:fill="auto"/>
            <w:noWrap/>
            <w:vAlign w:val="center"/>
          </w:tcPr>
          <w:p w14:paraId="15FC4636"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HC01_VC09</w:t>
            </w:r>
          </w:p>
        </w:tc>
        <w:tc>
          <w:tcPr>
            <w:tcW w:w="4332" w:type="pct"/>
            <w:tcBorders>
              <w:top w:val="nil"/>
              <w:left w:val="nil"/>
              <w:bottom w:val="nil"/>
              <w:right w:val="nil"/>
            </w:tcBorders>
            <w:shd w:val="clear" w:color="auto" w:fill="auto"/>
            <w:noWrap/>
            <w:vAlign w:val="center"/>
          </w:tcPr>
          <w:p w14:paraId="0A1E5412"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家庭类型</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家庭</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家庭</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男性户主，无妻子，家庭</w:t>
            </w:r>
          </w:p>
        </w:tc>
      </w:tr>
      <w:tr w:rsidR="00C41D74" w14:paraId="4D287021" w14:textId="77777777">
        <w:trPr>
          <w:trHeight w:val="315"/>
          <w:jc w:val="center"/>
        </w:trPr>
        <w:tc>
          <w:tcPr>
            <w:tcW w:w="668" w:type="pct"/>
            <w:tcBorders>
              <w:top w:val="nil"/>
              <w:left w:val="nil"/>
              <w:bottom w:val="nil"/>
              <w:right w:val="nil"/>
            </w:tcBorders>
            <w:shd w:val="clear" w:color="auto" w:fill="auto"/>
            <w:noWrap/>
            <w:vAlign w:val="center"/>
          </w:tcPr>
          <w:p w14:paraId="3BA3015B"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HC01_VC10</w:t>
            </w:r>
          </w:p>
        </w:tc>
        <w:tc>
          <w:tcPr>
            <w:tcW w:w="4332" w:type="pct"/>
            <w:tcBorders>
              <w:top w:val="nil"/>
              <w:left w:val="nil"/>
              <w:bottom w:val="nil"/>
              <w:right w:val="nil"/>
            </w:tcBorders>
            <w:shd w:val="clear" w:color="auto" w:fill="auto"/>
            <w:noWrap/>
            <w:vAlign w:val="center"/>
          </w:tcPr>
          <w:p w14:paraId="7777E210"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按类型划分的家庭</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家庭</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家庭</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男户主，无妻子，家庭</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有</w:t>
            </w:r>
            <w:r>
              <w:rPr>
                <w:rFonts w:ascii="宋体" w:eastAsia="宋体" w:hAnsi="宋体" w:cs="宋体" w:hint="eastAsia"/>
                <w:color w:val="000000"/>
                <w:kern w:val="0"/>
                <w:sz w:val="18"/>
                <w:szCs w:val="18"/>
              </w:rPr>
              <w:t>18</w:t>
            </w:r>
            <w:r>
              <w:rPr>
                <w:rFonts w:ascii="宋体" w:eastAsia="宋体" w:hAnsi="宋体" w:cs="宋体" w:hint="eastAsia"/>
                <w:color w:val="000000"/>
                <w:kern w:val="0"/>
                <w:sz w:val="18"/>
                <w:szCs w:val="18"/>
              </w:rPr>
              <w:t>岁以下的子女</w:t>
            </w:r>
          </w:p>
        </w:tc>
      </w:tr>
      <w:tr w:rsidR="00C41D74" w14:paraId="625ADA95" w14:textId="77777777">
        <w:trPr>
          <w:trHeight w:val="315"/>
          <w:jc w:val="center"/>
        </w:trPr>
        <w:tc>
          <w:tcPr>
            <w:tcW w:w="668" w:type="pct"/>
            <w:tcBorders>
              <w:top w:val="nil"/>
              <w:left w:val="nil"/>
              <w:bottom w:val="nil"/>
              <w:right w:val="nil"/>
            </w:tcBorders>
            <w:shd w:val="clear" w:color="auto" w:fill="auto"/>
            <w:noWrap/>
            <w:vAlign w:val="center"/>
          </w:tcPr>
          <w:p w14:paraId="2362869E"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HC01_VC11</w:t>
            </w:r>
          </w:p>
        </w:tc>
        <w:tc>
          <w:tcPr>
            <w:tcW w:w="4332" w:type="pct"/>
            <w:tcBorders>
              <w:top w:val="nil"/>
              <w:left w:val="nil"/>
              <w:bottom w:val="nil"/>
              <w:right w:val="nil"/>
            </w:tcBorders>
            <w:shd w:val="clear" w:color="auto" w:fill="auto"/>
            <w:noWrap/>
            <w:vAlign w:val="center"/>
          </w:tcPr>
          <w:p w14:paraId="15D33311"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按类型划分的住户</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家庭住户</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家庭</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女户主，无丈夫，家庭</w:t>
            </w:r>
          </w:p>
        </w:tc>
      </w:tr>
      <w:tr w:rsidR="00C41D74" w14:paraId="2A15EACD" w14:textId="77777777">
        <w:trPr>
          <w:trHeight w:val="315"/>
          <w:jc w:val="center"/>
        </w:trPr>
        <w:tc>
          <w:tcPr>
            <w:tcW w:w="668" w:type="pct"/>
            <w:tcBorders>
              <w:top w:val="nil"/>
              <w:left w:val="nil"/>
              <w:bottom w:val="nil"/>
              <w:right w:val="nil"/>
            </w:tcBorders>
            <w:shd w:val="clear" w:color="auto" w:fill="auto"/>
            <w:noWrap/>
            <w:vAlign w:val="center"/>
          </w:tcPr>
          <w:p w14:paraId="528063F0"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HC01_VC119</w:t>
            </w:r>
          </w:p>
        </w:tc>
        <w:tc>
          <w:tcPr>
            <w:tcW w:w="4332" w:type="pct"/>
            <w:tcBorders>
              <w:top w:val="nil"/>
              <w:left w:val="nil"/>
              <w:bottom w:val="nil"/>
              <w:right w:val="nil"/>
            </w:tcBorders>
            <w:shd w:val="clear" w:color="auto" w:fill="auto"/>
            <w:noWrap/>
            <w:vAlign w:val="center"/>
          </w:tcPr>
          <w:p w14:paraId="2286D7EA"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居住一年前</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不同的房子在美国</w:t>
            </w:r>
          </w:p>
        </w:tc>
      </w:tr>
      <w:tr w:rsidR="00C41D74" w14:paraId="346AC7A4" w14:textId="77777777">
        <w:trPr>
          <w:trHeight w:val="315"/>
          <w:jc w:val="center"/>
        </w:trPr>
        <w:tc>
          <w:tcPr>
            <w:tcW w:w="668" w:type="pct"/>
            <w:tcBorders>
              <w:top w:val="nil"/>
              <w:left w:val="nil"/>
              <w:bottom w:val="nil"/>
              <w:right w:val="nil"/>
            </w:tcBorders>
            <w:shd w:val="clear" w:color="auto" w:fill="auto"/>
            <w:noWrap/>
            <w:vAlign w:val="center"/>
          </w:tcPr>
          <w:p w14:paraId="25DD7631"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HC01_VC12</w:t>
            </w:r>
          </w:p>
        </w:tc>
        <w:tc>
          <w:tcPr>
            <w:tcW w:w="4332" w:type="pct"/>
            <w:tcBorders>
              <w:top w:val="nil"/>
              <w:left w:val="nil"/>
              <w:bottom w:val="nil"/>
              <w:right w:val="nil"/>
            </w:tcBorders>
            <w:shd w:val="clear" w:color="auto" w:fill="auto"/>
            <w:noWrap/>
            <w:vAlign w:val="center"/>
          </w:tcPr>
          <w:p w14:paraId="3C0C06B9"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按类型划分的住户</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家庭住户</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家庭</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女户主，没有丈夫在场，家庭</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子女不足</w:t>
            </w:r>
            <w:r>
              <w:rPr>
                <w:rFonts w:ascii="宋体" w:eastAsia="宋体" w:hAnsi="宋体" w:cs="宋体" w:hint="eastAsia"/>
                <w:color w:val="000000"/>
                <w:kern w:val="0"/>
                <w:sz w:val="18"/>
                <w:szCs w:val="18"/>
              </w:rPr>
              <w:t>18</w:t>
            </w:r>
            <w:r>
              <w:rPr>
                <w:rFonts w:ascii="宋体" w:eastAsia="宋体" w:hAnsi="宋体" w:cs="宋体" w:hint="eastAsia"/>
                <w:color w:val="000000"/>
                <w:kern w:val="0"/>
                <w:sz w:val="18"/>
                <w:szCs w:val="18"/>
              </w:rPr>
              <w:t>岁</w:t>
            </w:r>
          </w:p>
        </w:tc>
      </w:tr>
      <w:tr w:rsidR="00C41D74" w14:paraId="1233F2C2" w14:textId="77777777">
        <w:trPr>
          <w:trHeight w:val="315"/>
          <w:jc w:val="center"/>
        </w:trPr>
        <w:tc>
          <w:tcPr>
            <w:tcW w:w="668" w:type="pct"/>
            <w:tcBorders>
              <w:top w:val="nil"/>
              <w:left w:val="nil"/>
              <w:bottom w:val="nil"/>
              <w:right w:val="nil"/>
            </w:tcBorders>
            <w:shd w:val="clear" w:color="auto" w:fill="auto"/>
            <w:noWrap/>
            <w:vAlign w:val="center"/>
          </w:tcPr>
          <w:p w14:paraId="7F79AFA6"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HC01_VC13</w:t>
            </w:r>
          </w:p>
        </w:tc>
        <w:tc>
          <w:tcPr>
            <w:tcW w:w="4332" w:type="pct"/>
            <w:tcBorders>
              <w:top w:val="nil"/>
              <w:left w:val="nil"/>
              <w:bottom w:val="nil"/>
              <w:right w:val="nil"/>
            </w:tcBorders>
            <w:shd w:val="clear" w:color="auto" w:fill="auto"/>
            <w:noWrap/>
            <w:vAlign w:val="center"/>
          </w:tcPr>
          <w:p w14:paraId="7A5461AC"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按类型划分的家庭</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非</w:t>
            </w:r>
            <w:proofErr w:type="gramStart"/>
            <w:r>
              <w:rPr>
                <w:rFonts w:ascii="宋体" w:eastAsia="宋体" w:hAnsi="宋体" w:cs="宋体" w:hint="eastAsia"/>
                <w:color w:val="000000"/>
                <w:kern w:val="0"/>
                <w:sz w:val="18"/>
                <w:szCs w:val="18"/>
              </w:rPr>
              <w:t>家庭家庭</w:t>
            </w:r>
            <w:proofErr w:type="gramEnd"/>
          </w:p>
        </w:tc>
      </w:tr>
      <w:tr w:rsidR="00C41D74" w14:paraId="230A6A1B" w14:textId="77777777">
        <w:trPr>
          <w:trHeight w:val="315"/>
          <w:jc w:val="center"/>
        </w:trPr>
        <w:tc>
          <w:tcPr>
            <w:tcW w:w="668" w:type="pct"/>
            <w:tcBorders>
              <w:top w:val="nil"/>
              <w:left w:val="nil"/>
              <w:bottom w:val="nil"/>
              <w:right w:val="nil"/>
            </w:tcBorders>
            <w:shd w:val="clear" w:color="auto" w:fill="auto"/>
            <w:noWrap/>
            <w:vAlign w:val="center"/>
          </w:tcPr>
          <w:p w14:paraId="6DF4A5E9"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HC01_VC130</w:t>
            </w:r>
          </w:p>
        </w:tc>
        <w:tc>
          <w:tcPr>
            <w:tcW w:w="4332" w:type="pct"/>
            <w:tcBorders>
              <w:top w:val="nil"/>
              <w:left w:val="nil"/>
              <w:bottom w:val="nil"/>
              <w:right w:val="nil"/>
            </w:tcBorders>
            <w:shd w:val="clear" w:color="auto" w:fill="auto"/>
            <w:noWrap/>
            <w:vAlign w:val="center"/>
          </w:tcPr>
          <w:p w14:paraId="5D8DC6A4"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出生地点</w:t>
            </w:r>
            <w:r>
              <w:rPr>
                <w:rFonts w:ascii="宋体" w:eastAsia="宋体" w:hAnsi="宋体" w:cs="宋体" w:hint="eastAsia"/>
                <w:color w:val="000000"/>
                <w:kern w:val="0"/>
                <w:sz w:val="18"/>
                <w:szCs w:val="18"/>
              </w:rPr>
              <w:t>---</w:t>
            </w:r>
            <w:proofErr w:type="gramStart"/>
            <w:r>
              <w:rPr>
                <w:rFonts w:ascii="宋体" w:eastAsia="宋体" w:hAnsi="宋体" w:cs="宋体" w:hint="eastAsia"/>
                <w:color w:val="000000"/>
                <w:kern w:val="0"/>
                <w:sz w:val="18"/>
                <w:szCs w:val="18"/>
              </w:rPr>
              <w:t>本地</w:t>
            </w:r>
            <w:r>
              <w:rPr>
                <w:rFonts w:ascii="宋体" w:eastAsia="宋体" w:hAnsi="宋体" w:cs="宋体" w:hint="eastAsia"/>
                <w:color w:val="000000"/>
                <w:kern w:val="0"/>
                <w:sz w:val="18"/>
                <w:szCs w:val="18"/>
              </w:rPr>
              <w:t>---</w:t>
            </w:r>
            <w:proofErr w:type="gramEnd"/>
            <w:r>
              <w:rPr>
                <w:rFonts w:ascii="宋体" w:eastAsia="宋体" w:hAnsi="宋体" w:cs="宋体" w:hint="eastAsia"/>
                <w:color w:val="000000"/>
                <w:kern w:val="0"/>
                <w:sz w:val="18"/>
                <w:szCs w:val="18"/>
              </w:rPr>
              <w:t>出生在美国</w:t>
            </w:r>
          </w:p>
        </w:tc>
      </w:tr>
      <w:tr w:rsidR="00C41D74" w14:paraId="006B0470" w14:textId="77777777">
        <w:trPr>
          <w:trHeight w:val="315"/>
          <w:jc w:val="center"/>
        </w:trPr>
        <w:tc>
          <w:tcPr>
            <w:tcW w:w="668" w:type="pct"/>
            <w:tcBorders>
              <w:top w:val="nil"/>
              <w:left w:val="nil"/>
              <w:bottom w:val="nil"/>
              <w:right w:val="nil"/>
            </w:tcBorders>
            <w:shd w:val="clear" w:color="auto" w:fill="auto"/>
            <w:noWrap/>
            <w:vAlign w:val="center"/>
          </w:tcPr>
          <w:p w14:paraId="61955031"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HC01_VC131</w:t>
            </w:r>
          </w:p>
        </w:tc>
        <w:tc>
          <w:tcPr>
            <w:tcW w:w="4332" w:type="pct"/>
            <w:tcBorders>
              <w:top w:val="nil"/>
              <w:left w:val="nil"/>
              <w:bottom w:val="nil"/>
              <w:right w:val="nil"/>
            </w:tcBorders>
            <w:shd w:val="clear" w:color="auto" w:fill="auto"/>
            <w:noWrap/>
            <w:vAlign w:val="center"/>
          </w:tcPr>
          <w:p w14:paraId="38326575"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出生地点</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在美国本土出生</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居住状态</w:t>
            </w:r>
          </w:p>
        </w:tc>
      </w:tr>
      <w:tr w:rsidR="00C41D74" w14:paraId="00970F79" w14:textId="77777777">
        <w:trPr>
          <w:trHeight w:val="315"/>
          <w:jc w:val="center"/>
        </w:trPr>
        <w:tc>
          <w:tcPr>
            <w:tcW w:w="668" w:type="pct"/>
            <w:tcBorders>
              <w:top w:val="nil"/>
              <w:left w:val="nil"/>
              <w:bottom w:val="nil"/>
              <w:right w:val="nil"/>
            </w:tcBorders>
            <w:shd w:val="clear" w:color="auto" w:fill="auto"/>
            <w:noWrap/>
            <w:vAlign w:val="center"/>
          </w:tcPr>
          <w:p w14:paraId="2495E261"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HC01_VC17</w:t>
            </w:r>
          </w:p>
        </w:tc>
        <w:tc>
          <w:tcPr>
            <w:tcW w:w="4332" w:type="pct"/>
            <w:tcBorders>
              <w:top w:val="nil"/>
              <w:left w:val="nil"/>
              <w:bottom w:val="nil"/>
              <w:right w:val="nil"/>
            </w:tcBorders>
            <w:shd w:val="clear" w:color="auto" w:fill="auto"/>
            <w:noWrap/>
            <w:vAlign w:val="center"/>
          </w:tcPr>
          <w:p w14:paraId="251A64BB"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按类型划分的住户</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名或多于一名十八岁以下的住户</w:t>
            </w:r>
          </w:p>
        </w:tc>
      </w:tr>
      <w:tr w:rsidR="00C41D74" w14:paraId="6FD82FBA" w14:textId="77777777">
        <w:trPr>
          <w:trHeight w:val="315"/>
          <w:jc w:val="center"/>
        </w:trPr>
        <w:tc>
          <w:tcPr>
            <w:tcW w:w="668" w:type="pct"/>
            <w:tcBorders>
              <w:top w:val="nil"/>
              <w:left w:val="nil"/>
              <w:bottom w:val="nil"/>
              <w:right w:val="nil"/>
            </w:tcBorders>
            <w:shd w:val="clear" w:color="auto" w:fill="auto"/>
            <w:noWrap/>
            <w:vAlign w:val="center"/>
          </w:tcPr>
          <w:p w14:paraId="3E395343"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HC01_VC18</w:t>
            </w:r>
          </w:p>
        </w:tc>
        <w:tc>
          <w:tcPr>
            <w:tcW w:w="4332" w:type="pct"/>
            <w:tcBorders>
              <w:top w:val="nil"/>
              <w:left w:val="nil"/>
              <w:bottom w:val="nil"/>
              <w:right w:val="nil"/>
            </w:tcBorders>
            <w:shd w:val="clear" w:color="auto" w:fill="auto"/>
            <w:noWrap/>
            <w:vAlign w:val="center"/>
          </w:tcPr>
          <w:p w14:paraId="383BF94F"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按类型划分的住户</w:t>
            </w:r>
            <w:r>
              <w:rPr>
                <w:rFonts w:ascii="宋体" w:eastAsia="宋体" w:hAnsi="宋体" w:cs="宋体" w:hint="eastAsia"/>
                <w:color w:val="000000"/>
                <w:kern w:val="0"/>
                <w:sz w:val="18"/>
                <w:szCs w:val="18"/>
              </w:rPr>
              <w:t>---65</w:t>
            </w:r>
            <w:r>
              <w:rPr>
                <w:rFonts w:ascii="宋体" w:eastAsia="宋体" w:hAnsi="宋体" w:cs="宋体" w:hint="eastAsia"/>
                <w:color w:val="000000"/>
                <w:kern w:val="0"/>
                <w:sz w:val="18"/>
                <w:szCs w:val="18"/>
              </w:rPr>
              <w:t>岁或以上的一名或多名住户</w:t>
            </w:r>
          </w:p>
        </w:tc>
      </w:tr>
      <w:tr w:rsidR="00C41D74" w14:paraId="0C08229E" w14:textId="77777777">
        <w:trPr>
          <w:trHeight w:val="315"/>
          <w:jc w:val="center"/>
        </w:trPr>
        <w:tc>
          <w:tcPr>
            <w:tcW w:w="668" w:type="pct"/>
            <w:tcBorders>
              <w:top w:val="nil"/>
              <w:left w:val="nil"/>
              <w:bottom w:val="nil"/>
              <w:right w:val="nil"/>
            </w:tcBorders>
            <w:shd w:val="clear" w:color="auto" w:fill="auto"/>
            <w:noWrap/>
            <w:vAlign w:val="center"/>
          </w:tcPr>
          <w:p w14:paraId="53ABDF37"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HC01_VC26</w:t>
            </w:r>
          </w:p>
        </w:tc>
        <w:tc>
          <w:tcPr>
            <w:tcW w:w="4332" w:type="pct"/>
            <w:tcBorders>
              <w:top w:val="nil"/>
              <w:left w:val="nil"/>
              <w:bottom w:val="nil"/>
              <w:right w:val="nil"/>
            </w:tcBorders>
            <w:shd w:val="clear" w:color="auto" w:fill="auto"/>
            <w:noWrap/>
            <w:vAlign w:val="center"/>
          </w:tcPr>
          <w:p w14:paraId="039F2982"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关系</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户主</w:t>
            </w:r>
          </w:p>
        </w:tc>
      </w:tr>
      <w:tr w:rsidR="00C41D74" w14:paraId="1F689678" w14:textId="77777777">
        <w:trPr>
          <w:trHeight w:val="315"/>
          <w:jc w:val="center"/>
        </w:trPr>
        <w:tc>
          <w:tcPr>
            <w:tcW w:w="668" w:type="pct"/>
            <w:tcBorders>
              <w:top w:val="nil"/>
              <w:left w:val="nil"/>
              <w:bottom w:val="nil"/>
              <w:right w:val="nil"/>
            </w:tcBorders>
            <w:shd w:val="clear" w:color="auto" w:fill="auto"/>
            <w:noWrap/>
            <w:vAlign w:val="center"/>
          </w:tcPr>
          <w:p w14:paraId="2F24B854"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HC01_VC29</w:t>
            </w:r>
          </w:p>
        </w:tc>
        <w:tc>
          <w:tcPr>
            <w:tcW w:w="4332" w:type="pct"/>
            <w:tcBorders>
              <w:top w:val="nil"/>
              <w:left w:val="nil"/>
              <w:bottom w:val="nil"/>
              <w:right w:val="nil"/>
            </w:tcBorders>
            <w:shd w:val="clear" w:color="auto" w:fill="auto"/>
            <w:noWrap/>
            <w:vAlign w:val="center"/>
          </w:tcPr>
          <w:p w14:paraId="2EC03972"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关系</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其他亲属</w:t>
            </w:r>
          </w:p>
        </w:tc>
      </w:tr>
      <w:tr w:rsidR="00C41D74" w14:paraId="42449390" w14:textId="77777777">
        <w:trPr>
          <w:trHeight w:val="315"/>
          <w:jc w:val="center"/>
        </w:trPr>
        <w:tc>
          <w:tcPr>
            <w:tcW w:w="668" w:type="pct"/>
            <w:tcBorders>
              <w:top w:val="nil"/>
              <w:left w:val="nil"/>
              <w:bottom w:val="nil"/>
              <w:right w:val="nil"/>
            </w:tcBorders>
            <w:shd w:val="clear" w:color="auto" w:fill="auto"/>
            <w:noWrap/>
            <w:vAlign w:val="center"/>
          </w:tcPr>
          <w:p w14:paraId="0A613B16"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HC01_VC30</w:t>
            </w:r>
          </w:p>
        </w:tc>
        <w:tc>
          <w:tcPr>
            <w:tcW w:w="4332" w:type="pct"/>
            <w:tcBorders>
              <w:top w:val="nil"/>
              <w:left w:val="nil"/>
              <w:bottom w:val="nil"/>
              <w:right w:val="nil"/>
            </w:tcBorders>
            <w:shd w:val="clear" w:color="auto" w:fill="auto"/>
            <w:noWrap/>
            <w:vAlign w:val="center"/>
          </w:tcPr>
          <w:p w14:paraId="4F246507"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关系</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邻居竞争</w:t>
            </w:r>
          </w:p>
        </w:tc>
      </w:tr>
      <w:tr w:rsidR="00C41D74" w14:paraId="6D5AC62C" w14:textId="77777777">
        <w:trPr>
          <w:trHeight w:val="315"/>
          <w:jc w:val="center"/>
        </w:trPr>
        <w:tc>
          <w:tcPr>
            <w:tcW w:w="668" w:type="pct"/>
            <w:tcBorders>
              <w:top w:val="nil"/>
              <w:left w:val="nil"/>
              <w:bottom w:val="nil"/>
              <w:right w:val="nil"/>
            </w:tcBorders>
            <w:shd w:val="clear" w:color="auto" w:fill="auto"/>
            <w:noWrap/>
            <w:vAlign w:val="center"/>
          </w:tcPr>
          <w:p w14:paraId="5BDDC2DE"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HC01_VC31</w:t>
            </w:r>
          </w:p>
        </w:tc>
        <w:tc>
          <w:tcPr>
            <w:tcW w:w="4332" w:type="pct"/>
            <w:tcBorders>
              <w:top w:val="nil"/>
              <w:left w:val="nil"/>
              <w:bottom w:val="nil"/>
              <w:right w:val="nil"/>
            </w:tcBorders>
            <w:shd w:val="clear" w:color="auto" w:fill="auto"/>
            <w:noWrap/>
            <w:vAlign w:val="center"/>
          </w:tcPr>
          <w:p w14:paraId="6589AA65"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关系</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非亲属</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未婚伴侣</w:t>
            </w:r>
          </w:p>
        </w:tc>
      </w:tr>
      <w:tr w:rsidR="00C41D74" w14:paraId="184D28F1" w14:textId="77777777">
        <w:trPr>
          <w:trHeight w:val="315"/>
          <w:jc w:val="center"/>
        </w:trPr>
        <w:tc>
          <w:tcPr>
            <w:tcW w:w="668" w:type="pct"/>
            <w:tcBorders>
              <w:top w:val="nil"/>
              <w:left w:val="nil"/>
              <w:bottom w:val="nil"/>
              <w:right w:val="nil"/>
            </w:tcBorders>
            <w:shd w:val="clear" w:color="auto" w:fill="auto"/>
            <w:noWrap/>
            <w:vAlign w:val="center"/>
          </w:tcPr>
          <w:p w14:paraId="4E716BE3"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HC01_VC36</w:t>
            </w:r>
          </w:p>
        </w:tc>
        <w:tc>
          <w:tcPr>
            <w:tcW w:w="4332" w:type="pct"/>
            <w:tcBorders>
              <w:top w:val="nil"/>
              <w:left w:val="nil"/>
              <w:bottom w:val="nil"/>
              <w:right w:val="nil"/>
            </w:tcBorders>
            <w:shd w:val="clear" w:color="auto" w:fill="auto"/>
            <w:noWrap/>
            <w:vAlign w:val="center"/>
          </w:tcPr>
          <w:p w14:paraId="7044BE80"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婚姻状况</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未婚</w:t>
            </w:r>
          </w:p>
        </w:tc>
      </w:tr>
      <w:tr w:rsidR="00C41D74" w14:paraId="57F78710" w14:textId="77777777">
        <w:trPr>
          <w:trHeight w:val="315"/>
          <w:jc w:val="center"/>
        </w:trPr>
        <w:tc>
          <w:tcPr>
            <w:tcW w:w="668" w:type="pct"/>
            <w:tcBorders>
              <w:top w:val="nil"/>
              <w:left w:val="nil"/>
              <w:bottom w:val="nil"/>
              <w:right w:val="nil"/>
            </w:tcBorders>
            <w:shd w:val="clear" w:color="auto" w:fill="auto"/>
            <w:noWrap/>
            <w:vAlign w:val="center"/>
          </w:tcPr>
          <w:p w14:paraId="63286384"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HC01_VC39</w:t>
            </w:r>
          </w:p>
        </w:tc>
        <w:tc>
          <w:tcPr>
            <w:tcW w:w="4332" w:type="pct"/>
            <w:tcBorders>
              <w:top w:val="nil"/>
              <w:left w:val="nil"/>
              <w:bottom w:val="nil"/>
              <w:right w:val="nil"/>
            </w:tcBorders>
            <w:shd w:val="clear" w:color="auto" w:fill="auto"/>
            <w:noWrap/>
            <w:vAlign w:val="center"/>
          </w:tcPr>
          <w:p w14:paraId="1F7EA11D"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婚姻状况</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丧偶</w:t>
            </w:r>
          </w:p>
        </w:tc>
      </w:tr>
      <w:tr w:rsidR="00C41D74" w14:paraId="2CC61B63" w14:textId="77777777">
        <w:trPr>
          <w:trHeight w:val="315"/>
          <w:jc w:val="center"/>
        </w:trPr>
        <w:tc>
          <w:tcPr>
            <w:tcW w:w="668" w:type="pct"/>
            <w:tcBorders>
              <w:top w:val="nil"/>
              <w:left w:val="nil"/>
              <w:bottom w:val="nil"/>
              <w:right w:val="nil"/>
            </w:tcBorders>
            <w:shd w:val="clear" w:color="auto" w:fill="auto"/>
            <w:noWrap/>
            <w:vAlign w:val="center"/>
          </w:tcPr>
          <w:p w14:paraId="4E054D20"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HC01_VC43</w:t>
            </w:r>
          </w:p>
        </w:tc>
        <w:tc>
          <w:tcPr>
            <w:tcW w:w="4332" w:type="pct"/>
            <w:tcBorders>
              <w:top w:val="nil"/>
              <w:left w:val="nil"/>
              <w:bottom w:val="nil"/>
              <w:right w:val="nil"/>
            </w:tcBorders>
            <w:shd w:val="clear" w:color="auto" w:fill="auto"/>
            <w:noWrap/>
            <w:vAlign w:val="center"/>
          </w:tcPr>
          <w:p w14:paraId="3C6C9613"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婚姻状况</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未婚</w:t>
            </w:r>
          </w:p>
        </w:tc>
      </w:tr>
      <w:tr w:rsidR="00C41D74" w14:paraId="74C55585" w14:textId="77777777">
        <w:trPr>
          <w:trHeight w:val="315"/>
          <w:jc w:val="center"/>
        </w:trPr>
        <w:tc>
          <w:tcPr>
            <w:tcW w:w="668" w:type="pct"/>
            <w:tcBorders>
              <w:top w:val="nil"/>
              <w:left w:val="nil"/>
              <w:bottom w:val="nil"/>
              <w:right w:val="nil"/>
            </w:tcBorders>
            <w:shd w:val="clear" w:color="auto" w:fill="auto"/>
            <w:noWrap/>
            <w:vAlign w:val="center"/>
          </w:tcPr>
          <w:p w14:paraId="47157F8E"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HC01_VC47</w:t>
            </w:r>
          </w:p>
        </w:tc>
        <w:tc>
          <w:tcPr>
            <w:tcW w:w="4332" w:type="pct"/>
            <w:tcBorders>
              <w:top w:val="nil"/>
              <w:left w:val="nil"/>
              <w:bottom w:val="nil"/>
              <w:right w:val="nil"/>
            </w:tcBorders>
            <w:shd w:val="clear" w:color="auto" w:fill="auto"/>
            <w:noWrap/>
            <w:vAlign w:val="center"/>
          </w:tcPr>
          <w:p w14:paraId="1ECB3538"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婚姻状况</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离婚</w:t>
            </w:r>
          </w:p>
        </w:tc>
      </w:tr>
      <w:tr w:rsidR="00C41D74" w14:paraId="4769FE85" w14:textId="77777777">
        <w:trPr>
          <w:trHeight w:val="315"/>
          <w:jc w:val="center"/>
        </w:trPr>
        <w:tc>
          <w:tcPr>
            <w:tcW w:w="668" w:type="pct"/>
            <w:tcBorders>
              <w:top w:val="nil"/>
              <w:left w:val="nil"/>
              <w:bottom w:val="nil"/>
              <w:right w:val="nil"/>
            </w:tcBorders>
            <w:shd w:val="clear" w:color="auto" w:fill="auto"/>
            <w:noWrap/>
            <w:vAlign w:val="center"/>
          </w:tcPr>
          <w:p w14:paraId="516EC7A7"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HC01_VC52</w:t>
            </w:r>
          </w:p>
        </w:tc>
        <w:tc>
          <w:tcPr>
            <w:tcW w:w="4332" w:type="pct"/>
            <w:tcBorders>
              <w:top w:val="nil"/>
              <w:left w:val="nil"/>
              <w:bottom w:val="nil"/>
              <w:right w:val="nil"/>
            </w:tcBorders>
            <w:shd w:val="clear" w:color="auto" w:fill="auto"/>
            <w:noWrap/>
            <w:vAlign w:val="center"/>
          </w:tcPr>
          <w:p w14:paraId="21EE20B8"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生育能力</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未婚女性</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丧偶、离婚、未婚</w:t>
            </w:r>
            <w:r>
              <w:rPr>
                <w:rFonts w:ascii="宋体" w:eastAsia="宋体" w:hAnsi="宋体" w:cs="宋体" w:hint="eastAsia"/>
                <w:color w:val="000000"/>
                <w:kern w:val="0"/>
                <w:sz w:val="18"/>
                <w:szCs w:val="18"/>
              </w:rPr>
              <w:t>)</w:t>
            </w:r>
          </w:p>
        </w:tc>
      </w:tr>
      <w:tr w:rsidR="00C41D74" w14:paraId="4E0DFCB2" w14:textId="77777777">
        <w:trPr>
          <w:trHeight w:val="315"/>
          <w:jc w:val="center"/>
        </w:trPr>
        <w:tc>
          <w:tcPr>
            <w:tcW w:w="668" w:type="pct"/>
            <w:tcBorders>
              <w:top w:val="nil"/>
              <w:left w:val="nil"/>
              <w:bottom w:val="nil"/>
              <w:right w:val="nil"/>
            </w:tcBorders>
            <w:shd w:val="clear" w:color="auto" w:fill="auto"/>
            <w:noWrap/>
            <w:vAlign w:val="center"/>
          </w:tcPr>
          <w:p w14:paraId="48561FB0"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HC01_VC62</w:t>
            </w:r>
          </w:p>
        </w:tc>
        <w:tc>
          <w:tcPr>
            <w:tcW w:w="4332" w:type="pct"/>
            <w:tcBorders>
              <w:top w:val="nil"/>
              <w:left w:val="nil"/>
              <w:bottom w:val="nil"/>
              <w:right w:val="nil"/>
            </w:tcBorders>
            <w:shd w:val="clear" w:color="auto" w:fill="auto"/>
            <w:noWrap/>
            <w:vAlign w:val="center"/>
          </w:tcPr>
          <w:p w14:paraId="2B0A87F1"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祖父母</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对孙子孙女负责</w:t>
            </w:r>
          </w:p>
        </w:tc>
      </w:tr>
      <w:tr w:rsidR="00C41D74" w14:paraId="7C159824" w14:textId="77777777">
        <w:trPr>
          <w:trHeight w:val="315"/>
          <w:jc w:val="center"/>
        </w:trPr>
        <w:tc>
          <w:tcPr>
            <w:tcW w:w="668" w:type="pct"/>
            <w:tcBorders>
              <w:top w:val="nil"/>
              <w:left w:val="nil"/>
              <w:bottom w:val="nil"/>
              <w:right w:val="nil"/>
            </w:tcBorders>
            <w:shd w:val="clear" w:color="auto" w:fill="auto"/>
            <w:noWrap/>
            <w:vAlign w:val="center"/>
          </w:tcPr>
          <w:p w14:paraId="09A411D5"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HC01_VC65</w:t>
            </w:r>
          </w:p>
        </w:tc>
        <w:tc>
          <w:tcPr>
            <w:tcW w:w="4332" w:type="pct"/>
            <w:tcBorders>
              <w:top w:val="nil"/>
              <w:left w:val="nil"/>
              <w:bottom w:val="nil"/>
              <w:right w:val="nil"/>
            </w:tcBorders>
            <w:shd w:val="clear" w:color="auto" w:fill="auto"/>
            <w:noWrap/>
            <w:vAlign w:val="center"/>
          </w:tcPr>
          <w:p w14:paraId="764CD1B2"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祖父母</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负责孙辈</w:t>
            </w:r>
            <w:r>
              <w:rPr>
                <w:rFonts w:ascii="宋体" w:eastAsia="宋体" w:hAnsi="宋体" w:cs="宋体" w:hint="eastAsia"/>
                <w:color w:val="000000"/>
                <w:kern w:val="0"/>
                <w:sz w:val="18"/>
                <w:szCs w:val="18"/>
              </w:rPr>
              <w:t>---</w:t>
            </w:r>
            <w:proofErr w:type="gramStart"/>
            <w:r>
              <w:rPr>
                <w:rFonts w:ascii="宋体" w:eastAsia="宋体" w:hAnsi="宋体" w:cs="宋体" w:hint="eastAsia"/>
                <w:color w:val="000000"/>
                <w:kern w:val="0"/>
                <w:sz w:val="18"/>
                <w:szCs w:val="18"/>
              </w:rPr>
              <w:t>年负责</w:t>
            </w:r>
            <w:proofErr w:type="gramEnd"/>
            <w:r>
              <w:rPr>
                <w:rFonts w:ascii="宋体" w:eastAsia="宋体" w:hAnsi="宋体" w:cs="宋体" w:hint="eastAsia"/>
                <w:color w:val="000000"/>
                <w:kern w:val="0"/>
                <w:sz w:val="18"/>
                <w:szCs w:val="18"/>
              </w:rPr>
              <w:t>孙辈</w:t>
            </w:r>
            <w:r>
              <w:rPr>
                <w:rFonts w:ascii="宋体" w:eastAsia="宋体" w:hAnsi="宋体" w:cs="宋体" w:hint="eastAsia"/>
                <w:color w:val="000000"/>
                <w:kern w:val="0"/>
                <w:sz w:val="18"/>
                <w:szCs w:val="18"/>
              </w:rPr>
              <w:t>---1</w:t>
            </w:r>
            <w:r>
              <w:rPr>
                <w:rFonts w:ascii="宋体" w:eastAsia="宋体" w:hAnsi="宋体" w:cs="宋体" w:hint="eastAsia"/>
                <w:color w:val="000000"/>
                <w:kern w:val="0"/>
                <w:sz w:val="18"/>
                <w:szCs w:val="18"/>
              </w:rPr>
              <w:t>年或</w:t>
            </w:r>
            <w:r>
              <w:rPr>
                <w:rFonts w:ascii="宋体" w:eastAsia="宋体" w:hAnsi="宋体" w:cs="宋体" w:hint="eastAsia"/>
                <w:color w:val="000000"/>
                <w:kern w:val="0"/>
                <w:sz w:val="18"/>
                <w:szCs w:val="18"/>
              </w:rPr>
              <w:t>2</w:t>
            </w:r>
            <w:r>
              <w:rPr>
                <w:rFonts w:ascii="宋体" w:eastAsia="宋体" w:hAnsi="宋体" w:cs="宋体" w:hint="eastAsia"/>
                <w:color w:val="000000"/>
                <w:kern w:val="0"/>
                <w:sz w:val="18"/>
                <w:szCs w:val="18"/>
              </w:rPr>
              <w:t>年</w:t>
            </w:r>
          </w:p>
        </w:tc>
      </w:tr>
      <w:tr w:rsidR="00C41D74" w14:paraId="10F05825" w14:textId="77777777">
        <w:trPr>
          <w:trHeight w:val="315"/>
          <w:jc w:val="center"/>
        </w:trPr>
        <w:tc>
          <w:tcPr>
            <w:tcW w:w="668" w:type="pct"/>
            <w:tcBorders>
              <w:top w:val="nil"/>
              <w:left w:val="nil"/>
              <w:bottom w:val="nil"/>
              <w:right w:val="nil"/>
            </w:tcBorders>
            <w:shd w:val="clear" w:color="auto" w:fill="auto"/>
            <w:noWrap/>
            <w:vAlign w:val="center"/>
          </w:tcPr>
          <w:p w14:paraId="637A8E4B"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HC01_VC66</w:t>
            </w:r>
          </w:p>
        </w:tc>
        <w:tc>
          <w:tcPr>
            <w:tcW w:w="4332" w:type="pct"/>
            <w:tcBorders>
              <w:top w:val="nil"/>
              <w:left w:val="nil"/>
              <w:bottom w:val="nil"/>
              <w:right w:val="nil"/>
            </w:tcBorders>
            <w:shd w:val="clear" w:color="auto" w:fill="auto"/>
            <w:noWrap/>
            <w:vAlign w:val="center"/>
          </w:tcPr>
          <w:p w14:paraId="6FB1BEC4"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祖父母</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负责孙子</w:t>
            </w:r>
            <w:r>
              <w:rPr>
                <w:rFonts w:ascii="宋体" w:eastAsia="宋体" w:hAnsi="宋体" w:cs="宋体" w:hint="eastAsia"/>
                <w:color w:val="000000"/>
                <w:kern w:val="0"/>
                <w:sz w:val="18"/>
                <w:szCs w:val="18"/>
              </w:rPr>
              <w:t>---</w:t>
            </w:r>
            <w:proofErr w:type="gramStart"/>
            <w:r>
              <w:rPr>
                <w:rFonts w:ascii="宋体" w:eastAsia="宋体" w:hAnsi="宋体" w:cs="宋体" w:hint="eastAsia"/>
                <w:color w:val="000000"/>
                <w:kern w:val="0"/>
                <w:sz w:val="18"/>
                <w:szCs w:val="18"/>
              </w:rPr>
              <w:t>年负责</w:t>
            </w:r>
            <w:proofErr w:type="gramEnd"/>
            <w:r>
              <w:rPr>
                <w:rFonts w:ascii="宋体" w:eastAsia="宋体" w:hAnsi="宋体" w:cs="宋体" w:hint="eastAsia"/>
                <w:color w:val="000000"/>
                <w:kern w:val="0"/>
                <w:sz w:val="18"/>
                <w:szCs w:val="18"/>
              </w:rPr>
              <w:t>孙子</w:t>
            </w:r>
            <w:r>
              <w:rPr>
                <w:rFonts w:ascii="宋体" w:eastAsia="宋体" w:hAnsi="宋体" w:cs="宋体" w:hint="eastAsia"/>
                <w:color w:val="000000"/>
                <w:kern w:val="0"/>
                <w:sz w:val="18"/>
                <w:szCs w:val="18"/>
              </w:rPr>
              <w:t>---3</w:t>
            </w:r>
            <w:r>
              <w:rPr>
                <w:rFonts w:ascii="宋体" w:eastAsia="宋体" w:hAnsi="宋体" w:cs="宋体" w:hint="eastAsia"/>
                <w:color w:val="000000"/>
                <w:kern w:val="0"/>
                <w:sz w:val="18"/>
                <w:szCs w:val="18"/>
              </w:rPr>
              <w:t>或</w:t>
            </w:r>
            <w:r>
              <w:rPr>
                <w:rFonts w:ascii="宋体" w:eastAsia="宋体" w:hAnsi="宋体" w:cs="宋体" w:hint="eastAsia"/>
                <w:color w:val="000000"/>
                <w:kern w:val="0"/>
                <w:sz w:val="18"/>
                <w:szCs w:val="18"/>
              </w:rPr>
              <w:t>4</w:t>
            </w:r>
            <w:r>
              <w:rPr>
                <w:rFonts w:ascii="宋体" w:eastAsia="宋体" w:hAnsi="宋体" w:cs="宋体" w:hint="eastAsia"/>
                <w:color w:val="000000"/>
                <w:kern w:val="0"/>
                <w:sz w:val="18"/>
                <w:szCs w:val="18"/>
              </w:rPr>
              <w:t>年</w:t>
            </w:r>
          </w:p>
        </w:tc>
      </w:tr>
      <w:tr w:rsidR="00C41D74" w14:paraId="0399D6AD" w14:textId="77777777">
        <w:trPr>
          <w:trHeight w:val="315"/>
          <w:jc w:val="center"/>
        </w:trPr>
        <w:tc>
          <w:tcPr>
            <w:tcW w:w="668" w:type="pct"/>
            <w:tcBorders>
              <w:top w:val="nil"/>
              <w:left w:val="nil"/>
              <w:bottom w:val="nil"/>
              <w:right w:val="nil"/>
            </w:tcBorders>
            <w:shd w:val="clear" w:color="auto" w:fill="auto"/>
            <w:noWrap/>
            <w:vAlign w:val="center"/>
          </w:tcPr>
          <w:p w14:paraId="6F724F7E"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HC01_VC67</w:t>
            </w:r>
          </w:p>
        </w:tc>
        <w:tc>
          <w:tcPr>
            <w:tcW w:w="4332" w:type="pct"/>
            <w:tcBorders>
              <w:top w:val="nil"/>
              <w:left w:val="nil"/>
              <w:bottom w:val="nil"/>
              <w:right w:val="nil"/>
            </w:tcBorders>
            <w:shd w:val="clear" w:color="auto" w:fill="auto"/>
            <w:noWrap/>
            <w:vAlign w:val="center"/>
          </w:tcPr>
          <w:p w14:paraId="0F607CA1"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祖父母</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负责孙子</w:t>
            </w:r>
            <w:r>
              <w:rPr>
                <w:rFonts w:ascii="宋体" w:eastAsia="宋体" w:hAnsi="宋体" w:cs="宋体" w:hint="eastAsia"/>
                <w:color w:val="000000"/>
                <w:kern w:val="0"/>
                <w:sz w:val="18"/>
                <w:szCs w:val="18"/>
              </w:rPr>
              <w:t>---</w:t>
            </w:r>
            <w:proofErr w:type="gramStart"/>
            <w:r>
              <w:rPr>
                <w:rFonts w:ascii="宋体" w:eastAsia="宋体" w:hAnsi="宋体" w:cs="宋体" w:hint="eastAsia"/>
                <w:color w:val="000000"/>
                <w:kern w:val="0"/>
                <w:sz w:val="18"/>
                <w:szCs w:val="18"/>
              </w:rPr>
              <w:t>年负责</w:t>
            </w:r>
            <w:proofErr w:type="gramEnd"/>
            <w:r>
              <w:rPr>
                <w:rFonts w:ascii="宋体" w:eastAsia="宋体" w:hAnsi="宋体" w:cs="宋体" w:hint="eastAsia"/>
                <w:color w:val="000000"/>
                <w:kern w:val="0"/>
                <w:sz w:val="18"/>
                <w:szCs w:val="18"/>
              </w:rPr>
              <w:t>孙子</w:t>
            </w:r>
            <w:r>
              <w:rPr>
                <w:rFonts w:ascii="宋体" w:eastAsia="宋体" w:hAnsi="宋体" w:cs="宋体" w:hint="eastAsia"/>
                <w:color w:val="000000"/>
                <w:kern w:val="0"/>
                <w:sz w:val="18"/>
                <w:szCs w:val="18"/>
              </w:rPr>
              <w:t>---5</w:t>
            </w:r>
            <w:r>
              <w:rPr>
                <w:rFonts w:ascii="宋体" w:eastAsia="宋体" w:hAnsi="宋体" w:cs="宋体" w:hint="eastAsia"/>
                <w:color w:val="000000"/>
                <w:kern w:val="0"/>
                <w:sz w:val="18"/>
                <w:szCs w:val="18"/>
              </w:rPr>
              <w:t>年或以上</w:t>
            </w:r>
          </w:p>
        </w:tc>
      </w:tr>
      <w:tr w:rsidR="00C41D74" w14:paraId="32C5BA48" w14:textId="77777777">
        <w:trPr>
          <w:trHeight w:val="315"/>
          <w:jc w:val="center"/>
        </w:trPr>
        <w:tc>
          <w:tcPr>
            <w:tcW w:w="668" w:type="pct"/>
            <w:tcBorders>
              <w:top w:val="nil"/>
              <w:left w:val="nil"/>
              <w:bottom w:val="nil"/>
              <w:right w:val="nil"/>
            </w:tcBorders>
            <w:shd w:val="clear" w:color="auto" w:fill="auto"/>
            <w:noWrap/>
            <w:vAlign w:val="center"/>
          </w:tcPr>
          <w:p w14:paraId="3FCD6870"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HC01_VC70</w:t>
            </w:r>
          </w:p>
        </w:tc>
        <w:tc>
          <w:tcPr>
            <w:tcW w:w="4332" w:type="pct"/>
            <w:tcBorders>
              <w:top w:val="nil"/>
              <w:left w:val="nil"/>
              <w:bottom w:val="nil"/>
              <w:right w:val="nil"/>
            </w:tcBorders>
            <w:shd w:val="clear" w:color="auto" w:fill="auto"/>
            <w:noWrap/>
            <w:vAlign w:val="center"/>
          </w:tcPr>
          <w:p w14:paraId="462C765D"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祖父母</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他们是女性</w:t>
            </w:r>
          </w:p>
        </w:tc>
      </w:tr>
      <w:tr w:rsidR="00C41D74" w14:paraId="1D188437" w14:textId="77777777">
        <w:trPr>
          <w:trHeight w:val="315"/>
          <w:jc w:val="center"/>
        </w:trPr>
        <w:tc>
          <w:tcPr>
            <w:tcW w:w="668" w:type="pct"/>
            <w:tcBorders>
              <w:top w:val="nil"/>
              <w:left w:val="nil"/>
              <w:bottom w:val="nil"/>
              <w:right w:val="nil"/>
            </w:tcBorders>
            <w:shd w:val="clear" w:color="auto" w:fill="auto"/>
            <w:noWrap/>
            <w:vAlign w:val="center"/>
          </w:tcPr>
          <w:p w14:paraId="66883698"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HC01_VC71</w:t>
            </w:r>
          </w:p>
        </w:tc>
        <w:tc>
          <w:tcPr>
            <w:tcW w:w="4332" w:type="pct"/>
            <w:tcBorders>
              <w:top w:val="nil"/>
              <w:left w:val="nil"/>
              <w:bottom w:val="nil"/>
              <w:right w:val="nil"/>
            </w:tcBorders>
            <w:shd w:val="clear" w:color="auto" w:fill="auto"/>
            <w:noWrap/>
            <w:vAlign w:val="center"/>
          </w:tcPr>
          <w:p w14:paraId="12A34847"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祖父母</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已婚</w:t>
            </w:r>
          </w:p>
        </w:tc>
      </w:tr>
      <w:tr w:rsidR="00C41D74" w14:paraId="06A14D56" w14:textId="77777777">
        <w:trPr>
          <w:trHeight w:val="315"/>
          <w:jc w:val="center"/>
        </w:trPr>
        <w:tc>
          <w:tcPr>
            <w:tcW w:w="668" w:type="pct"/>
            <w:tcBorders>
              <w:top w:val="nil"/>
              <w:left w:val="nil"/>
              <w:bottom w:val="nil"/>
              <w:right w:val="nil"/>
            </w:tcBorders>
            <w:shd w:val="clear" w:color="auto" w:fill="auto"/>
            <w:noWrap/>
            <w:vAlign w:val="center"/>
          </w:tcPr>
          <w:p w14:paraId="50950334"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HC01_VC77</w:t>
            </w:r>
          </w:p>
        </w:tc>
        <w:tc>
          <w:tcPr>
            <w:tcW w:w="4332" w:type="pct"/>
            <w:tcBorders>
              <w:top w:val="nil"/>
              <w:left w:val="nil"/>
              <w:bottom w:val="nil"/>
              <w:right w:val="nil"/>
            </w:tcBorders>
            <w:shd w:val="clear" w:color="auto" w:fill="auto"/>
            <w:noWrap/>
            <w:vAlign w:val="center"/>
          </w:tcPr>
          <w:p w14:paraId="7FA8B7D4"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入学</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幼稚园</w:t>
            </w:r>
          </w:p>
        </w:tc>
      </w:tr>
      <w:tr w:rsidR="00C41D74" w14:paraId="1D5EE41D" w14:textId="77777777">
        <w:trPr>
          <w:trHeight w:val="315"/>
          <w:jc w:val="center"/>
        </w:trPr>
        <w:tc>
          <w:tcPr>
            <w:tcW w:w="668" w:type="pct"/>
            <w:tcBorders>
              <w:top w:val="nil"/>
              <w:left w:val="nil"/>
              <w:bottom w:val="nil"/>
              <w:right w:val="nil"/>
            </w:tcBorders>
            <w:shd w:val="clear" w:color="auto" w:fill="auto"/>
            <w:noWrap/>
            <w:vAlign w:val="center"/>
          </w:tcPr>
          <w:p w14:paraId="75207F88"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HC01_VC79</w:t>
            </w:r>
          </w:p>
        </w:tc>
        <w:tc>
          <w:tcPr>
            <w:tcW w:w="4332" w:type="pct"/>
            <w:tcBorders>
              <w:top w:val="nil"/>
              <w:left w:val="nil"/>
              <w:bottom w:val="nil"/>
              <w:right w:val="nil"/>
            </w:tcBorders>
            <w:shd w:val="clear" w:color="auto" w:fill="auto"/>
            <w:noWrap/>
            <w:vAlign w:val="center"/>
          </w:tcPr>
          <w:p w14:paraId="7AC97372"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入学</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高中</w:t>
            </w:r>
            <w:r>
              <w:rPr>
                <w:rFonts w:ascii="宋体" w:eastAsia="宋体" w:hAnsi="宋体" w:cs="宋体" w:hint="eastAsia"/>
                <w:color w:val="000000"/>
                <w:kern w:val="0"/>
                <w:sz w:val="18"/>
                <w:szCs w:val="18"/>
              </w:rPr>
              <w:t>(9---12</w:t>
            </w:r>
            <w:r>
              <w:rPr>
                <w:rFonts w:ascii="宋体" w:eastAsia="宋体" w:hAnsi="宋体" w:cs="宋体" w:hint="eastAsia"/>
                <w:color w:val="000000"/>
                <w:kern w:val="0"/>
                <w:sz w:val="18"/>
                <w:szCs w:val="18"/>
              </w:rPr>
              <w:t>年级</w:t>
            </w:r>
            <w:r>
              <w:rPr>
                <w:rFonts w:ascii="宋体" w:eastAsia="宋体" w:hAnsi="宋体" w:cs="宋体" w:hint="eastAsia"/>
                <w:color w:val="000000"/>
                <w:kern w:val="0"/>
                <w:sz w:val="18"/>
                <w:szCs w:val="18"/>
              </w:rPr>
              <w:t>)</w:t>
            </w:r>
          </w:p>
        </w:tc>
      </w:tr>
      <w:tr w:rsidR="00C41D74" w14:paraId="7BB2B8DA" w14:textId="77777777">
        <w:trPr>
          <w:trHeight w:val="315"/>
          <w:jc w:val="center"/>
        </w:trPr>
        <w:tc>
          <w:tcPr>
            <w:tcW w:w="668" w:type="pct"/>
            <w:tcBorders>
              <w:top w:val="nil"/>
              <w:left w:val="nil"/>
              <w:bottom w:val="nil"/>
              <w:right w:val="nil"/>
            </w:tcBorders>
            <w:shd w:val="clear" w:color="auto" w:fill="auto"/>
            <w:noWrap/>
            <w:vAlign w:val="center"/>
          </w:tcPr>
          <w:p w14:paraId="5C61DE36"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HC01_VC80</w:t>
            </w:r>
          </w:p>
        </w:tc>
        <w:tc>
          <w:tcPr>
            <w:tcW w:w="4332" w:type="pct"/>
            <w:tcBorders>
              <w:top w:val="nil"/>
              <w:left w:val="nil"/>
              <w:bottom w:val="nil"/>
              <w:right w:val="nil"/>
            </w:tcBorders>
            <w:shd w:val="clear" w:color="auto" w:fill="auto"/>
            <w:noWrap/>
            <w:vAlign w:val="center"/>
          </w:tcPr>
          <w:p w14:paraId="3196A7DE"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入学</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大学或研究生院</w:t>
            </w:r>
          </w:p>
        </w:tc>
      </w:tr>
      <w:tr w:rsidR="00C41D74" w14:paraId="7FEE4606" w14:textId="77777777">
        <w:trPr>
          <w:trHeight w:val="315"/>
          <w:jc w:val="center"/>
        </w:trPr>
        <w:tc>
          <w:tcPr>
            <w:tcW w:w="668" w:type="pct"/>
            <w:tcBorders>
              <w:top w:val="nil"/>
              <w:left w:val="nil"/>
              <w:bottom w:val="nil"/>
              <w:right w:val="nil"/>
            </w:tcBorders>
            <w:shd w:val="clear" w:color="auto" w:fill="auto"/>
            <w:noWrap/>
            <w:vAlign w:val="center"/>
          </w:tcPr>
          <w:p w14:paraId="126A6ECC"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HC01_VC88</w:t>
            </w:r>
          </w:p>
        </w:tc>
        <w:tc>
          <w:tcPr>
            <w:tcW w:w="4332" w:type="pct"/>
            <w:tcBorders>
              <w:top w:val="nil"/>
              <w:left w:val="nil"/>
              <w:bottom w:val="nil"/>
              <w:right w:val="nil"/>
            </w:tcBorders>
            <w:shd w:val="clear" w:color="auto" w:fill="auto"/>
            <w:noWrap/>
            <w:vAlign w:val="center"/>
          </w:tcPr>
          <w:p w14:paraId="1829354B"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教育程度</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有些大学，没有学位</w:t>
            </w:r>
          </w:p>
        </w:tc>
      </w:tr>
      <w:tr w:rsidR="00C41D74" w14:paraId="11F3831D" w14:textId="77777777">
        <w:trPr>
          <w:trHeight w:val="315"/>
          <w:jc w:val="center"/>
        </w:trPr>
        <w:tc>
          <w:tcPr>
            <w:tcW w:w="668" w:type="pct"/>
            <w:tcBorders>
              <w:top w:val="nil"/>
              <w:left w:val="nil"/>
              <w:bottom w:val="nil"/>
              <w:right w:val="nil"/>
            </w:tcBorders>
            <w:shd w:val="clear" w:color="auto" w:fill="auto"/>
            <w:noWrap/>
            <w:vAlign w:val="center"/>
          </w:tcPr>
          <w:p w14:paraId="730154D4"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HC01_VC89</w:t>
            </w:r>
          </w:p>
        </w:tc>
        <w:tc>
          <w:tcPr>
            <w:tcW w:w="4332" w:type="pct"/>
            <w:tcBorders>
              <w:top w:val="nil"/>
              <w:left w:val="nil"/>
              <w:bottom w:val="nil"/>
              <w:right w:val="nil"/>
            </w:tcBorders>
            <w:shd w:val="clear" w:color="auto" w:fill="auto"/>
            <w:noWrap/>
            <w:vAlign w:val="center"/>
          </w:tcPr>
          <w:p w14:paraId="15204493"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教育程度</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副学士学位</w:t>
            </w:r>
          </w:p>
        </w:tc>
      </w:tr>
      <w:tr w:rsidR="00C41D74" w14:paraId="487DC4BE" w14:textId="77777777">
        <w:trPr>
          <w:trHeight w:val="315"/>
          <w:jc w:val="center"/>
        </w:trPr>
        <w:tc>
          <w:tcPr>
            <w:tcW w:w="668" w:type="pct"/>
            <w:tcBorders>
              <w:top w:val="nil"/>
              <w:left w:val="nil"/>
              <w:bottom w:val="nil"/>
              <w:right w:val="nil"/>
            </w:tcBorders>
            <w:shd w:val="clear" w:color="auto" w:fill="auto"/>
            <w:noWrap/>
            <w:vAlign w:val="center"/>
          </w:tcPr>
          <w:p w14:paraId="45F99C7E"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HC02_VC03</w:t>
            </w:r>
          </w:p>
        </w:tc>
        <w:tc>
          <w:tcPr>
            <w:tcW w:w="4332" w:type="pct"/>
            <w:tcBorders>
              <w:top w:val="nil"/>
              <w:left w:val="nil"/>
              <w:bottom w:val="nil"/>
              <w:right w:val="nil"/>
            </w:tcBorders>
            <w:shd w:val="clear" w:color="auto" w:fill="auto"/>
            <w:noWrap/>
            <w:vAlign w:val="center"/>
          </w:tcPr>
          <w:p w14:paraId="13F56704"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按类型划分的住户总数</w:t>
            </w:r>
          </w:p>
        </w:tc>
      </w:tr>
      <w:tr w:rsidR="00C41D74" w14:paraId="6D7755EB" w14:textId="77777777">
        <w:trPr>
          <w:trHeight w:val="315"/>
          <w:jc w:val="center"/>
        </w:trPr>
        <w:tc>
          <w:tcPr>
            <w:tcW w:w="668" w:type="pct"/>
            <w:tcBorders>
              <w:top w:val="nil"/>
              <w:left w:val="nil"/>
              <w:bottom w:val="nil"/>
              <w:right w:val="nil"/>
            </w:tcBorders>
            <w:shd w:val="clear" w:color="auto" w:fill="auto"/>
            <w:noWrap/>
            <w:vAlign w:val="center"/>
          </w:tcPr>
          <w:p w14:paraId="1BF18105"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HC02_VC04</w:t>
            </w:r>
          </w:p>
        </w:tc>
        <w:tc>
          <w:tcPr>
            <w:tcW w:w="4332" w:type="pct"/>
            <w:tcBorders>
              <w:top w:val="nil"/>
              <w:left w:val="nil"/>
              <w:bottom w:val="nil"/>
              <w:right w:val="nil"/>
            </w:tcBorders>
            <w:shd w:val="clear" w:color="auto" w:fill="auto"/>
            <w:noWrap/>
            <w:vAlign w:val="center"/>
          </w:tcPr>
          <w:p w14:paraId="1AEF680C"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按类型划分的住户</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家庭住户</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家庭</w:t>
            </w:r>
            <w:r>
              <w:rPr>
                <w:rFonts w:ascii="宋体" w:eastAsia="宋体" w:hAnsi="宋体" w:cs="宋体" w:hint="eastAsia"/>
                <w:color w:val="000000"/>
                <w:kern w:val="0"/>
                <w:sz w:val="18"/>
                <w:szCs w:val="18"/>
              </w:rPr>
              <w:t>)</w:t>
            </w:r>
          </w:p>
        </w:tc>
      </w:tr>
      <w:tr w:rsidR="00C41D74" w14:paraId="531378A4" w14:textId="77777777">
        <w:trPr>
          <w:trHeight w:val="315"/>
          <w:jc w:val="center"/>
        </w:trPr>
        <w:tc>
          <w:tcPr>
            <w:tcW w:w="668" w:type="pct"/>
            <w:tcBorders>
              <w:top w:val="nil"/>
              <w:left w:val="nil"/>
              <w:bottom w:val="nil"/>
              <w:right w:val="nil"/>
            </w:tcBorders>
            <w:shd w:val="clear" w:color="auto" w:fill="auto"/>
            <w:noWrap/>
            <w:vAlign w:val="center"/>
          </w:tcPr>
          <w:p w14:paraId="1628161B"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HC02_VC13</w:t>
            </w:r>
          </w:p>
        </w:tc>
        <w:tc>
          <w:tcPr>
            <w:tcW w:w="4332" w:type="pct"/>
            <w:tcBorders>
              <w:top w:val="nil"/>
              <w:left w:val="nil"/>
              <w:bottom w:val="nil"/>
              <w:right w:val="nil"/>
            </w:tcBorders>
            <w:shd w:val="clear" w:color="auto" w:fill="auto"/>
            <w:noWrap/>
            <w:vAlign w:val="center"/>
          </w:tcPr>
          <w:p w14:paraId="1AE4B57F"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按类型划分的家庭</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非</w:t>
            </w:r>
            <w:proofErr w:type="gramStart"/>
            <w:r>
              <w:rPr>
                <w:rFonts w:ascii="宋体" w:eastAsia="宋体" w:hAnsi="宋体" w:cs="宋体" w:hint="eastAsia"/>
                <w:color w:val="000000"/>
                <w:kern w:val="0"/>
                <w:sz w:val="18"/>
                <w:szCs w:val="18"/>
              </w:rPr>
              <w:t>家庭家庭</w:t>
            </w:r>
            <w:proofErr w:type="gramEnd"/>
          </w:p>
        </w:tc>
      </w:tr>
      <w:tr w:rsidR="00C41D74" w14:paraId="1183B7EC" w14:textId="77777777">
        <w:trPr>
          <w:trHeight w:val="315"/>
          <w:jc w:val="center"/>
        </w:trPr>
        <w:tc>
          <w:tcPr>
            <w:tcW w:w="668" w:type="pct"/>
            <w:tcBorders>
              <w:top w:val="nil"/>
              <w:left w:val="nil"/>
              <w:bottom w:val="nil"/>
              <w:right w:val="nil"/>
            </w:tcBorders>
            <w:shd w:val="clear" w:color="auto" w:fill="auto"/>
            <w:noWrap/>
            <w:vAlign w:val="center"/>
          </w:tcPr>
          <w:p w14:paraId="2D080B90"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HC02_VC17</w:t>
            </w:r>
          </w:p>
        </w:tc>
        <w:tc>
          <w:tcPr>
            <w:tcW w:w="4332" w:type="pct"/>
            <w:tcBorders>
              <w:top w:val="nil"/>
              <w:left w:val="nil"/>
              <w:bottom w:val="nil"/>
              <w:right w:val="nil"/>
            </w:tcBorders>
            <w:shd w:val="clear" w:color="auto" w:fill="auto"/>
            <w:noWrap/>
            <w:vAlign w:val="center"/>
          </w:tcPr>
          <w:p w14:paraId="28B060F1"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按类型划分的住户</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名或多于一名十八岁以下的住户</w:t>
            </w:r>
          </w:p>
        </w:tc>
      </w:tr>
      <w:tr w:rsidR="00C41D74" w14:paraId="7C3EFB63" w14:textId="77777777">
        <w:trPr>
          <w:trHeight w:val="315"/>
          <w:jc w:val="center"/>
        </w:trPr>
        <w:tc>
          <w:tcPr>
            <w:tcW w:w="668" w:type="pct"/>
            <w:tcBorders>
              <w:top w:val="nil"/>
              <w:left w:val="nil"/>
              <w:bottom w:val="nil"/>
              <w:right w:val="nil"/>
            </w:tcBorders>
            <w:shd w:val="clear" w:color="auto" w:fill="auto"/>
            <w:noWrap/>
            <w:vAlign w:val="center"/>
          </w:tcPr>
          <w:p w14:paraId="05339F52"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HC02_VC29</w:t>
            </w:r>
          </w:p>
        </w:tc>
        <w:tc>
          <w:tcPr>
            <w:tcW w:w="4332" w:type="pct"/>
            <w:tcBorders>
              <w:top w:val="nil"/>
              <w:left w:val="nil"/>
              <w:bottom w:val="nil"/>
              <w:right w:val="nil"/>
            </w:tcBorders>
            <w:shd w:val="clear" w:color="auto" w:fill="auto"/>
            <w:noWrap/>
            <w:vAlign w:val="center"/>
          </w:tcPr>
          <w:p w14:paraId="2873C450"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关系</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其他亲属</w:t>
            </w:r>
          </w:p>
        </w:tc>
      </w:tr>
      <w:tr w:rsidR="00C41D74" w14:paraId="299FF003" w14:textId="77777777">
        <w:trPr>
          <w:trHeight w:val="315"/>
          <w:jc w:val="center"/>
        </w:trPr>
        <w:tc>
          <w:tcPr>
            <w:tcW w:w="668" w:type="pct"/>
            <w:tcBorders>
              <w:top w:val="nil"/>
              <w:left w:val="nil"/>
              <w:bottom w:val="nil"/>
              <w:right w:val="nil"/>
            </w:tcBorders>
            <w:shd w:val="clear" w:color="auto" w:fill="auto"/>
            <w:noWrap/>
            <w:vAlign w:val="center"/>
          </w:tcPr>
          <w:p w14:paraId="173F0C5D"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HC03_VC03</w:t>
            </w:r>
          </w:p>
        </w:tc>
        <w:tc>
          <w:tcPr>
            <w:tcW w:w="4332" w:type="pct"/>
            <w:tcBorders>
              <w:top w:val="nil"/>
              <w:left w:val="nil"/>
              <w:bottom w:val="nil"/>
              <w:right w:val="nil"/>
            </w:tcBorders>
            <w:shd w:val="clear" w:color="auto" w:fill="auto"/>
            <w:noWrap/>
            <w:vAlign w:val="center"/>
          </w:tcPr>
          <w:p w14:paraId="68CA07F3"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按类型划分的住户总数</w:t>
            </w:r>
          </w:p>
        </w:tc>
      </w:tr>
      <w:tr w:rsidR="00C41D74" w14:paraId="45B34033" w14:textId="77777777">
        <w:trPr>
          <w:trHeight w:val="315"/>
          <w:jc w:val="center"/>
        </w:trPr>
        <w:tc>
          <w:tcPr>
            <w:tcW w:w="668" w:type="pct"/>
            <w:tcBorders>
              <w:top w:val="nil"/>
              <w:left w:val="nil"/>
              <w:bottom w:val="single" w:sz="8" w:space="0" w:color="auto"/>
              <w:right w:val="nil"/>
            </w:tcBorders>
            <w:shd w:val="clear" w:color="auto" w:fill="auto"/>
            <w:noWrap/>
            <w:vAlign w:val="center"/>
          </w:tcPr>
          <w:p w14:paraId="77C76ACB"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HC03_VC03</w:t>
            </w:r>
          </w:p>
        </w:tc>
        <w:tc>
          <w:tcPr>
            <w:tcW w:w="4332" w:type="pct"/>
            <w:tcBorders>
              <w:top w:val="nil"/>
              <w:left w:val="nil"/>
              <w:bottom w:val="single" w:sz="8" w:space="0" w:color="auto"/>
              <w:right w:val="nil"/>
            </w:tcBorders>
            <w:shd w:val="clear" w:color="auto" w:fill="auto"/>
            <w:noWrap/>
            <w:vAlign w:val="center"/>
          </w:tcPr>
          <w:p w14:paraId="3858E76E" w14:textId="77777777" w:rsidR="00C41D74" w:rsidRDefault="00816B6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按类型划分的住户总数</w:t>
            </w:r>
          </w:p>
        </w:tc>
      </w:tr>
    </w:tbl>
    <w:p w14:paraId="08B2CB2F" w14:textId="77777777" w:rsidR="00C41D74" w:rsidRDefault="00816B6E">
      <w:pPr>
        <w:autoSpaceDE w:val="0"/>
        <w:autoSpaceDN w:val="0"/>
        <w:adjustRightInd w:val="0"/>
        <w:jc w:val="left"/>
        <w:rPr>
          <w:rFonts w:ascii="Times New Roman" w:hAnsi="Times New Roman" w:cs="Times New Roman"/>
          <w:kern w:val="0"/>
          <w:sz w:val="24"/>
          <w:szCs w:val="24"/>
        </w:rPr>
      </w:pPr>
      <w:r>
        <w:fldChar w:fldCharType="begin"/>
      </w:r>
      <w:r>
        <w:instrText xml:space="preserve"> ADDIN NE.Bib</w:instrText>
      </w:r>
      <w:r>
        <w:fldChar w:fldCharType="separate"/>
      </w:r>
    </w:p>
    <w:p w14:paraId="4E2977B4" w14:textId="77777777" w:rsidR="00C41D74" w:rsidRDefault="00816B6E">
      <w:pPr>
        <w:pStyle w:val="a"/>
        <w:numPr>
          <w:ilvl w:val="0"/>
          <w:numId w:val="0"/>
        </w:numPr>
        <w:spacing w:before="312" w:after="312"/>
        <w:rPr>
          <w:sz w:val="24"/>
          <w:szCs w:val="24"/>
        </w:rPr>
      </w:pPr>
      <w:bookmarkStart w:id="117" w:name="_Toc41736403"/>
      <w:r>
        <w:rPr>
          <w:rFonts w:hint="eastAsia"/>
        </w:rPr>
        <w:lastRenderedPageBreak/>
        <w:t>参考文献</w:t>
      </w:r>
      <w:bookmarkEnd w:id="117"/>
    </w:p>
    <w:p w14:paraId="27E225FC"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[1].</w:t>
      </w:r>
      <w:r>
        <w:rPr>
          <w:rFonts w:ascii="Times New Roman" w:hAnsi="Times New Roman" w:cs="Times New Roman"/>
          <w:color w:val="000000"/>
          <w:kern w:val="0"/>
          <w:szCs w:val="21"/>
        </w:rPr>
        <w:tab/>
      </w:r>
      <w:r>
        <w:rPr>
          <w:rFonts w:ascii="宋体" w:eastAsia="宋体" w:hAnsi="Times New Roman" w:cs="宋体" w:hint="eastAsia"/>
          <w:color w:val="000000"/>
          <w:kern w:val="0"/>
          <w:szCs w:val="21"/>
        </w:rPr>
        <w:t>林景怀</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杨明娜与韩凤</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医院住院患者阿片类药物的应用情况</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中国药物经济学</w:t>
      </w:r>
      <w:r>
        <w:rPr>
          <w:rFonts w:ascii="Times New Roman" w:hAnsi="Times New Roman" w:cs="Times New Roman"/>
          <w:color w:val="000000"/>
          <w:kern w:val="0"/>
          <w:szCs w:val="21"/>
        </w:rPr>
        <w:t xml:space="preserve">, 2019. 14(11):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32-34+41</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p>
    <w:p w14:paraId="29D7F61C"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[2].</w:t>
      </w:r>
      <w:r>
        <w:rPr>
          <w:rFonts w:ascii="Times New Roman" w:hAnsi="Times New Roman" w:cs="Times New Roman"/>
          <w:color w:val="000000"/>
          <w:kern w:val="0"/>
          <w:szCs w:val="21"/>
        </w:rPr>
        <w:tab/>
      </w:r>
      <w:bookmarkStart w:id="118" w:name="_neb9E193FE4_AB04_4C3B_A7F4_07934A544D4C"/>
      <w:r>
        <w:rPr>
          <w:rFonts w:ascii="宋体" w:eastAsia="宋体" w:hAnsi="Times New Roman" w:cs="宋体" w:hint="eastAsia"/>
          <w:color w:val="000000"/>
          <w:kern w:val="0"/>
          <w:szCs w:val="21"/>
        </w:rPr>
        <w:t>传植</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揭开阿片类药物成瘾之谜</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世界科学</w:t>
      </w:r>
      <w:r>
        <w:rPr>
          <w:rFonts w:ascii="Times New Roman" w:hAnsi="Times New Roman" w:cs="Times New Roman"/>
          <w:color w:val="000000"/>
          <w:kern w:val="0"/>
          <w:szCs w:val="21"/>
        </w:rPr>
        <w:t xml:space="preserve">, 2019(11):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13-14</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bookmarkEnd w:id="118"/>
    </w:p>
    <w:p w14:paraId="5D096789"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[3].</w:t>
      </w:r>
      <w:r>
        <w:rPr>
          <w:rFonts w:ascii="Times New Roman" w:hAnsi="Times New Roman" w:cs="Times New Roman"/>
          <w:color w:val="000000"/>
          <w:kern w:val="0"/>
          <w:szCs w:val="21"/>
        </w:rPr>
        <w:tab/>
      </w:r>
      <w:r>
        <w:rPr>
          <w:rFonts w:ascii="宋体" w:eastAsia="宋体" w:hAnsi="Times New Roman" w:cs="宋体" w:hint="eastAsia"/>
          <w:color w:val="000000"/>
          <w:kern w:val="0"/>
          <w:szCs w:val="21"/>
        </w:rPr>
        <w:t>田野等</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我国</w:t>
      </w:r>
      <w:r>
        <w:rPr>
          <w:rFonts w:ascii="Times New Roman" w:hAnsi="Times New Roman" w:cs="Times New Roman"/>
          <w:color w:val="000000"/>
          <w:kern w:val="0"/>
          <w:szCs w:val="21"/>
        </w:rPr>
        <w:t>2014-2016</w:t>
      </w:r>
      <w:r>
        <w:rPr>
          <w:rFonts w:ascii="宋体" w:eastAsia="宋体" w:hAnsi="Times New Roman" w:cs="宋体" w:hint="eastAsia"/>
          <w:color w:val="000000"/>
          <w:kern w:val="0"/>
          <w:szCs w:val="21"/>
        </w:rPr>
        <w:t>年阿片类药物使用情况分析</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中国药房</w:t>
      </w:r>
      <w:r>
        <w:rPr>
          <w:rFonts w:ascii="Times New Roman" w:hAnsi="Times New Roman" w:cs="Times New Roman"/>
          <w:color w:val="000000"/>
          <w:kern w:val="0"/>
          <w:szCs w:val="21"/>
        </w:rPr>
        <w:t xml:space="preserve">, 2019. 30(09):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1153-1157</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p>
    <w:p w14:paraId="4CD5EB07"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[4].</w:t>
      </w:r>
      <w:r>
        <w:rPr>
          <w:rFonts w:ascii="Times New Roman" w:hAnsi="Times New Roman" w:cs="Times New Roman"/>
          <w:color w:val="000000"/>
          <w:kern w:val="0"/>
          <w:szCs w:val="21"/>
        </w:rPr>
        <w:tab/>
      </w:r>
      <w:bookmarkStart w:id="119" w:name="_neb5FF1FB9F_9A12_4F35_AAE4_0B462C082E11"/>
      <w:r>
        <w:rPr>
          <w:rFonts w:ascii="宋体" w:eastAsia="宋体" w:hAnsi="Times New Roman" w:cs="宋体" w:hint="eastAsia"/>
          <w:color w:val="000000"/>
          <w:kern w:val="0"/>
          <w:szCs w:val="21"/>
        </w:rPr>
        <w:t>袁莎</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美国阿片类药物危机及中美禁毒合作</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和平与发展</w:t>
      </w:r>
      <w:r>
        <w:rPr>
          <w:rFonts w:ascii="Times New Roman" w:hAnsi="Times New Roman" w:cs="Times New Roman"/>
          <w:color w:val="000000"/>
          <w:kern w:val="0"/>
          <w:szCs w:val="21"/>
        </w:rPr>
        <w:t xml:space="preserve">, 2019(01):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101-115+135-136</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bookmarkEnd w:id="119"/>
    </w:p>
    <w:p w14:paraId="45A659D6"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[5].</w:t>
      </w:r>
      <w:r>
        <w:rPr>
          <w:rFonts w:ascii="Times New Roman" w:hAnsi="Times New Roman" w:cs="Times New Roman"/>
          <w:color w:val="000000"/>
          <w:kern w:val="0"/>
          <w:szCs w:val="21"/>
        </w:rPr>
        <w:tab/>
        <w:t>D, L.</w:t>
      </w:r>
      <w:r>
        <w:rPr>
          <w:rFonts w:ascii="宋体" w:eastAsia="宋体" w:hAnsi="Times New Roman" w:cs="宋体" w:hint="eastAsia"/>
          <w:color w:val="000000"/>
          <w:kern w:val="0"/>
          <w:szCs w:val="21"/>
        </w:rPr>
        <w:t>等</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家庭医生对自身管理阿片类药物危机的看法</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中国全科医学</w:t>
      </w:r>
      <w:r>
        <w:rPr>
          <w:rFonts w:ascii="Times New Roman" w:hAnsi="Times New Roman" w:cs="Times New Roman"/>
          <w:color w:val="000000"/>
          <w:kern w:val="0"/>
          <w:szCs w:val="21"/>
        </w:rPr>
        <w:t xml:space="preserve">, 2019. 22(31):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3804</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p>
    <w:p w14:paraId="19D14EF8"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[6].</w:t>
      </w:r>
      <w:r>
        <w:rPr>
          <w:rFonts w:ascii="Times New Roman" w:hAnsi="Times New Roman" w:cs="Times New Roman"/>
          <w:color w:val="000000"/>
          <w:kern w:val="0"/>
          <w:szCs w:val="21"/>
        </w:rPr>
        <w:tab/>
      </w:r>
      <w:bookmarkStart w:id="120" w:name="_neb7FE9EE4B_5095_450D_82C4_C714138CFD80"/>
      <w:r>
        <w:rPr>
          <w:rFonts w:ascii="宋体" w:eastAsia="宋体" w:hAnsi="Times New Roman" w:cs="宋体" w:hint="eastAsia"/>
          <w:color w:val="000000"/>
          <w:kern w:val="0"/>
          <w:szCs w:val="21"/>
        </w:rPr>
        <w:t>邓硕曾北京中医药大学东方医院麻醉科教授</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阿片类药物“双刃”作用能否解</w:t>
      </w:r>
      <w:r>
        <w:rPr>
          <w:rFonts w:ascii="Times New Roman" w:hAnsi="Times New Roman" w:cs="Times New Roman"/>
          <w:color w:val="000000"/>
          <w:kern w:val="0"/>
          <w:szCs w:val="21"/>
        </w:rPr>
        <w:t xml:space="preserve">, in </w:t>
      </w:r>
      <w:r>
        <w:rPr>
          <w:rFonts w:ascii="宋体" w:eastAsia="宋体" w:hAnsi="Times New Roman" w:cs="宋体" w:hint="eastAsia"/>
          <w:color w:val="000000"/>
          <w:kern w:val="0"/>
          <w:szCs w:val="21"/>
        </w:rPr>
        <w:t>健康报</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 xml:space="preserve"> 008</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bookmarkEnd w:id="120"/>
    </w:p>
    <w:p w14:paraId="0DCF4CF9"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[7].</w:t>
      </w:r>
      <w:r>
        <w:rPr>
          <w:rFonts w:ascii="Times New Roman" w:hAnsi="Times New Roman" w:cs="Times New Roman"/>
          <w:color w:val="000000"/>
          <w:kern w:val="0"/>
          <w:szCs w:val="21"/>
        </w:rPr>
        <w:tab/>
      </w:r>
      <w:bookmarkStart w:id="121" w:name="_neb70A20554_7171_45FA_96AF_739D25B053F4"/>
      <w:r>
        <w:rPr>
          <w:rFonts w:ascii="宋体" w:eastAsia="宋体" w:hAnsi="Times New Roman" w:cs="宋体" w:hint="eastAsia"/>
          <w:color w:val="000000"/>
          <w:kern w:val="0"/>
          <w:szCs w:val="21"/>
        </w:rPr>
        <w:t>张景奇</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史文宝与纪秀娟</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机器学习在医疗和公共卫生中应用</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中国公共卫生</w:t>
      </w:r>
      <w:r>
        <w:rPr>
          <w:rFonts w:ascii="Times New Roman" w:hAnsi="Times New Roman" w:cs="Times New Roman"/>
          <w:color w:val="000000"/>
          <w:kern w:val="0"/>
          <w:szCs w:val="21"/>
        </w:rPr>
        <w:t xml:space="preserve">, 2019. 35(10):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1449-1452</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bookmarkEnd w:id="121"/>
    </w:p>
    <w:p w14:paraId="64C8ADDE"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[8].</w:t>
      </w:r>
      <w:r>
        <w:rPr>
          <w:rFonts w:ascii="Times New Roman" w:hAnsi="Times New Roman" w:cs="Times New Roman"/>
          <w:color w:val="000000"/>
          <w:kern w:val="0"/>
          <w:szCs w:val="21"/>
        </w:rPr>
        <w:tab/>
      </w:r>
      <w:r>
        <w:rPr>
          <w:rFonts w:ascii="宋体" w:eastAsia="宋体" w:hAnsi="Times New Roman" w:cs="宋体" w:hint="eastAsia"/>
          <w:color w:val="000000"/>
          <w:kern w:val="0"/>
          <w:szCs w:val="21"/>
        </w:rPr>
        <w:t>何巍</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基于机器学习的犯罪预测综述</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科学技术与工程</w:t>
      </w:r>
      <w:r>
        <w:rPr>
          <w:rFonts w:ascii="Times New Roman" w:hAnsi="Times New Roman" w:cs="Times New Roman"/>
          <w:color w:val="000000"/>
          <w:kern w:val="0"/>
          <w:szCs w:val="21"/>
        </w:rPr>
        <w:t xml:space="preserve">, 2019. 19(36):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37-43</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p>
    <w:p w14:paraId="01C30D72"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 xml:space="preserve"> [9].</w:t>
      </w:r>
      <w:r>
        <w:rPr>
          <w:rFonts w:ascii="Times New Roman" w:hAnsi="Times New Roman" w:cs="Times New Roman"/>
          <w:color w:val="000000"/>
          <w:kern w:val="0"/>
          <w:szCs w:val="21"/>
        </w:rPr>
        <w:tab/>
      </w:r>
      <w:r>
        <w:rPr>
          <w:rFonts w:ascii="宋体" w:eastAsia="宋体" w:hAnsi="Times New Roman" w:cs="宋体" w:hint="eastAsia"/>
          <w:color w:val="000000"/>
          <w:kern w:val="0"/>
          <w:szCs w:val="21"/>
        </w:rPr>
        <w:t>利国</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机器学习模型在晚期血吸虫病预后预测中的应用研究</w:t>
      </w:r>
      <w:r>
        <w:rPr>
          <w:rFonts w:ascii="Times New Roman" w:hAnsi="Times New Roman" w:cs="Times New Roman"/>
          <w:color w:val="000000"/>
          <w:kern w:val="0"/>
          <w:szCs w:val="21"/>
        </w:rPr>
        <w:t xml:space="preserve">, 2018, </w:t>
      </w:r>
      <w:r>
        <w:rPr>
          <w:rFonts w:ascii="宋体" w:eastAsia="宋体" w:hAnsi="Times New Roman" w:cs="宋体" w:hint="eastAsia"/>
          <w:color w:val="000000"/>
          <w:kern w:val="0"/>
          <w:szCs w:val="21"/>
        </w:rPr>
        <w:t>华中科技大学</w:t>
      </w:r>
      <w:r>
        <w:rPr>
          <w:rFonts w:ascii="Times New Roman" w:hAnsi="Times New Roman" w:cs="Times New Roman"/>
          <w:color w:val="000000"/>
          <w:kern w:val="0"/>
          <w:szCs w:val="21"/>
        </w:rPr>
        <w:t>.</w:t>
      </w:r>
    </w:p>
    <w:p w14:paraId="32E78231"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[10].</w:t>
      </w:r>
      <w:r>
        <w:rPr>
          <w:rFonts w:ascii="Times New Roman" w:hAnsi="Times New Roman" w:cs="Times New Roman"/>
          <w:color w:val="000000"/>
          <w:kern w:val="0"/>
          <w:szCs w:val="21"/>
        </w:rPr>
        <w:tab/>
      </w:r>
      <w:r>
        <w:rPr>
          <w:rFonts w:ascii="宋体" w:eastAsia="宋体" w:hAnsi="Times New Roman" w:cs="宋体" w:hint="eastAsia"/>
          <w:color w:val="000000"/>
          <w:kern w:val="0"/>
          <w:szCs w:val="21"/>
        </w:rPr>
        <w:t>孔欣然</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机器学习综述</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电子制作</w:t>
      </w:r>
      <w:r>
        <w:rPr>
          <w:rFonts w:ascii="Times New Roman" w:hAnsi="Times New Roman" w:cs="Times New Roman"/>
          <w:color w:val="000000"/>
          <w:kern w:val="0"/>
          <w:szCs w:val="21"/>
        </w:rPr>
        <w:t xml:space="preserve">, 2019(24):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82-84+38</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p>
    <w:p w14:paraId="767A58FB"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[11].</w:t>
      </w:r>
      <w:r>
        <w:rPr>
          <w:rFonts w:ascii="Times New Roman" w:hAnsi="Times New Roman" w:cs="Times New Roman"/>
          <w:color w:val="000000"/>
          <w:kern w:val="0"/>
          <w:szCs w:val="21"/>
        </w:rPr>
        <w:tab/>
      </w:r>
      <w:bookmarkStart w:id="122" w:name="_neb0DB0B6DA_3517_474D_9A88_928BFBC3846A"/>
      <w:r>
        <w:rPr>
          <w:rFonts w:ascii="宋体" w:eastAsia="宋体" w:hAnsi="Times New Roman" w:cs="宋体" w:hint="eastAsia"/>
          <w:color w:val="000000"/>
          <w:kern w:val="0"/>
          <w:szCs w:val="21"/>
        </w:rPr>
        <w:t>李军</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赵佳与赵宸</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基于随机森林和</w:t>
      </w:r>
      <w:r>
        <w:rPr>
          <w:rFonts w:ascii="Times New Roman" w:hAnsi="Times New Roman" w:cs="Times New Roman"/>
          <w:color w:val="000000"/>
          <w:kern w:val="0"/>
          <w:szCs w:val="21"/>
        </w:rPr>
        <w:t>SVR</w:t>
      </w:r>
      <w:r>
        <w:rPr>
          <w:rFonts w:ascii="宋体" w:eastAsia="宋体" w:hAnsi="Times New Roman" w:cs="宋体" w:hint="eastAsia"/>
          <w:color w:val="000000"/>
          <w:kern w:val="0"/>
          <w:szCs w:val="21"/>
        </w:rPr>
        <w:t>的阿片类药物危机分析</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阜阳师范学院学报</w:t>
      </w:r>
      <w:r>
        <w:rPr>
          <w:rFonts w:ascii="Times New Roman" w:hAnsi="Times New Roman" w:cs="Times New Roman"/>
          <w:color w:val="000000"/>
          <w:kern w:val="0"/>
          <w:szCs w:val="21"/>
        </w:rPr>
        <w:t>(</w:t>
      </w:r>
      <w:r>
        <w:rPr>
          <w:rFonts w:ascii="宋体" w:eastAsia="宋体" w:hAnsi="Times New Roman" w:cs="宋体" w:hint="eastAsia"/>
          <w:color w:val="000000"/>
          <w:kern w:val="0"/>
          <w:szCs w:val="21"/>
        </w:rPr>
        <w:t>自然科</w:t>
      </w:r>
      <w:r>
        <w:rPr>
          <w:rFonts w:ascii="宋体" w:eastAsia="宋体" w:hAnsi="Times New Roman" w:cs="宋体" w:hint="eastAsia"/>
          <w:color w:val="000000"/>
          <w:kern w:val="0"/>
          <w:szCs w:val="21"/>
        </w:rPr>
        <w:t>学版</w:t>
      </w:r>
      <w:r>
        <w:rPr>
          <w:rFonts w:ascii="Times New Roman" w:hAnsi="Times New Roman" w:cs="Times New Roman"/>
          <w:color w:val="000000"/>
          <w:kern w:val="0"/>
          <w:szCs w:val="21"/>
        </w:rPr>
        <w:t xml:space="preserve">), 2019. 36(04):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9-13</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bookmarkEnd w:id="122"/>
    </w:p>
    <w:p w14:paraId="4EB49B74"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[12].</w:t>
      </w:r>
      <w:r>
        <w:rPr>
          <w:rFonts w:ascii="Times New Roman" w:hAnsi="Times New Roman" w:cs="Times New Roman"/>
          <w:color w:val="000000"/>
          <w:kern w:val="0"/>
          <w:szCs w:val="21"/>
        </w:rPr>
        <w:tab/>
      </w:r>
      <w:r>
        <w:rPr>
          <w:rFonts w:ascii="宋体" w:eastAsia="宋体" w:hAnsi="Times New Roman" w:cs="宋体" w:hint="eastAsia"/>
          <w:color w:val="000000"/>
          <w:kern w:val="0"/>
          <w:szCs w:val="21"/>
        </w:rPr>
        <w:t>乔郑磊等</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基于时间序列模型预测上海某三甲综合医院血制品使用量</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中国临床医学</w:t>
      </w:r>
      <w:r>
        <w:rPr>
          <w:rFonts w:ascii="Times New Roman" w:hAnsi="Times New Roman" w:cs="Times New Roman"/>
          <w:color w:val="000000"/>
          <w:kern w:val="0"/>
          <w:szCs w:val="21"/>
        </w:rPr>
        <w:t xml:space="preserve">, 2016. 23(05):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640-643</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p>
    <w:p w14:paraId="01BC9E2A"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[13].</w:t>
      </w:r>
      <w:r>
        <w:rPr>
          <w:rFonts w:ascii="Times New Roman" w:hAnsi="Times New Roman" w:cs="Times New Roman"/>
          <w:color w:val="000000"/>
          <w:kern w:val="0"/>
          <w:szCs w:val="21"/>
        </w:rPr>
        <w:tab/>
      </w:r>
      <w:bookmarkStart w:id="123" w:name="_nebDB25B873_DA41_4BF2_BE93_9DE214E9022B"/>
      <w:r>
        <w:rPr>
          <w:rFonts w:ascii="宋体" w:eastAsia="宋体" w:hAnsi="Times New Roman" w:cs="宋体" w:hint="eastAsia"/>
          <w:color w:val="000000"/>
          <w:kern w:val="0"/>
          <w:szCs w:val="21"/>
        </w:rPr>
        <w:t>程豪</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大数据背景下缺失数据问题及对策</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中国统计</w:t>
      </w:r>
      <w:r>
        <w:rPr>
          <w:rFonts w:ascii="Times New Roman" w:hAnsi="Times New Roman" w:cs="Times New Roman"/>
          <w:color w:val="000000"/>
          <w:kern w:val="0"/>
          <w:szCs w:val="21"/>
        </w:rPr>
        <w:t xml:space="preserve">, 2019(10):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72-74</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bookmarkEnd w:id="123"/>
    </w:p>
    <w:p w14:paraId="3C0C6FC0"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[14].</w:t>
      </w:r>
      <w:r>
        <w:rPr>
          <w:rFonts w:ascii="Times New Roman" w:hAnsi="Times New Roman" w:cs="Times New Roman"/>
          <w:color w:val="000000"/>
          <w:kern w:val="0"/>
          <w:szCs w:val="21"/>
        </w:rPr>
        <w:tab/>
      </w:r>
      <w:bookmarkStart w:id="124" w:name="_nebB6F5EFA7_AB78_4964_93F9_94795AC6964B"/>
      <w:r>
        <w:rPr>
          <w:rFonts w:ascii="宋体" w:eastAsia="宋体" w:hAnsi="Times New Roman" w:cs="宋体" w:hint="eastAsia"/>
          <w:color w:val="000000"/>
          <w:kern w:val="0"/>
          <w:szCs w:val="21"/>
        </w:rPr>
        <w:t>刘春亚</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基于粗集理论的数据预处理及应用研究</w:t>
      </w:r>
      <w:r>
        <w:rPr>
          <w:rFonts w:ascii="Times New Roman" w:hAnsi="Times New Roman" w:cs="Times New Roman"/>
          <w:color w:val="000000"/>
          <w:kern w:val="0"/>
          <w:szCs w:val="21"/>
        </w:rPr>
        <w:t xml:space="preserve">, 2003, </w:t>
      </w:r>
      <w:r>
        <w:rPr>
          <w:rFonts w:ascii="宋体" w:eastAsia="宋体" w:hAnsi="Times New Roman" w:cs="宋体" w:hint="eastAsia"/>
          <w:color w:val="000000"/>
          <w:kern w:val="0"/>
          <w:szCs w:val="21"/>
        </w:rPr>
        <w:t>重庆大学</w:t>
      </w:r>
      <w:r>
        <w:rPr>
          <w:rFonts w:ascii="Times New Roman" w:hAnsi="Times New Roman" w:cs="Times New Roman"/>
          <w:color w:val="000000"/>
          <w:kern w:val="0"/>
          <w:szCs w:val="21"/>
        </w:rPr>
        <w:t>.</w:t>
      </w:r>
      <w:bookmarkEnd w:id="124"/>
    </w:p>
    <w:p w14:paraId="4427DEF6"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[15].</w:t>
      </w:r>
      <w:r>
        <w:rPr>
          <w:rFonts w:ascii="Times New Roman" w:hAnsi="Times New Roman" w:cs="Times New Roman"/>
          <w:color w:val="000000"/>
          <w:kern w:val="0"/>
          <w:szCs w:val="21"/>
        </w:rPr>
        <w:tab/>
      </w:r>
      <w:r>
        <w:rPr>
          <w:rFonts w:ascii="宋体" w:eastAsia="宋体" w:hAnsi="Times New Roman" w:cs="宋体" w:hint="eastAsia"/>
          <w:color w:val="000000"/>
          <w:kern w:val="0"/>
          <w:szCs w:val="21"/>
        </w:rPr>
        <w:t>尚绍环</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不同批样本归一化处理方法</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电子产品可靠性与环境试验</w:t>
      </w:r>
      <w:r>
        <w:rPr>
          <w:rFonts w:ascii="Times New Roman" w:hAnsi="Times New Roman" w:cs="Times New Roman"/>
          <w:color w:val="000000"/>
          <w:kern w:val="0"/>
          <w:szCs w:val="21"/>
        </w:rPr>
        <w:t xml:space="preserve">, 2005(04):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34-35</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p>
    <w:p w14:paraId="48A1556A"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[16].</w:t>
      </w:r>
      <w:r>
        <w:rPr>
          <w:rFonts w:ascii="Times New Roman" w:hAnsi="Times New Roman" w:cs="Times New Roman"/>
          <w:color w:val="000000"/>
          <w:kern w:val="0"/>
          <w:szCs w:val="21"/>
        </w:rPr>
        <w:tab/>
      </w:r>
      <w:r>
        <w:rPr>
          <w:rFonts w:ascii="宋体" w:eastAsia="宋体" w:hAnsi="Times New Roman" w:cs="宋体" w:hint="eastAsia"/>
          <w:color w:val="000000"/>
          <w:kern w:val="0"/>
          <w:szCs w:val="21"/>
        </w:rPr>
        <w:t>高军</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性能退化数据的归一化处理方法</w:t>
      </w:r>
      <w:r>
        <w:rPr>
          <w:rFonts w:ascii="Times New Roman" w:hAnsi="Times New Roman" w:cs="Times New Roman"/>
          <w:color w:val="000000"/>
          <w:kern w:val="0"/>
          <w:szCs w:val="21"/>
        </w:rPr>
        <w:t xml:space="preserve">. in </w:t>
      </w:r>
      <w:r>
        <w:rPr>
          <w:rFonts w:ascii="宋体" w:eastAsia="宋体" w:hAnsi="Times New Roman" w:cs="宋体" w:hint="eastAsia"/>
          <w:color w:val="000000"/>
          <w:kern w:val="0"/>
          <w:szCs w:val="21"/>
        </w:rPr>
        <w:t>中国电子学会可靠性分会第十四届学术年会</w:t>
      </w:r>
      <w:r>
        <w:rPr>
          <w:rFonts w:ascii="Times New Roman" w:hAnsi="Times New Roman" w:cs="Times New Roman"/>
          <w:color w:val="000000"/>
          <w:kern w:val="0"/>
          <w:szCs w:val="21"/>
        </w:rPr>
        <w:t xml:space="preserve">. 2008. </w:t>
      </w:r>
      <w:r>
        <w:rPr>
          <w:rFonts w:ascii="宋体" w:eastAsia="宋体" w:hAnsi="Times New Roman" w:cs="宋体" w:hint="eastAsia"/>
          <w:color w:val="000000"/>
          <w:kern w:val="0"/>
          <w:szCs w:val="21"/>
        </w:rPr>
        <w:t>中国海南海口</w:t>
      </w:r>
      <w:r>
        <w:rPr>
          <w:rFonts w:ascii="Times New Roman" w:hAnsi="Times New Roman" w:cs="Times New Roman"/>
          <w:color w:val="000000"/>
          <w:kern w:val="0"/>
          <w:szCs w:val="21"/>
        </w:rPr>
        <w:t>.</w:t>
      </w:r>
    </w:p>
    <w:p w14:paraId="7056995F"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[17].</w:t>
      </w:r>
      <w:r>
        <w:rPr>
          <w:rFonts w:ascii="Times New Roman" w:hAnsi="Times New Roman" w:cs="Times New Roman"/>
          <w:color w:val="000000"/>
          <w:kern w:val="0"/>
          <w:szCs w:val="21"/>
        </w:rPr>
        <w:tab/>
      </w:r>
      <w:bookmarkStart w:id="125" w:name="_nebFF9452E0_2BDD_4607_BCD5_85E076612220"/>
      <w:r>
        <w:rPr>
          <w:rFonts w:ascii="宋体" w:eastAsia="宋体" w:hAnsi="Times New Roman" w:cs="宋体" w:hint="eastAsia"/>
          <w:color w:val="000000"/>
          <w:kern w:val="0"/>
          <w:szCs w:val="21"/>
        </w:rPr>
        <w:t>窦小凡</w:t>
      </w:r>
      <w:r>
        <w:rPr>
          <w:rFonts w:ascii="Times New Roman" w:hAnsi="Times New Roman" w:cs="Times New Roman"/>
          <w:color w:val="000000"/>
          <w:kern w:val="0"/>
          <w:szCs w:val="21"/>
        </w:rPr>
        <w:t>, KNN</w:t>
      </w:r>
      <w:r>
        <w:rPr>
          <w:rFonts w:ascii="宋体" w:eastAsia="宋体" w:hAnsi="Times New Roman" w:cs="宋体" w:hint="eastAsia"/>
          <w:color w:val="000000"/>
          <w:kern w:val="0"/>
          <w:szCs w:val="21"/>
        </w:rPr>
        <w:t>算法综述</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通讯世界</w:t>
      </w:r>
      <w:r>
        <w:rPr>
          <w:rFonts w:ascii="Times New Roman" w:hAnsi="Times New Roman" w:cs="Times New Roman"/>
          <w:color w:val="000000"/>
          <w:kern w:val="0"/>
          <w:szCs w:val="21"/>
        </w:rPr>
        <w:t xml:space="preserve">, 2018(10):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273-274</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bookmarkEnd w:id="125"/>
    </w:p>
    <w:p w14:paraId="4546D7DC"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[18].</w:t>
      </w:r>
      <w:r>
        <w:rPr>
          <w:rFonts w:ascii="Times New Roman" w:hAnsi="Times New Roman" w:cs="Times New Roman"/>
          <w:color w:val="000000"/>
          <w:kern w:val="0"/>
          <w:szCs w:val="21"/>
        </w:rPr>
        <w:tab/>
      </w:r>
      <w:r>
        <w:rPr>
          <w:rFonts w:ascii="宋体" w:eastAsia="宋体" w:hAnsi="Times New Roman" w:cs="宋体" w:hint="eastAsia"/>
          <w:color w:val="000000"/>
          <w:kern w:val="0"/>
          <w:szCs w:val="21"/>
        </w:rPr>
        <w:t>邵珊珊</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基于</w:t>
      </w:r>
      <w:r>
        <w:rPr>
          <w:rFonts w:ascii="Times New Roman" w:hAnsi="Times New Roman" w:cs="Times New Roman"/>
          <w:color w:val="000000"/>
          <w:kern w:val="0"/>
          <w:szCs w:val="21"/>
        </w:rPr>
        <w:t>KNN</w:t>
      </w:r>
      <w:r>
        <w:rPr>
          <w:rFonts w:ascii="宋体" w:eastAsia="宋体" w:hAnsi="Times New Roman" w:cs="宋体" w:hint="eastAsia"/>
          <w:color w:val="000000"/>
          <w:kern w:val="0"/>
          <w:szCs w:val="21"/>
        </w:rPr>
        <w:t>的分类方法及其应用研究</w:t>
      </w:r>
      <w:r>
        <w:rPr>
          <w:rFonts w:ascii="Times New Roman" w:hAnsi="Times New Roman" w:cs="Times New Roman"/>
          <w:color w:val="000000"/>
          <w:kern w:val="0"/>
          <w:szCs w:val="21"/>
        </w:rPr>
        <w:t xml:space="preserve">, 2019, </w:t>
      </w:r>
      <w:r>
        <w:rPr>
          <w:rFonts w:ascii="宋体" w:eastAsia="宋体" w:hAnsi="Times New Roman" w:cs="宋体" w:hint="eastAsia"/>
          <w:color w:val="000000"/>
          <w:kern w:val="0"/>
          <w:szCs w:val="21"/>
        </w:rPr>
        <w:t>燕山大学</w:t>
      </w:r>
      <w:r>
        <w:rPr>
          <w:rFonts w:ascii="Times New Roman" w:hAnsi="Times New Roman" w:cs="Times New Roman"/>
          <w:color w:val="000000"/>
          <w:kern w:val="0"/>
          <w:szCs w:val="21"/>
        </w:rPr>
        <w:t>.</w:t>
      </w:r>
    </w:p>
    <w:p w14:paraId="49D3E09F"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[19].</w:t>
      </w:r>
      <w:r>
        <w:rPr>
          <w:rFonts w:ascii="Times New Roman" w:hAnsi="Times New Roman" w:cs="Times New Roman"/>
          <w:color w:val="000000"/>
          <w:kern w:val="0"/>
          <w:szCs w:val="21"/>
        </w:rPr>
        <w:tab/>
      </w:r>
      <w:bookmarkStart w:id="126" w:name="_neb50EAAE63_40AD_4C60_99C2_EB8F93DBF8CC"/>
      <w:r>
        <w:rPr>
          <w:rFonts w:ascii="宋体" w:eastAsia="宋体" w:hAnsi="Times New Roman" w:cs="宋体" w:hint="eastAsia"/>
          <w:color w:val="000000"/>
          <w:kern w:val="0"/>
          <w:szCs w:val="21"/>
        </w:rPr>
        <w:t>孙明喆</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毕瑶家与孙驰</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改进随机森林算法综述</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现代信息科技</w:t>
      </w:r>
      <w:r>
        <w:rPr>
          <w:rFonts w:ascii="Times New Roman" w:hAnsi="Times New Roman" w:cs="Times New Roman"/>
          <w:color w:val="000000"/>
          <w:kern w:val="0"/>
          <w:szCs w:val="21"/>
        </w:rPr>
        <w:t xml:space="preserve">, 2019. 3(20):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28-30</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bookmarkEnd w:id="126"/>
    </w:p>
    <w:p w14:paraId="605D1B76"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[20].</w:t>
      </w:r>
      <w:r>
        <w:rPr>
          <w:rFonts w:ascii="Times New Roman" w:hAnsi="Times New Roman" w:cs="Times New Roman"/>
          <w:color w:val="000000"/>
          <w:kern w:val="0"/>
          <w:szCs w:val="21"/>
        </w:rPr>
        <w:tab/>
      </w:r>
      <w:r>
        <w:rPr>
          <w:rFonts w:ascii="宋体" w:eastAsia="宋体" w:hAnsi="Times New Roman" w:cs="宋体" w:hint="eastAsia"/>
          <w:color w:val="000000"/>
          <w:kern w:val="0"/>
          <w:szCs w:val="21"/>
        </w:rPr>
        <w:t>朱悦</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吴建华与方颖</w:t>
      </w:r>
      <w:r>
        <w:rPr>
          <w:rFonts w:ascii="Times New Roman" w:hAnsi="Times New Roman" w:cs="Times New Roman"/>
          <w:color w:val="000000"/>
          <w:kern w:val="0"/>
          <w:szCs w:val="21"/>
        </w:rPr>
        <w:t>, SVM</w:t>
      </w:r>
      <w:r>
        <w:rPr>
          <w:rFonts w:ascii="宋体" w:eastAsia="宋体" w:hAnsi="Times New Roman" w:cs="宋体" w:hint="eastAsia"/>
          <w:color w:val="000000"/>
          <w:kern w:val="0"/>
          <w:szCs w:val="21"/>
        </w:rPr>
        <w:t>在冠心病分类预测中的应用研究</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生物医学工程学杂志</w:t>
      </w:r>
      <w:r>
        <w:rPr>
          <w:rFonts w:ascii="Times New Roman" w:hAnsi="Times New Roman" w:cs="Times New Roman"/>
          <w:color w:val="000000"/>
          <w:kern w:val="0"/>
          <w:szCs w:val="21"/>
        </w:rPr>
        <w:t xml:space="preserve">, 2013. 30(06):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1180-1185</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p>
    <w:p w14:paraId="6EF366B0"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[21].</w:t>
      </w:r>
      <w:r>
        <w:rPr>
          <w:rFonts w:ascii="Times New Roman" w:hAnsi="Times New Roman" w:cs="Times New Roman"/>
          <w:color w:val="000000"/>
          <w:kern w:val="0"/>
          <w:szCs w:val="21"/>
        </w:rPr>
        <w:tab/>
      </w:r>
      <w:bookmarkStart w:id="127" w:name="_neb99D4D85A_7D1A_4E9C_9D88_A8962025754A"/>
      <w:r>
        <w:rPr>
          <w:rFonts w:ascii="宋体" w:eastAsia="宋体" w:hAnsi="Times New Roman" w:cs="宋体" w:hint="eastAsia"/>
          <w:color w:val="000000"/>
          <w:kern w:val="0"/>
          <w:szCs w:val="21"/>
        </w:rPr>
        <w:t>许兴阳</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基于</w:t>
      </w:r>
      <w:r>
        <w:rPr>
          <w:rFonts w:ascii="Times New Roman" w:hAnsi="Times New Roman" w:cs="Times New Roman"/>
          <w:color w:val="000000"/>
          <w:kern w:val="0"/>
          <w:szCs w:val="21"/>
        </w:rPr>
        <w:t>BP</w:t>
      </w:r>
      <w:r>
        <w:rPr>
          <w:rFonts w:ascii="宋体" w:eastAsia="宋体" w:hAnsi="Times New Roman" w:cs="宋体" w:hint="eastAsia"/>
          <w:color w:val="000000"/>
          <w:kern w:val="0"/>
          <w:szCs w:val="21"/>
        </w:rPr>
        <w:t>人工神经网络的医院药库管理系统药品预测模型研究</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科技创新导报</w:t>
      </w:r>
      <w:r>
        <w:rPr>
          <w:rFonts w:ascii="Times New Roman" w:hAnsi="Times New Roman" w:cs="Times New Roman"/>
          <w:color w:val="000000"/>
          <w:kern w:val="0"/>
          <w:szCs w:val="21"/>
        </w:rPr>
        <w:t xml:space="preserve">, 2008(20):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169-170</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bookmarkEnd w:id="127"/>
    </w:p>
    <w:p w14:paraId="0AB77290"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[22].</w:t>
      </w:r>
      <w:r>
        <w:rPr>
          <w:rFonts w:ascii="Times New Roman" w:hAnsi="Times New Roman" w:cs="Times New Roman"/>
          <w:color w:val="000000"/>
          <w:kern w:val="0"/>
          <w:szCs w:val="21"/>
        </w:rPr>
        <w:tab/>
      </w:r>
      <w:bookmarkStart w:id="128" w:name="_nebF011E547_9441_4C34_BBFF_CF76453BAD73"/>
      <w:r>
        <w:rPr>
          <w:rFonts w:ascii="宋体" w:eastAsia="宋体" w:hAnsi="Times New Roman" w:cs="宋体" w:hint="eastAsia"/>
          <w:color w:val="000000"/>
          <w:kern w:val="0"/>
          <w:szCs w:val="21"/>
        </w:rPr>
        <w:t>周济民</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基于神经网络改进的元胞自动机分析——美国阿片类药物滥用情况</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信息系统工程</w:t>
      </w:r>
      <w:r>
        <w:rPr>
          <w:rFonts w:ascii="Times New Roman" w:hAnsi="Times New Roman" w:cs="Times New Roman"/>
          <w:color w:val="000000"/>
          <w:kern w:val="0"/>
          <w:szCs w:val="21"/>
        </w:rPr>
        <w:t xml:space="preserve">, 2019(11): </w:t>
      </w:r>
      <w:r>
        <w:rPr>
          <w:rFonts w:ascii="宋体" w:eastAsia="宋体" w:hAnsi="Times New Roman" w:cs="宋体" w:hint="eastAsia"/>
          <w:color w:val="000000"/>
          <w:kern w:val="0"/>
          <w:szCs w:val="21"/>
        </w:rPr>
        <w:t>第</w:t>
      </w:r>
      <w:r>
        <w:rPr>
          <w:rFonts w:ascii="Times New Roman" w:hAnsi="Times New Roman" w:cs="Times New Roman"/>
          <w:color w:val="000000"/>
          <w:kern w:val="0"/>
          <w:szCs w:val="21"/>
        </w:rPr>
        <w:t>144-145+147</w:t>
      </w:r>
      <w:r>
        <w:rPr>
          <w:rFonts w:ascii="宋体" w:eastAsia="宋体" w:hAnsi="Times New Roman" w:cs="宋体" w:hint="eastAsia"/>
          <w:color w:val="000000"/>
          <w:kern w:val="0"/>
          <w:szCs w:val="21"/>
        </w:rPr>
        <w:t>页</w:t>
      </w:r>
      <w:r>
        <w:rPr>
          <w:rFonts w:ascii="Times New Roman" w:hAnsi="Times New Roman" w:cs="Times New Roman"/>
          <w:color w:val="000000"/>
          <w:kern w:val="0"/>
          <w:szCs w:val="21"/>
        </w:rPr>
        <w:t>.</w:t>
      </w:r>
      <w:bookmarkEnd w:id="128"/>
    </w:p>
    <w:p w14:paraId="3AB2C545"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[23].</w:t>
      </w:r>
      <w:r>
        <w:rPr>
          <w:rFonts w:ascii="Times New Roman" w:hAnsi="Times New Roman" w:cs="Times New Roman"/>
          <w:color w:val="000000"/>
          <w:kern w:val="0"/>
          <w:szCs w:val="21"/>
        </w:rPr>
        <w:tab/>
      </w:r>
      <w:bookmarkStart w:id="129" w:name="_nebC148A0FB_1FEF_43C7_9200_362595B6BF6D"/>
      <w:r>
        <w:rPr>
          <w:rFonts w:ascii="宋体" w:eastAsia="宋体" w:hAnsi="Times New Roman" w:cs="宋体" w:hint="eastAsia"/>
          <w:color w:val="000000"/>
          <w:kern w:val="0"/>
          <w:szCs w:val="21"/>
        </w:rPr>
        <w:t>王凤竹</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稳健的</w:t>
      </w:r>
      <w:r>
        <w:rPr>
          <w:rFonts w:ascii="Times New Roman" w:hAnsi="Times New Roman" w:cs="Times New Roman"/>
          <w:color w:val="000000"/>
          <w:kern w:val="0"/>
          <w:szCs w:val="21"/>
        </w:rPr>
        <w:t>Logistic</w:t>
      </w:r>
      <w:r>
        <w:rPr>
          <w:rFonts w:ascii="宋体" w:eastAsia="宋体" w:hAnsi="Times New Roman" w:cs="宋体" w:hint="eastAsia"/>
          <w:color w:val="000000"/>
          <w:kern w:val="0"/>
          <w:szCs w:val="21"/>
        </w:rPr>
        <w:t>回归及其应用</w:t>
      </w:r>
      <w:r>
        <w:rPr>
          <w:rFonts w:ascii="Times New Roman" w:hAnsi="Times New Roman" w:cs="Times New Roman"/>
          <w:color w:val="000000"/>
          <w:kern w:val="0"/>
          <w:szCs w:val="21"/>
        </w:rPr>
        <w:t xml:space="preserve">, 2014, </w:t>
      </w:r>
      <w:r>
        <w:rPr>
          <w:rFonts w:ascii="宋体" w:eastAsia="宋体" w:hAnsi="Times New Roman" w:cs="宋体" w:hint="eastAsia"/>
          <w:color w:val="000000"/>
          <w:kern w:val="0"/>
          <w:szCs w:val="21"/>
        </w:rPr>
        <w:t>华北电力大学</w:t>
      </w:r>
      <w:r>
        <w:rPr>
          <w:rFonts w:ascii="Times New Roman" w:hAnsi="Times New Roman" w:cs="Times New Roman"/>
          <w:color w:val="000000"/>
          <w:kern w:val="0"/>
          <w:szCs w:val="21"/>
        </w:rPr>
        <w:t>.</w:t>
      </w:r>
      <w:bookmarkEnd w:id="129"/>
    </w:p>
    <w:p w14:paraId="7746C26D" w14:textId="77777777" w:rsidR="00C41D74" w:rsidRDefault="00816B6E">
      <w:pPr>
        <w:autoSpaceDE w:val="0"/>
        <w:autoSpaceDN w:val="0"/>
        <w:adjustRightInd w:val="0"/>
        <w:rPr>
          <w:rFonts w:ascii="Times New Roman" w:hAnsi="Times New Roman" w:cs="Times New Roman"/>
          <w:kern w:val="0"/>
          <w:sz w:val="28"/>
          <w:szCs w:val="28"/>
        </w:rPr>
      </w:pPr>
      <w:r>
        <w:rPr>
          <w:rFonts w:ascii="Times New Roman" w:hAnsi="Times New Roman" w:cs="Times New Roman"/>
          <w:color w:val="000000"/>
          <w:kern w:val="0"/>
          <w:szCs w:val="21"/>
        </w:rPr>
        <w:t>[24].</w:t>
      </w:r>
      <w:r>
        <w:rPr>
          <w:rFonts w:ascii="Times New Roman" w:hAnsi="Times New Roman" w:cs="Times New Roman"/>
          <w:color w:val="000000"/>
          <w:kern w:val="0"/>
          <w:szCs w:val="21"/>
        </w:rPr>
        <w:tab/>
      </w:r>
      <w:r>
        <w:rPr>
          <w:rFonts w:ascii="宋体" w:eastAsia="宋体" w:hAnsi="Times New Roman" w:cs="宋体" w:hint="eastAsia"/>
          <w:color w:val="000000"/>
          <w:kern w:val="0"/>
          <w:szCs w:val="21"/>
        </w:rPr>
        <w:t>黄锦联</w:t>
      </w:r>
      <w:r>
        <w:rPr>
          <w:rFonts w:ascii="Times New Roman" w:hAnsi="Times New Roman" w:cs="Times New Roman"/>
          <w:color w:val="000000"/>
          <w:kern w:val="0"/>
          <w:szCs w:val="21"/>
        </w:rPr>
        <w:t xml:space="preserve">, </w:t>
      </w:r>
      <w:r>
        <w:rPr>
          <w:rFonts w:ascii="宋体" w:eastAsia="宋体" w:hAnsi="Times New Roman" w:cs="宋体" w:hint="eastAsia"/>
          <w:color w:val="000000"/>
          <w:kern w:val="0"/>
          <w:szCs w:val="21"/>
        </w:rPr>
        <w:t>二分类</w:t>
      </w:r>
      <w:r>
        <w:rPr>
          <w:rFonts w:ascii="Times New Roman" w:hAnsi="Times New Roman" w:cs="Times New Roman"/>
          <w:color w:val="000000"/>
          <w:kern w:val="0"/>
          <w:szCs w:val="21"/>
        </w:rPr>
        <w:t>Logistic</w:t>
      </w:r>
      <w:r>
        <w:rPr>
          <w:rFonts w:ascii="宋体" w:eastAsia="宋体" w:hAnsi="Times New Roman" w:cs="宋体" w:hint="eastAsia"/>
          <w:color w:val="000000"/>
          <w:kern w:val="0"/>
          <w:szCs w:val="21"/>
        </w:rPr>
        <w:t>回归模型的</w:t>
      </w:r>
      <w:r>
        <w:rPr>
          <w:rFonts w:ascii="Times New Roman" w:hAnsi="Times New Roman" w:cs="Times New Roman"/>
          <w:color w:val="000000"/>
          <w:kern w:val="0"/>
          <w:szCs w:val="21"/>
        </w:rPr>
        <w:t>Lq</w:t>
      </w:r>
      <w:r>
        <w:rPr>
          <w:rFonts w:ascii="宋体" w:eastAsia="宋体" w:hAnsi="Times New Roman" w:cs="宋体" w:hint="eastAsia"/>
          <w:color w:val="000000"/>
          <w:kern w:val="0"/>
          <w:szCs w:val="21"/>
        </w:rPr>
        <w:t>似然估计</w:t>
      </w:r>
      <w:r>
        <w:rPr>
          <w:rFonts w:ascii="Times New Roman" w:hAnsi="Times New Roman" w:cs="Times New Roman"/>
          <w:color w:val="000000"/>
          <w:kern w:val="0"/>
          <w:szCs w:val="21"/>
        </w:rPr>
        <w:t xml:space="preserve">, 2013, </w:t>
      </w:r>
      <w:r>
        <w:rPr>
          <w:rFonts w:ascii="宋体" w:eastAsia="宋体" w:hAnsi="Times New Roman" w:cs="宋体" w:hint="eastAsia"/>
          <w:color w:val="000000"/>
          <w:kern w:val="0"/>
          <w:szCs w:val="21"/>
        </w:rPr>
        <w:t>广西师范大学</w:t>
      </w:r>
      <w:r>
        <w:rPr>
          <w:rFonts w:ascii="Times New Roman" w:hAnsi="Times New Roman" w:cs="Times New Roman"/>
          <w:color w:val="000000"/>
          <w:kern w:val="0"/>
          <w:szCs w:val="21"/>
        </w:rPr>
        <w:t>.</w:t>
      </w:r>
    </w:p>
    <w:p w14:paraId="709DD20C" w14:textId="77777777" w:rsidR="00C41D74" w:rsidRDefault="00816B6E">
      <w:r>
        <w:fldChar w:fldCharType="end"/>
      </w:r>
    </w:p>
    <w:p w14:paraId="718FF956" w14:textId="77777777" w:rsidR="00C41D74" w:rsidRDefault="00C41D74">
      <w:pPr>
        <w:widowControl/>
        <w:jc w:val="left"/>
        <w:rPr>
          <w:rFonts w:eastAsia="宋体"/>
          <w:sz w:val="24"/>
        </w:rPr>
      </w:pPr>
    </w:p>
    <w:p w14:paraId="3B5D567F" w14:textId="77777777" w:rsidR="00C41D74" w:rsidRDefault="00816B6E">
      <w:pPr>
        <w:pStyle w:val="a"/>
        <w:numPr>
          <w:ilvl w:val="0"/>
          <w:numId w:val="0"/>
        </w:numPr>
        <w:spacing w:before="312" w:after="312"/>
        <w:jc w:val="center"/>
      </w:pPr>
      <w:bookmarkStart w:id="130" w:name="_Toc41736404"/>
      <w:r>
        <w:rPr>
          <w:rFonts w:hint="eastAsia"/>
        </w:rPr>
        <w:lastRenderedPageBreak/>
        <w:t>致谢</w:t>
      </w:r>
      <w:bookmarkEnd w:id="130"/>
    </w:p>
    <w:p w14:paraId="06CC2287" w14:textId="77777777" w:rsidR="00C41D74" w:rsidRDefault="00816B6E">
      <w:pPr>
        <w:pStyle w:val="af8"/>
        <w:ind w:firstLine="480"/>
      </w:pPr>
      <w:r>
        <w:rPr>
          <w:rFonts w:hint="eastAsia"/>
        </w:rPr>
        <w:t>弹指一挥间，大学四年的时光即将结束。在重</w:t>
      </w:r>
      <w:proofErr w:type="gramStart"/>
      <w:r>
        <w:rPr>
          <w:rFonts w:hint="eastAsia"/>
        </w:rPr>
        <w:t>医</w:t>
      </w:r>
      <w:proofErr w:type="gramEnd"/>
      <w:r>
        <w:rPr>
          <w:rFonts w:hint="eastAsia"/>
        </w:rPr>
        <w:t>的四年学习生活是我人生生涯中最美好的记忆。四年的艰苦跋涉，五个月的精心准备，毕业论文终于到了画句号的时候，心头照理该如释重负，但写作过程中常常出现的辗转反侧和力不从心之感挥之不去。论文写作的过程并不轻松。敲完最后一个字符，重新从头细细阅读早已不陌生的文字，我感触颇多。虽然没有什么值得显耀的成果，但对我而言已是宝贵的财富，是无数教诲、关爱和帮助的结果。</w:t>
      </w:r>
    </w:p>
    <w:p w14:paraId="60554718" w14:textId="77777777" w:rsidR="00C41D74" w:rsidRDefault="00816B6E">
      <w:pPr>
        <w:pStyle w:val="af8"/>
        <w:ind w:firstLine="480"/>
      </w:pPr>
      <w:r>
        <w:rPr>
          <w:rFonts w:hint="eastAsia"/>
        </w:rPr>
        <w:t>我要感谢我的指导老师曾庆老师。曾老师虽然身负教学、科学重任，任抽出时间，指导我们的论文撰写，耳提面命。同时，我要感谢</w:t>
      </w:r>
      <w:r>
        <w:rPr>
          <w:rFonts w:hint="eastAsia"/>
        </w:rPr>
        <w:t>公共卫生与管理学院所有给我授过课的老师，是他们传授给我方方面面的知识，拓宽了我的知识面，培养了我的专业功底，对论文的完成不无裨益。</w:t>
      </w:r>
    </w:p>
    <w:p w14:paraId="42954A72" w14:textId="77777777" w:rsidR="00C41D74" w:rsidRDefault="00816B6E">
      <w:pPr>
        <w:pStyle w:val="af8"/>
        <w:ind w:firstLine="480"/>
      </w:pPr>
      <w:r>
        <w:rPr>
          <w:rFonts w:hint="eastAsia"/>
        </w:rPr>
        <w:t>除此之外感谢我的同学们，从五湖四海来到这个陌生的城市里，是你们和我共同组成一个集体维系着班级体的一个融洽关系。</w:t>
      </w:r>
    </w:p>
    <w:p w14:paraId="7455D260" w14:textId="77777777" w:rsidR="00C41D74" w:rsidRDefault="00816B6E">
      <w:pPr>
        <w:pStyle w:val="af8"/>
        <w:ind w:firstLine="480"/>
      </w:pPr>
      <w:r>
        <w:rPr>
          <w:rFonts w:hint="eastAsia"/>
        </w:rPr>
        <w:t>在论文完成之际，我的心情无法平静，从开始进入课题到论文的顺利完成有多少可敬的师长、同学、朋友给了我无言的帮助，在这里接受我诚挚的谢意！</w:t>
      </w:r>
      <w:r>
        <w:t xml:space="preserve"> </w:t>
      </w:r>
    </w:p>
    <w:bookmarkEnd w:id="0"/>
    <w:p w14:paraId="1B749A59" w14:textId="77777777" w:rsidR="00C41D74" w:rsidRDefault="00C41D74">
      <w:pPr>
        <w:pStyle w:val="af8"/>
        <w:ind w:firstLine="480"/>
      </w:pPr>
    </w:p>
    <w:sectPr w:rsidR="00C41D74">
      <w:pgSz w:w="11906" w:h="16838"/>
      <w:pgMar w:top="1701"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Administrator" w:date="2020-05-30T14:57:00Z" w:initials="A">
    <w:p w14:paraId="69AC575C" w14:textId="77777777" w:rsidR="00C41D74" w:rsidRDefault="00816B6E">
      <w:pPr>
        <w:pStyle w:val="a7"/>
      </w:pPr>
      <w:r>
        <w:rPr>
          <w:rFonts w:hint="eastAsia"/>
        </w:rPr>
        <w:t>怎么不改？结论这个前面的结果里并没有，所以不能下这个结论</w:t>
      </w:r>
    </w:p>
  </w:comment>
  <w:comment w:id="8" w:author="Administrator" w:date="2020-05-30T14:57:00Z" w:initials="A">
    <w:p w14:paraId="434839AD" w14:textId="77777777" w:rsidR="00C41D74" w:rsidRDefault="00816B6E">
      <w:pPr>
        <w:pStyle w:val="a7"/>
      </w:pPr>
      <w:r>
        <w:rPr>
          <w:rFonts w:hint="eastAsia"/>
        </w:rPr>
        <w:t>这个结果也是同样，前面的结果里并没有，所以不能下这个结论</w:t>
      </w:r>
    </w:p>
  </w:comment>
  <w:comment w:id="10" w:author="Administrator" w:date="2020-05-30T14:58:00Z" w:initials="A">
    <w:p w14:paraId="379E4E51" w14:textId="77777777" w:rsidR="00C41D74" w:rsidRDefault="00816B6E">
      <w:pPr>
        <w:pStyle w:val="a7"/>
      </w:pPr>
      <w:r>
        <w:rPr>
          <w:rFonts w:hint="eastAsia"/>
        </w:rPr>
        <w:t>按中文修改</w:t>
      </w:r>
    </w:p>
  </w:comment>
  <w:comment w:id="23" w:author="Administrator" w:date="2020-05-30T14:59:00Z" w:initials="A">
    <w:p w14:paraId="3A1416AB" w14:textId="77777777" w:rsidR="00C41D74" w:rsidRDefault="00816B6E">
      <w:pPr>
        <w:pStyle w:val="a7"/>
      </w:pPr>
      <w:r>
        <w:rPr>
          <w:rFonts w:hint="eastAsia"/>
        </w:rPr>
        <w:t>可以不要。你这里的分析数据是美国的，跟我国的情况可能没有关系</w:t>
      </w:r>
    </w:p>
  </w:comment>
  <w:comment w:id="24" w:author="Administrator" w:date="2020-05-30T14:59:00Z" w:initials="A">
    <w:p w14:paraId="396F19DB" w14:textId="77777777" w:rsidR="00C41D74" w:rsidRDefault="00816B6E">
      <w:pPr>
        <w:pStyle w:val="a7"/>
      </w:pPr>
      <w:r>
        <w:rPr>
          <w:rFonts w:hint="eastAsia"/>
        </w:rPr>
        <w:t>见前面</w:t>
      </w:r>
    </w:p>
  </w:comment>
  <w:comment w:id="32" w:author="Administrator" w:date="2020-05-30T15:00:00Z" w:initials="A">
    <w:p w14:paraId="1D0B0728" w14:textId="77777777" w:rsidR="00C41D74" w:rsidRDefault="00816B6E">
      <w:pPr>
        <w:pStyle w:val="a7"/>
      </w:pPr>
      <w:r>
        <w:rPr>
          <w:rFonts w:hint="eastAsia"/>
        </w:rPr>
        <w:t>放到方法中</w:t>
      </w:r>
    </w:p>
  </w:comment>
  <w:comment w:id="49" w:author="Administrator" w:date="2020-05-30T15:06:00Z" w:initials="A">
    <w:p w14:paraId="3C9F10EB" w14:textId="77777777" w:rsidR="00C41D74" w:rsidRDefault="00816B6E">
      <w:pPr>
        <w:pStyle w:val="a7"/>
      </w:pPr>
      <w:r>
        <w:rPr>
          <w:rFonts w:hint="eastAsia"/>
        </w:rPr>
        <w:t>怎样预测。预测目标是什么，预测因素是那些？数据量是多大？等等</w:t>
      </w:r>
    </w:p>
  </w:comment>
  <w:comment w:id="50" w:author="Administrator" w:date="2020-05-30T15:08:00Z" w:initials="A">
    <w:p w14:paraId="2F436BB8" w14:textId="77777777" w:rsidR="00C41D74" w:rsidRDefault="00816B6E">
      <w:pPr>
        <w:pStyle w:val="a7"/>
      </w:pPr>
      <w:r>
        <w:rPr>
          <w:rFonts w:hint="eastAsia"/>
        </w:rPr>
        <w:t>方法里面要补充评价指标或者标准</w:t>
      </w:r>
    </w:p>
  </w:comment>
  <w:comment w:id="63" w:author="Administrator" w:date="2020-05-30T15:02:00Z" w:initials="A">
    <w:p w14:paraId="739C7BCD" w14:textId="77777777" w:rsidR="00C41D74" w:rsidRDefault="00816B6E">
      <w:pPr>
        <w:pStyle w:val="a7"/>
      </w:pPr>
      <w:r>
        <w:rPr>
          <w:rFonts w:hint="eastAsia"/>
        </w:rPr>
        <w:t>更改名称。因为是结果段了，所以是准备。</w:t>
      </w:r>
    </w:p>
    <w:p w14:paraId="424F4B19" w14:textId="77777777" w:rsidR="00C41D74" w:rsidRDefault="00816B6E">
      <w:pPr>
        <w:pStyle w:val="a7"/>
      </w:pPr>
      <w:r>
        <w:rPr>
          <w:rFonts w:hint="eastAsia"/>
        </w:rPr>
        <w:t>就数据描述好了</w:t>
      </w:r>
    </w:p>
  </w:comment>
  <w:comment w:id="82" w:author="Administrator" w:date="2020-05-30T15:03:00Z" w:initials="A">
    <w:p w14:paraId="252E7458" w14:textId="77777777" w:rsidR="00C41D74" w:rsidRDefault="00816B6E">
      <w:pPr>
        <w:pStyle w:val="a7"/>
      </w:pPr>
      <w:r>
        <w:rPr>
          <w:rFonts w:hint="eastAsia"/>
        </w:rPr>
        <w:t>含义不明确。更名</w:t>
      </w:r>
    </w:p>
  </w:comment>
  <w:comment w:id="84" w:author="Administrator" w:date="2020-05-30T15:04:00Z" w:initials="A">
    <w:p w14:paraId="00C1540C" w14:textId="77777777" w:rsidR="00C41D74" w:rsidRDefault="00816B6E">
      <w:pPr>
        <w:pStyle w:val="a7"/>
      </w:pPr>
      <w:r>
        <w:rPr>
          <w:rFonts w:hint="eastAsia"/>
        </w:rPr>
        <w:t>数据来源。</w:t>
      </w:r>
    </w:p>
    <w:p w14:paraId="6B121668" w14:textId="77777777" w:rsidR="00C41D74" w:rsidRDefault="00816B6E">
      <w:pPr>
        <w:pStyle w:val="a7"/>
      </w:pPr>
      <w:r>
        <w:rPr>
          <w:rFonts w:hint="eastAsia"/>
        </w:rPr>
        <w:t>如果用这个表的数据来预测，很有问题。数据太少，方法太复杂，不值得。</w:t>
      </w:r>
    </w:p>
  </w:comment>
  <w:comment w:id="88" w:author="Administrator" w:date="2020-05-30T15:05:00Z" w:initials="A">
    <w:p w14:paraId="41EC3163" w14:textId="77777777" w:rsidR="00C41D74" w:rsidRDefault="00816B6E">
      <w:pPr>
        <w:pStyle w:val="a7"/>
      </w:pPr>
      <w:r>
        <w:rPr>
          <w:rFonts w:hint="eastAsia"/>
        </w:rPr>
        <w:t>既然是上段的结果就在上一段描述。</w:t>
      </w:r>
    </w:p>
  </w:comment>
  <w:comment w:id="89" w:author="Administrator" w:date="2020-05-30T15:04:00Z" w:initials="A">
    <w:p w14:paraId="43E6148E" w14:textId="77777777" w:rsidR="00C41D74" w:rsidRDefault="00816B6E">
      <w:pPr>
        <w:pStyle w:val="a7"/>
      </w:pPr>
      <w:r>
        <w:rPr>
          <w:rFonts w:hint="eastAsia"/>
        </w:rPr>
        <w:t>表中有了的数据不要重复。说</w:t>
      </w:r>
      <w:proofErr w:type="gramStart"/>
      <w:r>
        <w:rPr>
          <w:rFonts w:hint="eastAsia"/>
        </w:rPr>
        <w:t>最</w:t>
      </w:r>
      <w:proofErr w:type="gramEnd"/>
      <w:r>
        <w:rPr>
          <w:rFonts w:hint="eastAsia"/>
        </w:rPr>
        <w:t>重点的结果。下同。</w:t>
      </w:r>
    </w:p>
    <w:p w14:paraId="4AEF645C" w14:textId="77777777" w:rsidR="00C41D74" w:rsidRDefault="00816B6E">
      <w:pPr>
        <w:pStyle w:val="a7"/>
      </w:pPr>
      <w:r>
        <w:rPr>
          <w:rFonts w:hint="eastAsia"/>
        </w:rPr>
        <w:t>简单的说那个好那个坏就行了。</w:t>
      </w:r>
    </w:p>
  </w:comment>
  <w:comment w:id="95" w:author="Administrator" w:date="2020-05-30T15:09:00Z" w:initials="A">
    <w:p w14:paraId="7C450505" w14:textId="77777777" w:rsidR="00C41D74" w:rsidRDefault="00816B6E">
      <w:pPr>
        <w:pStyle w:val="a7"/>
      </w:pPr>
      <w:r>
        <w:rPr>
          <w:rFonts w:hint="eastAsia"/>
        </w:rPr>
        <w:t>补充评估方法或者指标、标准</w:t>
      </w:r>
    </w:p>
  </w:comment>
  <w:comment w:id="98" w:author="Administrator" w:date="2020-05-30T15:10:00Z" w:initials="A">
    <w:p w14:paraId="20EF192D" w14:textId="77777777" w:rsidR="00C41D74" w:rsidRDefault="00816B6E">
      <w:pPr>
        <w:pStyle w:val="a7"/>
      </w:pPr>
      <w:r>
        <w:rPr>
          <w:rFonts w:hint="eastAsia"/>
        </w:rPr>
        <w:t>最佳只有一个</w:t>
      </w:r>
    </w:p>
  </w:comment>
  <w:comment w:id="99" w:author="Administrator" w:date="2020-05-30T15:10:00Z" w:initials="A">
    <w:p w14:paraId="33327AE8" w14:textId="77777777" w:rsidR="00C41D74" w:rsidRDefault="00816B6E">
      <w:pPr>
        <w:pStyle w:val="a7"/>
      </w:pPr>
      <w:r>
        <w:rPr>
          <w:rFonts w:hint="eastAsia"/>
        </w:rPr>
        <w:t>一致性的</w:t>
      </w:r>
      <w:proofErr w:type="gramStart"/>
      <w:r>
        <w:rPr>
          <w:rFonts w:hint="eastAsia"/>
        </w:rPr>
        <w:t>结果结果</w:t>
      </w:r>
      <w:proofErr w:type="gramEnd"/>
      <w:r>
        <w:rPr>
          <w:rFonts w:hint="eastAsia"/>
        </w:rPr>
        <w:t>中并没有，所以不能这样说</w:t>
      </w:r>
    </w:p>
  </w:comment>
  <w:comment w:id="106" w:author="Administrator" w:date="2020-05-30T15:11:00Z" w:initials="A">
    <w:p w14:paraId="50A329E0" w14:textId="77777777" w:rsidR="00C41D74" w:rsidRDefault="00816B6E">
      <w:pPr>
        <w:pStyle w:val="a7"/>
      </w:pPr>
      <w:r>
        <w:rPr>
          <w:rFonts w:hint="eastAsia"/>
        </w:rPr>
        <w:t>补充预测情况。因为是应用而不是方法比较，所以必须要进行实际预测，说明预测的好坏和情况。</w:t>
      </w:r>
    </w:p>
  </w:comment>
  <w:comment w:id="107" w:author="Administrator" w:date="2020-05-30T15:11:00Z" w:initials="A">
    <w:p w14:paraId="7DBA3FA3" w14:textId="77777777" w:rsidR="00C41D74" w:rsidRDefault="00816B6E">
      <w:pPr>
        <w:pStyle w:val="a7"/>
      </w:pPr>
      <w:r>
        <w:rPr>
          <w:rStyle w:val="aff8"/>
        </w:rPr>
        <w:annotationRef/>
      </w:r>
    </w:p>
  </w:comment>
  <w:comment w:id="108" w:author="Administrator" w:date="2020-05-30T15:11:00Z" w:initials="A">
    <w:p w14:paraId="4F164361" w14:textId="77777777" w:rsidR="00C41D74" w:rsidRDefault="00816B6E">
      <w:pPr>
        <w:pStyle w:val="a7"/>
      </w:pPr>
      <w:r>
        <w:rPr>
          <w:rFonts w:hint="eastAsia"/>
        </w:rPr>
        <w:t>段编号。目录进行相应修改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AC575C" w15:done="0"/>
  <w15:commentEx w15:paraId="434839AD" w15:done="0"/>
  <w15:commentEx w15:paraId="379E4E51" w15:done="0"/>
  <w15:commentEx w15:paraId="3A1416AB" w15:done="0"/>
  <w15:commentEx w15:paraId="396F19DB" w15:done="0"/>
  <w15:commentEx w15:paraId="1D0B0728" w15:done="0"/>
  <w15:commentEx w15:paraId="3C9F10EB" w15:done="0"/>
  <w15:commentEx w15:paraId="2F436BB8" w15:done="0"/>
  <w15:commentEx w15:paraId="424F4B19" w15:done="0"/>
  <w15:commentEx w15:paraId="252E7458" w15:done="0"/>
  <w15:commentEx w15:paraId="6B121668" w15:done="0"/>
  <w15:commentEx w15:paraId="41EC3163" w15:done="0"/>
  <w15:commentEx w15:paraId="4AEF645C" w15:done="0"/>
  <w15:commentEx w15:paraId="7C450505" w15:done="0"/>
  <w15:commentEx w15:paraId="20EF192D" w15:done="0"/>
  <w15:commentEx w15:paraId="33327AE8" w15:done="0"/>
  <w15:commentEx w15:paraId="50A329E0" w15:done="0"/>
  <w15:commentEx w15:paraId="7DBA3FA3" w15:paraIdParent="50A329E0" w15:done="0"/>
  <w15:commentEx w15:paraId="4F1643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AC575C" w16cid:durableId="227D0E4E"/>
  <w16cid:commentId w16cid:paraId="434839AD" w16cid:durableId="227D0E4F"/>
  <w16cid:commentId w16cid:paraId="379E4E51" w16cid:durableId="227D0E50"/>
  <w16cid:commentId w16cid:paraId="3A1416AB" w16cid:durableId="227D0E51"/>
  <w16cid:commentId w16cid:paraId="396F19DB" w16cid:durableId="227D0E52"/>
  <w16cid:commentId w16cid:paraId="1D0B0728" w16cid:durableId="227D0E53"/>
  <w16cid:commentId w16cid:paraId="3C9F10EB" w16cid:durableId="227D0E54"/>
  <w16cid:commentId w16cid:paraId="2F436BB8" w16cid:durableId="227D0E55"/>
  <w16cid:commentId w16cid:paraId="424F4B19" w16cid:durableId="227D0E56"/>
  <w16cid:commentId w16cid:paraId="252E7458" w16cid:durableId="227D0E57"/>
  <w16cid:commentId w16cid:paraId="6B121668" w16cid:durableId="227D0E58"/>
  <w16cid:commentId w16cid:paraId="41EC3163" w16cid:durableId="227D0E59"/>
  <w16cid:commentId w16cid:paraId="4AEF645C" w16cid:durableId="227D0E5A"/>
  <w16cid:commentId w16cid:paraId="7C450505" w16cid:durableId="227D0E5B"/>
  <w16cid:commentId w16cid:paraId="20EF192D" w16cid:durableId="227D0E5C"/>
  <w16cid:commentId w16cid:paraId="33327AE8" w16cid:durableId="227D0E5D"/>
  <w16cid:commentId w16cid:paraId="50A329E0" w16cid:durableId="227D0E5E"/>
  <w16cid:commentId w16cid:paraId="7DBA3FA3" w16cid:durableId="227D0E5F"/>
  <w16cid:commentId w16cid:paraId="4F164361" w16cid:durableId="227D0E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A7B85" w14:textId="77777777" w:rsidR="00816B6E" w:rsidRDefault="00816B6E">
      <w:r>
        <w:separator/>
      </w:r>
    </w:p>
  </w:endnote>
  <w:endnote w:type="continuationSeparator" w:id="0">
    <w:p w14:paraId="60D172F7" w14:textId="77777777" w:rsidR="00816B6E" w:rsidRDefault="00816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1"/>
        <w:szCs w:val="21"/>
      </w:rPr>
      <w:id w:val="-1968882878"/>
      <w:docPartObj>
        <w:docPartGallery w:val="AutoText"/>
      </w:docPartObj>
    </w:sdtPr>
    <w:sdtEndPr>
      <w:rPr>
        <w:rFonts w:ascii="宋体" w:eastAsia="宋体" w:hAnsi="宋体"/>
      </w:rPr>
    </w:sdtEndPr>
    <w:sdtContent>
      <w:p w14:paraId="2B963D83" w14:textId="77777777" w:rsidR="00C41D74" w:rsidRDefault="00816B6E">
        <w:pPr>
          <w:pStyle w:val="ab"/>
          <w:jc w:val="center"/>
          <w:rPr>
            <w:rFonts w:ascii="宋体" w:eastAsia="宋体" w:hAnsi="宋体"/>
            <w:sz w:val="21"/>
            <w:szCs w:val="21"/>
          </w:rPr>
        </w:pPr>
        <w:sdt>
          <w:sdtPr>
            <w:rPr>
              <w:sz w:val="21"/>
              <w:szCs w:val="21"/>
            </w:rPr>
            <w:id w:val="1805428758"/>
            <w:docPartObj>
              <w:docPartGallery w:val="AutoText"/>
            </w:docPartObj>
          </w:sdtPr>
          <w:sdtEndPr>
            <w:rPr>
              <w:rFonts w:ascii="宋体" w:eastAsia="宋体" w:hAnsi="宋体"/>
            </w:rPr>
          </w:sdtEndPr>
          <w:sdtContent>
            <w:r>
              <w:rPr>
                <w:rFonts w:ascii="宋体" w:eastAsia="宋体" w:hAnsi="宋体"/>
                <w:sz w:val="21"/>
                <w:szCs w:val="21"/>
                <w:lang w:val="zh-CN"/>
              </w:rPr>
              <w:t xml:space="preserve"> </w:t>
            </w:r>
            <w:r>
              <w:rPr>
                <w:rFonts w:ascii="宋体" w:eastAsia="宋体" w:hAnsi="宋体" w:hint="eastAsia"/>
                <w:sz w:val="21"/>
                <w:szCs w:val="21"/>
                <w:lang w:val="zh-CN"/>
              </w:rPr>
              <w:t>第</w:t>
            </w:r>
            <w:r>
              <w:rPr>
                <w:rFonts w:ascii="宋体" w:eastAsia="宋体" w:hAnsi="宋体"/>
                <w:sz w:val="21"/>
                <w:szCs w:val="21"/>
              </w:rPr>
              <w:fldChar w:fldCharType="begin"/>
            </w:r>
            <w:r>
              <w:rPr>
                <w:rFonts w:ascii="宋体" w:eastAsia="宋体" w:hAnsi="宋体"/>
                <w:sz w:val="21"/>
                <w:szCs w:val="21"/>
              </w:rPr>
              <w:instrText>PAGE</w:instrText>
            </w:r>
            <w:r>
              <w:rPr>
                <w:rFonts w:ascii="宋体" w:eastAsia="宋体" w:hAnsi="宋体"/>
                <w:sz w:val="21"/>
                <w:szCs w:val="21"/>
              </w:rPr>
              <w:fldChar w:fldCharType="separate"/>
            </w:r>
            <w:r>
              <w:rPr>
                <w:rFonts w:ascii="宋体" w:eastAsia="宋体" w:hAnsi="宋体"/>
                <w:sz w:val="21"/>
                <w:szCs w:val="21"/>
                <w:lang w:val="zh-CN"/>
              </w:rPr>
              <w:t>2</w:t>
            </w:r>
            <w:r>
              <w:rPr>
                <w:rFonts w:ascii="宋体" w:eastAsia="宋体" w:hAnsi="宋体"/>
                <w:sz w:val="21"/>
                <w:szCs w:val="21"/>
              </w:rPr>
              <w:fldChar w:fldCharType="end"/>
            </w:r>
            <w:r>
              <w:rPr>
                <w:rFonts w:ascii="宋体" w:eastAsia="宋体" w:hAnsi="宋体" w:hint="eastAsia"/>
                <w:sz w:val="21"/>
                <w:szCs w:val="21"/>
              </w:rPr>
              <w:t>页</w:t>
            </w:r>
            <w:r>
              <w:rPr>
                <w:rFonts w:ascii="宋体" w:eastAsia="宋体" w:hAnsi="宋体"/>
                <w:sz w:val="21"/>
                <w:szCs w:val="21"/>
                <w:lang w:val="zh-CN"/>
              </w:rPr>
              <w:t xml:space="preserve"> / </w:t>
            </w:r>
            <w:r>
              <w:rPr>
                <w:rFonts w:ascii="宋体" w:eastAsia="宋体" w:hAnsi="宋体" w:hint="eastAsia"/>
                <w:sz w:val="21"/>
                <w:szCs w:val="21"/>
                <w:lang w:val="zh-CN"/>
              </w:rPr>
              <w:t>共</w:t>
            </w:r>
            <w:r>
              <w:rPr>
                <w:rFonts w:ascii="宋体" w:eastAsia="宋体" w:hAnsi="宋体"/>
                <w:sz w:val="21"/>
                <w:szCs w:val="21"/>
              </w:rPr>
              <w:fldChar w:fldCharType="begin"/>
            </w:r>
            <w:r>
              <w:rPr>
                <w:rFonts w:ascii="宋体" w:eastAsia="宋体" w:hAnsi="宋体"/>
                <w:sz w:val="21"/>
                <w:szCs w:val="21"/>
              </w:rPr>
              <w:instrText>NUMPAGES</w:instrText>
            </w:r>
            <w:r>
              <w:rPr>
                <w:rFonts w:ascii="宋体" w:eastAsia="宋体" w:hAnsi="宋体"/>
                <w:sz w:val="21"/>
                <w:szCs w:val="21"/>
              </w:rPr>
              <w:fldChar w:fldCharType="separate"/>
            </w:r>
            <w:r>
              <w:rPr>
                <w:rFonts w:ascii="宋体" w:eastAsia="宋体" w:hAnsi="宋体"/>
                <w:sz w:val="21"/>
                <w:szCs w:val="21"/>
                <w:lang w:val="zh-CN"/>
              </w:rPr>
              <w:t>2</w:t>
            </w:r>
            <w:r>
              <w:rPr>
                <w:rFonts w:ascii="宋体" w:eastAsia="宋体" w:hAnsi="宋体"/>
                <w:sz w:val="21"/>
                <w:szCs w:val="21"/>
              </w:rPr>
              <w:fldChar w:fldCharType="end"/>
            </w:r>
          </w:sdtContent>
        </w:sdt>
        <w:r>
          <w:rPr>
            <w:rFonts w:ascii="宋体" w:eastAsia="宋体" w:hAnsi="宋体" w:hint="eastAsia"/>
            <w:sz w:val="21"/>
            <w:szCs w:val="21"/>
          </w:rPr>
          <w:t>页</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1429236"/>
      <w:docPartObj>
        <w:docPartGallery w:val="AutoText"/>
      </w:docPartObj>
    </w:sdtPr>
    <w:sdtEndPr/>
    <w:sdtContent>
      <w:sdt>
        <w:sdtPr>
          <w:id w:val="-1705238520"/>
          <w:docPartObj>
            <w:docPartGallery w:val="AutoText"/>
          </w:docPartObj>
        </w:sdtPr>
        <w:sdtEndPr/>
        <w:sdtContent>
          <w:p w14:paraId="3915D1D5" w14:textId="77777777" w:rsidR="00C41D74" w:rsidRDefault="00816B6E">
            <w:pPr>
              <w:pStyle w:val="ab"/>
              <w:jc w:val="center"/>
            </w:pPr>
            <w:r>
              <w:rPr>
                <w:lang w:val="zh-CN"/>
              </w:rPr>
              <w:t xml:space="preserve"> </w:t>
            </w:r>
            <w:r>
              <w:rPr>
                <w:rFonts w:ascii="宋体" w:eastAsia="宋体" w:hAnsi="宋体" w:hint="eastAsia"/>
                <w:sz w:val="21"/>
                <w:szCs w:val="21"/>
                <w:lang w:val="zh-CN"/>
              </w:rPr>
              <w:t>第</w:t>
            </w:r>
            <w:r>
              <w:rPr>
                <w:rFonts w:ascii="宋体" w:eastAsia="宋体" w:hAnsi="宋体"/>
                <w:sz w:val="21"/>
                <w:szCs w:val="21"/>
              </w:rPr>
              <w:fldChar w:fldCharType="begin"/>
            </w:r>
            <w:r>
              <w:rPr>
                <w:rFonts w:ascii="宋体" w:eastAsia="宋体" w:hAnsi="宋体"/>
                <w:sz w:val="21"/>
                <w:szCs w:val="21"/>
              </w:rPr>
              <w:instrText>PAGE</w:instrText>
            </w:r>
            <w:r>
              <w:rPr>
                <w:rFonts w:ascii="宋体" w:eastAsia="宋体" w:hAnsi="宋体"/>
                <w:sz w:val="21"/>
                <w:szCs w:val="21"/>
              </w:rPr>
              <w:fldChar w:fldCharType="separate"/>
            </w:r>
            <w:r>
              <w:rPr>
                <w:rFonts w:ascii="宋体" w:eastAsia="宋体" w:hAnsi="宋体"/>
                <w:sz w:val="21"/>
                <w:szCs w:val="21"/>
                <w:lang w:val="zh-CN"/>
              </w:rPr>
              <w:t>2</w:t>
            </w:r>
            <w:r>
              <w:rPr>
                <w:rFonts w:ascii="宋体" w:eastAsia="宋体" w:hAnsi="宋体"/>
                <w:sz w:val="21"/>
                <w:szCs w:val="21"/>
              </w:rPr>
              <w:fldChar w:fldCharType="end"/>
            </w:r>
            <w:r>
              <w:rPr>
                <w:rFonts w:ascii="宋体" w:eastAsia="宋体" w:hAnsi="宋体" w:hint="eastAsia"/>
                <w:sz w:val="21"/>
                <w:szCs w:val="21"/>
              </w:rPr>
              <w:t>页</w:t>
            </w:r>
            <w:r>
              <w:rPr>
                <w:rFonts w:ascii="宋体" w:eastAsia="宋体" w:hAnsi="宋体"/>
                <w:sz w:val="21"/>
                <w:szCs w:val="21"/>
                <w:lang w:val="zh-CN"/>
              </w:rPr>
              <w:t xml:space="preserve"> / </w:t>
            </w:r>
            <w:r>
              <w:rPr>
                <w:rFonts w:ascii="宋体" w:eastAsia="宋体" w:hAnsi="宋体" w:hint="eastAsia"/>
                <w:sz w:val="21"/>
                <w:szCs w:val="21"/>
                <w:lang w:val="zh-CN"/>
              </w:rPr>
              <w:t>共</w:t>
            </w:r>
            <w:r>
              <w:rPr>
                <w:rFonts w:ascii="宋体" w:eastAsia="宋体" w:hAnsi="宋体"/>
                <w:sz w:val="21"/>
                <w:szCs w:val="21"/>
              </w:rPr>
              <w:fldChar w:fldCharType="begin"/>
            </w:r>
            <w:r>
              <w:rPr>
                <w:rFonts w:ascii="宋体" w:eastAsia="宋体" w:hAnsi="宋体"/>
                <w:sz w:val="21"/>
                <w:szCs w:val="21"/>
              </w:rPr>
              <w:instrText>NUMPAGES</w:instrText>
            </w:r>
            <w:r>
              <w:rPr>
                <w:rFonts w:ascii="宋体" w:eastAsia="宋体" w:hAnsi="宋体"/>
                <w:sz w:val="21"/>
                <w:szCs w:val="21"/>
              </w:rPr>
              <w:fldChar w:fldCharType="separate"/>
            </w:r>
            <w:r>
              <w:rPr>
                <w:rFonts w:ascii="宋体" w:eastAsia="宋体" w:hAnsi="宋体"/>
                <w:sz w:val="21"/>
                <w:szCs w:val="21"/>
                <w:lang w:val="zh-CN"/>
              </w:rPr>
              <w:t>2</w:t>
            </w:r>
            <w:r>
              <w:rPr>
                <w:rFonts w:ascii="宋体" w:eastAsia="宋体" w:hAnsi="宋体"/>
                <w:sz w:val="21"/>
                <w:szCs w:val="21"/>
              </w:rPr>
              <w:fldChar w:fldCharType="end"/>
            </w:r>
            <w:r>
              <w:rPr>
                <w:rFonts w:ascii="宋体" w:eastAsia="宋体" w:hAnsi="宋体" w:hint="eastAsia"/>
                <w:sz w:val="21"/>
                <w:szCs w:val="21"/>
              </w:rPr>
              <w:t>页</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352647"/>
      <w:docPartObj>
        <w:docPartGallery w:val="AutoText"/>
      </w:docPartObj>
    </w:sdtPr>
    <w:sdtEndPr/>
    <w:sdtContent>
      <w:sdt>
        <w:sdtPr>
          <w:id w:val="1268664612"/>
          <w:docPartObj>
            <w:docPartGallery w:val="AutoText"/>
          </w:docPartObj>
        </w:sdtPr>
        <w:sdtEndPr/>
        <w:sdtContent>
          <w:p w14:paraId="3DE17E74" w14:textId="77777777" w:rsidR="00C41D74" w:rsidRDefault="00816B6E">
            <w:pPr>
              <w:pStyle w:val="ab"/>
              <w:jc w:val="center"/>
              <w:rPr>
                <w:sz w:val="21"/>
                <w:szCs w:val="22"/>
              </w:rPr>
            </w:pPr>
            <w:sdt>
              <w:sdtPr>
                <w:id w:val="2037998546"/>
                <w:docPartObj>
                  <w:docPartGallery w:val="AutoText"/>
                </w:docPartObj>
              </w:sdtPr>
              <w:sdtEndPr/>
              <w:sdtContent>
                <w:r>
                  <w:rPr>
                    <w:rFonts w:ascii="宋体" w:eastAsia="宋体" w:hAnsi="宋体" w:hint="eastAsia"/>
                    <w:sz w:val="21"/>
                    <w:szCs w:val="21"/>
                    <w:lang w:val="zh-CN"/>
                  </w:rPr>
                  <w:t>第</w:t>
                </w:r>
                <w:r>
                  <w:rPr>
                    <w:rFonts w:ascii="宋体" w:eastAsia="宋体" w:hAnsi="宋体"/>
                    <w:sz w:val="21"/>
                    <w:szCs w:val="21"/>
                  </w:rPr>
                  <w:fldChar w:fldCharType="begin"/>
                </w:r>
                <w:r>
                  <w:rPr>
                    <w:rFonts w:ascii="宋体" w:eastAsia="宋体" w:hAnsi="宋体"/>
                    <w:sz w:val="21"/>
                    <w:szCs w:val="21"/>
                  </w:rPr>
                  <w:instrText>PAGE</w:instrText>
                </w:r>
                <w:r>
                  <w:rPr>
                    <w:rFonts w:ascii="宋体" w:eastAsia="宋体" w:hAnsi="宋体"/>
                    <w:sz w:val="21"/>
                    <w:szCs w:val="21"/>
                  </w:rPr>
                  <w:fldChar w:fldCharType="separate"/>
                </w:r>
                <w:r>
                  <w:rPr>
                    <w:rFonts w:ascii="宋体" w:eastAsia="宋体" w:hAnsi="宋体"/>
                    <w:szCs w:val="21"/>
                  </w:rPr>
                  <w:t>4</w:t>
                </w:r>
                <w:r>
                  <w:rPr>
                    <w:rFonts w:ascii="宋体" w:eastAsia="宋体" w:hAnsi="宋体"/>
                    <w:sz w:val="21"/>
                    <w:szCs w:val="21"/>
                  </w:rPr>
                  <w:fldChar w:fldCharType="end"/>
                </w:r>
                <w:r>
                  <w:rPr>
                    <w:rFonts w:ascii="宋体" w:eastAsia="宋体" w:hAnsi="宋体" w:hint="eastAsia"/>
                    <w:sz w:val="21"/>
                    <w:szCs w:val="21"/>
                  </w:rPr>
                  <w:t>页</w:t>
                </w:r>
                <w:r>
                  <w:rPr>
                    <w:rFonts w:ascii="宋体" w:eastAsia="宋体" w:hAnsi="宋体"/>
                    <w:sz w:val="21"/>
                    <w:szCs w:val="21"/>
                    <w:lang w:val="zh-CN"/>
                  </w:rPr>
                  <w:t xml:space="preserve"> / </w:t>
                </w:r>
                <w:r>
                  <w:rPr>
                    <w:rFonts w:ascii="宋体" w:eastAsia="宋体" w:hAnsi="宋体" w:hint="eastAsia"/>
                    <w:sz w:val="21"/>
                    <w:szCs w:val="21"/>
                    <w:lang w:val="zh-CN"/>
                  </w:rPr>
                  <w:t>共</w:t>
                </w:r>
                <w:r>
                  <w:rPr>
                    <w:rFonts w:ascii="宋体" w:eastAsia="宋体" w:hAnsi="宋体"/>
                    <w:sz w:val="21"/>
                    <w:szCs w:val="21"/>
                  </w:rPr>
                  <w:fldChar w:fldCharType="begin"/>
                </w:r>
                <w:r>
                  <w:rPr>
                    <w:rFonts w:ascii="宋体" w:eastAsia="宋体" w:hAnsi="宋体"/>
                    <w:sz w:val="21"/>
                    <w:szCs w:val="21"/>
                  </w:rPr>
                  <w:instrText>NUMPAGES</w:instrText>
                </w:r>
                <w:r>
                  <w:rPr>
                    <w:rFonts w:ascii="宋体" w:eastAsia="宋体" w:hAnsi="宋体"/>
                    <w:sz w:val="21"/>
                    <w:szCs w:val="21"/>
                  </w:rPr>
                  <w:fldChar w:fldCharType="separate"/>
                </w:r>
                <w:r>
                  <w:rPr>
                    <w:rFonts w:ascii="宋体" w:eastAsia="宋体" w:hAnsi="宋体"/>
                    <w:szCs w:val="21"/>
                  </w:rPr>
                  <w:t>33</w:t>
                </w:r>
                <w:r>
                  <w:rPr>
                    <w:rFonts w:ascii="宋体" w:eastAsia="宋体" w:hAnsi="宋体"/>
                    <w:sz w:val="21"/>
                    <w:szCs w:val="21"/>
                  </w:rPr>
                  <w:fldChar w:fldCharType="end"/>
                </w:r>
                <w:r>
                  <w:rPr>
                    <w:rFonts w:ascii="宋体" w:eastAsia="宋体" w:hAnsi="宋体" w:hint="eastAsia"/>
                    <w:sz w:val="21"/>
                    <w:szCs w:val="21"/>
                  </w:rPr>
                  <w:t>页</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EED87" w14:textId="77777777" w:rsidR="00816B6E" w:rsidRDefault="00816B6E">
      <w:r>
        <w:separator/>
      </w:r>
    </w:p>
  </w:footnote>
  <w:footnote w:type="continuationSeparator" w:id="0">
    <w:p w14:paraId="58DB567B" w14:textId="77777777" w:rsidR="00816B6E" w:rsidRDefault="00816B6E">
      <w:r>
        <w:continuationSeparator/>
      </w:r>
    </w:p>
  </w:footnote>
  <w:footnote w:id="1">
    <w:p w14:paraId="63520A58" w14:textId="77777777" w:rsidR="00C41D74" w:rsidRDefault="00816B6E">
      <w:pPr>
        <w:pStyle w:val="af"/>
      </w:pPr>
      <w:r>
        <w:rPr>
          <w:rStyle w:val="af7"/>
        </w:rPr>
        <w:footnoteRef/>
      </w:r>
      <w:r>
        <w:t xml:space="preserve"> </w:t>
      </w:r>
      <w:r>
        <w:rPr>
          <w:rFonts w:hint="eastAsia"/>
        </w:rPr>
        <w:t>某些州县在</w:t>
      </w:r>
      <w:r>
        <w:rPr>
          <w:rFonts w:hint="eastAsia"/>
        </w:rPr>
        <w:t>2010-2016</w:t>
      </w:r>
      <w:r>
        <w:rPr>
          <w:rFonts w:hint="eastAsia"/>
        </w:rPr>
        <w:t>年间为</w:t>
      </w:r>
      <w:r>
        <w:rPr>
          <w:rFonts w:hint="eastAsia"/>
        </w:rPr>
        <w:t>0</w:t>
      </w:r>
      <w:r>
        <w:rPr>
          <w:rFonts w:hint="eastAsia"/>
        </w:rPr>
        <w:t>例和大于</w:t>
      </w:r>
      <w:r>
        <w:rPr>
          <w:rFonts w:hint="eastAsia"/>
        </w:rPr>
        <w:t>0</w:t>
      </w:r>
      <w:r>
        <w:rPr>
          <w:rFonts w:hint="eastAsia"/>
        </w:rPr>
        <w:t>例的情况都存在，故将</w:t>
      </w:r>
      <w:r>
        <w:rPr>
          <w:rFonts w:hint="eastAsia"/>
        </w:rPr>
        <w:t>0</w:t>
      </w:r>
      <w:r>
        <w:rPr>
          <w:rFonts w:hint="eastAsia"/>
        </w:rPr>
        <w:t>例也划分为</w:t>
      </w:r>
      <w:r>
        <w:rPr>
          <w:rFonts w:hint="eastAsia"/>
        </w:rPr>
        <w:t>1</w:t>
      </w:r>
      <w:r>
        <w:rPr>
          <w:rFonts w:hint="eastAsia"/>
        </w:rPr>
        <w:t>类。</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5CC0E" w14:textId="77777777" w:rsidR="00C41D74" w:rsidRDefault="00C41D74">
    <w:pPr>
      <w:pStyle w:val="ad"/>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27F71" w14:textId="77777777" w:rsidR="00C41D74" w:rsidRDefault="00C41D74">
    <w:pPr>
      <w:pStyle w:val="afd"/>
      <w:jc w:val="both"/>
      <w:rPr>
        <w:rFonts w:ascii="宋体" w:eastAsia="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C5B"/>
    <w:multiLevelType w:val="multilevel"/>
    <w:tmpl w:val="01246C5B"/>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1A7C2662-542D-4626-BF5D-4891AEC8FF4D}" w:val=" ADDIN NE.Ref.{1A7C2662-542D-4626-BF5D-4891AEC8FF4D}&lt;Citation&gt;&lt;Group&gt;&lt;References&gt;&lt;Item&gt;&lt;ID&gt;115&lt;/ID&gt;&lt;UID&gt;{99D4D85A-7D1A-4E9C-9D88-A8962025754A}&lt;/UID&gt;&lt;Title&gt;基于BP人工神经网络的医院药库管理系统药品预测模型研究&lt;/Title&gt;&lt;Template&gt;Journal Article&lt;/Template&gt;&lt;Star&gt;0&lt;/Star&gt;&lt;Tag&gt;0&lt;/Tag&gt;&lt;Author&gt;许兴阳&lt;/Author&gt;&lt;Year&gt;2008&lt;/Year&gt;&lt;Details&gt;&lt;_author_adr&gt;上海理工大学管理学院 上海200093&lt;/_author_adr&gt;&lt;_db_provider&gt;CNKI&lt;/_db_provider&gt;&lt;_isbn&gt;1674-098X&lt;/_isbn&gt;&lt;_issue&gt;20&lt;/_issue&gt;&lt;_journal&gt;科技创新导报&lt;/_journal&gt;&lt;_keywords&gt;人工智能;;人工神经网络;;BP模型;;药库管理系统&lt;/_keywords&gt;&lt;_pages&gt;169-170&lt;/_pages&gt;&lt;_created&gt;63284578&lt;/_created&gt;&lt;_modified&gt;63284625&lt;/_modified&gt;&lt;_translated_author&gt;Xu, Xingyang&lt;/_translated_author&gt;&lt;/Details&gt;&lt;Extra&gt;&lt;DBUID&gt;{69576A60-6AE5-4CD2-84CC-FFC674412501}&lt;/DBUID&gt;&lt;/Extra&gt;&lt;/Item&gt;&lt;/References&gt;&lt;/Group&gt;&lt;/Citation&gt;_x000a_"/>
    <w:docVar w:name="NE.Ref{23E7228A-AFA5-4EF8-A676-FD936DE00D11}" w:val=" ADDIN NE.Ref.{23E7228A-AFA5-4EF8-A676-FD936DE00D11}&lt;Citation&gt;&lt;Group&gt;&lt;References&gt;&lt;Item&gt;&lt;ID&gt;114&lt;/ID&gt;&lt;UID&gt;{EA1643D6-41A1-4A92-A0C1-7EB7634AF981}&lt;/UID&gt;&lt;Title&gt;性能退化数据的归一化处理方法&lt;/Title&gt;&lt;Template&gt;Conference Proceedings&lt;/Template&gt;&lt;Star&gt;0&lt;/Star&gt;&lt;Tag&gt;0&lt;/Tag&gt;&lt;Author&gt;高军&lt;/Author&gt;&lt;Year&gt;2008&lt;/Year&gt;&lt;Details&gt;&lt;_author_adr&gt;信息产业部;&lt;/_author_adr&gt;&lt;_db_provider&gt;CNKI&lt;/_db_provider&gt;&lt;_keywords&gt;性能退化;数据处理;归一化处理&lt;/_keywords&gt;&lt;_pages&gt;216-221&lt;/_pages&gt;&lt;_place_published&gt;中国海南海口&lt;/_place_published&gt;&lt;_secondary_title&gt;中国电子学会可靠性分会第十四届学术年会&lt;/_secondary_title&gt;&lt;_tertiary_title&gt;中国电子学会可靠性分会第十四届学术年会论文选&lt;/_tertiary_title&gt;&lt;_created&gt;63284578&lt;/_created&gt;&lt;_modified&gt;63284630&lt;/_modified&gt;&lt;_translated_author&gt;Gao, Jun&lt;/_translated_author&gt;&lt;/Details&gt;&lt;Extra&gt;&lt;DBUID&gt;{69576A60-6AE5-4CD2-84CC-FFC674412501}&lt;/DBUID&gt;&lt;/Extra&gt;&lt;/Item&gt;&lt;/References&gt;&lt;/Group&gt;&lt;/Citation&gt;_x000a_"/>
    <w:docVar w:name="NE.Ref{2554A312-2A90-4BD3-A45D-ED70E9998AB3}" w:val=" ADDIN NE.Ref.{2554A312-2A90-4BD3-A45D-ED70E9998AB3}&lt;Citation&gt;&lt;Group&gt;&lt;References&gt;&lt;Item&gt;&lt;ID&gt;107&lt;/ID&gt;&lt;UID&gt;{7CF3C685-BC15-4214-8AD3-322268449F26}&lt;/UID&gt;&lt;Title&gt;基于数据（序列模式）挖掘的医院物资使用量预测模型研究&lt;/Title&gt;&lt;Template&gt;Thesis&lt;/Template&gt;&lt;Star&gt;0&lt;/Star&gt;&lt;Tag&gt;0&lt;/Tag&gt;&lt;Author&gt;柴龙凯&lt;/Author&gt;&lt;Year&gt;2018&lt;/Year&gt;&lt;Details&gt;&lt;_db_provider&gt;CNKI&lt;/_db_provider&gt;&lt;_keywords&gt;分布式系统;;赤池信息量准则;;贝叶斯信息准则;;ARIMA模型;;LSTM网络&lt;/_keywords&gt;&lt;_publisher&gt;青岛科技大学&lt;/_publisher&gt;&lt;_tertiary_author&gt;冯云霞&lt;/_tertiary_author&gt;&lt;_type_work&gt;硕士&lt;/_type_work&gt;&lt;_created&gt;63284578&lt;/_created&gt;&lt;_modified&gt;63284628&lt;/_modified&gt;&lt;_translated_author&gt;Chai, Longkai&lt;/_translated_author&gt;&lt;_translated_tertiary_author&gt;Feng, Yunxia&lt;/_translated_tertiary_author&gt;&lt;/Details&gt;&lt;Extra&gt;&lt;DBUID&gt;{69576A60-6AE5-4CD2-84CC-FFC674412501}&lt;/DBUID&gt;&lt;/Extra&gt;&lt;/Item&gt;&lt;/References&gt;&lt;/Group&gt;&lt;/Citation&gt;_x000a_"/>
    <w:docVar w:name="NE.Ref{2F9ED32D-CA65-4955-8C79-99738376D706}" w:val=" ADDIN NE.Ref.{2F9ED32D-CA65-4955-8C79-99738376D706}&lt;Citation&gt;&lt;Group&gt;&lt;References&gt;&lt;Item&gt;&lt;ID&gt;93&lt;/ID&gt;&lt;UID&gt;{9E193FE4-AB04-4C3B-A7F4-07934A544D4C}&lt;/UID&gt;&lt;Title&gt;揭开阿片类药物成瘾之谜&lt;/Title&gt;&lt;Template&gt;Journal Article&lt;/Template&gt;&lt;Star&gt;0&lt;/Star&gt;&lt;Tag&gt;0&lt;/Tag&gt;&lt;Author&gt;传植&lt;/Author&gt;&lt;Year&gt;2019&lt;/Year&gt;&lt;Details&gt;&lt;_db_provider&gt;CNKI&lt;/_db_provider&gt;&lt;_isbn&gt;1000-0968&lt;/_isbn&gt;&lt;_issue&gt;11&lt;/_issue&gt;&lt;_journal&gt;世界科学&lt;/_journal&gt;&lt;_keywords&gt;阿片类药物成瘾;抗生素;撤药反应;物质使用障碍;&lt;/_keywords&gt;&lt;_pages&gt;13-14&lt;/_pages&gt;&lt;_created&gt;63284578&lt;/_created&gt;&lt;_modified&gt;63284629&lt;/_modified&gt;&lt;_translated_author&gt;Chuan, Zhi&lt;/_translated_author&gt;&lt;/Details&gt;&lt;Extra&gt;&lt;DBUID&gt;{69576A60-6AE5-4CD2-84CC-FFC674412501}&lt;/DBUID&gt;&lt;/Extra&gt;&lt;/Item&gt;&lt;/References&gt;&lt;/Group&gt;&lt;/Citation&gt;_x000a_"/>
    <w:docVar w:name="NE.Ref{32C1DB5C-90F9-463A-906A-176C71C5EF66}" w:val=" ADDIN NE.Ref.{32C1DB5C-90F9-463A-906A-176C71C5EF66}&lt;Citation&gt;&lt;Group&gt;&lt;References&gt;&lt;Item&gt;&lt;ID&gt;105&lt;/ID&gt;&lt;UID&gt;{FF9452E0-2BDD-4607-BCD5-85E076612220}&lt;/UID&gt;&lt;Title&gt;KNN算法综述&lt;/Title&gt;&lt;Template&gt;Journal Article&lt;/Template&gt;&lt;Star&gt;0&lt;/Star&gt;&lt;Tag&gt;0&lt;/Tag&gt;&lt;Author&gt;窦小凡&lt;/Author&gt;&lt;Year&gt;2018&lt;/Year&gt;&lt;Details&gt;&lt;_author_adr&gt;吉林高新区万信培训学校;&lt;/_author_adr&gt;&lt;_db_provider&gt;CNKI&lt;/_db_provider&gt;&lt;_isbn&gt;1006-4222&lt;/_isbn&gt;&lt;_issue&gt;10&lt;/_issue&gt;&lt;_journal&gt;通讯世界&lt;/_journal&gt;&lt;_keywords&gt;机器学习;;人工智能;;KNN算法;;K近邻算法&lt;/_keywords&gt;&lt;_pages&gt;273-274&lt;/_pages&gt;&lt;_created&gt;63284578&lt;/_created&gt;&lt;_modified&gt;63284622&lt;/_modified&gt;&lt;_translated_author&gt;Dou, Xiaofan&lt;/_translated_author&gt;&lt;/Details&gt;&lt;Extra&gt;&lt;DBUID&gt;{69576A60-6AE5-4CD2-84CC-FFC674412501}&lt;/DBUID&gt;&lt;/Extra&gt;&lt;/Item&gt;&lt;/References&gt;&lt;/Group&gt;&lt;/Citation&gt;_x000a_"/>
    <w:docVar w:name="NE.Ref{359BF052-A4E4-48C9-B78D-8B69284B39E6}" w:val=" ADDIN NE.Ref.{359BF052-A4E4-48C9-B78D-8B69284B39E6}&lt;Citation&gt;&lt;Group&gt;&lt;References&gt;&lt;Item&gt;&lt;ID&gt;112&lt;/ID&gt;&lt;UID&gt;{92B12505-F57D-42B8-B955-BC25EF6A174F}&lt;/UID&gt;&lt;Title&gt;支持向量机在建立2型糖尿病预测模型中的应用&lt;/Title&gt;&lt;Template&gt;Journal Article&lt;/Template&gt;&lt;Star&gt;0&lt;/Star&gt;&lt;Tag&gt;0&lt;/Tag&gt;&lt;Author&gt;王勋; 陈大方&lt;/Author&gt;&lt;Year&gt;2010&lt;/Year&gt;&lt;Details&gt;&lt;_author_adr&gt;北京大学医学部公共卫生学院流行病与卫生统计学系流行病学教育部重点实验室;&lt;/_author_adr&gt;&lt;_db_provider&gt;CNKI&lt;/_db_provider&gt;&lt;_isbn&gt;1004-6194&lt;/_isbn&gt;&lt;_issue&gt;06&lt;/_issue&gt;&lt;_journal&gt;中国慢性病预防与控制&lt;/_journal&gt;&lt;_keywords&gt;支持向量机;;风险评估;;糖尿病,2型&lt;/_keywords&gt;&lt;_pages&gt;560-562&lt;/_pages&gt;&lt;_volume&gt;18&lt;/_volume&gt;&lt;_created&gt;63284578&lt;/_created&gt;&lt;_modified&gt;63284631&lt;/_modified&gt;&lt;_collection_scope&gt;中国科技核心期刊;&lt;/_collection_scope&gt;&lt;_translated_author&gt;Wang, Xun;Chen, Dafang&lt;/_translated_author&gt;&lt;/Details&gt;&lt;Extra&gt;&lt;DBUID&gt;{69576A60-6AE5-4CD2-84CC-FFC674412501}&lt;/DBUID&gt;&lt;/Extra&gt;&lt;/Item&gt;&lt;/References&gt;&lt;/Group&gt;&lt;/Citation&gt;_x000a_"/>
    <w:docVar w:name="NE.Ref{3992CDD9-4DB3-4FE7-8B7A-BD0A2E6AF1E2}" w:val=" ADDIN NE.Ref.{3992CDD9-4DB3-4FE7-8B7A-BD0A2E6AF1E2}&lt;Citation&gt;&lt;Group&gt;&lt;References&gt;&lt;Item&gt;&lt;ID&gt;102&lt;/ID&gt;&lt;UID&gt;{831E0457-F18D-4E6B-92AE-4B5852A3CEFB}&lt;/UID&gt;&lt;Title&gt;我国2014-2016年阿片类药物使用情况分析&lt;/Title&gt;&lt;Template&gt;Journal Article&lt;/Template&gt;&lt;Star&gt;0&lt;/Star&gt;&lt;Tag&gt;0&lt;/Tag&gt;&lt;Author&gt;田野; 徐子悦; 管晓东; 邓艳萍; 史录文&lt;/Author&gt;&lt;Year&gt;2019&lt;/Year&gt;&lt;Details&gt;&lt;_author_adr&gt;北京大学药学院;北京大学医药管理国际研究中心;北京大学中国药物依赖性研究所;&lt;/_author_adr&gt;&lt;_db_provider&gt;CNKI&lt;/_db_provider&gt;&lt;_isbn&gt;1001-0408&lt;/_isbn&gt;&lt;_issue&gt;09&lt;/_issue&gt;&lt;_journal&gt;中国药房&lt;/_journal&gt;&lt;_keywords&gt;阿片类药物;;使用现状;;变化趋势;;不同地区;;合理用药&lt;/_keywords&gt;&lt;_pages&gt;1153-1157&lt;/_pages&gt;&lt;_volume&gt;30&lt;/_volume&gt;&lt;_created&gt;63284578&lt;/_created&gt;&lt;_modified&gt;63284620&lt;/_modified&gt;&lt;_collection_scope&gt;中国科技核心期刊;CSCD;&lt;/_collection_scope&gt;&lt;_translated_author&gt;Tian, Ye;Xu, Ziyue;Guan, Xiaodong;Deng, Yanping;Shi, Luwen&lt;/_translated_author&gt;&lt;/Details&gt;&lt;Extra&gt;&lt;DBUID&gt;{69576A60-6AE5-4CD2-84CC-FFC674412501}&lt;/DBUID&gt;&lt;/Extra&gt;&lt;/Item&gt;&lt;/References&gt;&lt;/Group&gt;&lt;/Citation&gt;_x000a_"/>
    <w:docVar w:name="NE.Ref{40B43CD0-61B0-4571-9A07-745CCF4DF2A1}" w:val=" ADDIN NE.Ref.{40B43CD0-61B0-4571-9A07-745CCF4DF2A1}&lt;Citation&gt;&lt;Group&gt;&lt;References&gt;&lt;Item&gt;&lt;ID&gt;91&lt;/ID&gt;&lt;UID&gt;{F011E547-9441-4C34-BBFF-CF76453BAD73}&lt;/UID&gt;&lt;Title&gt;基于神经网络改进的元胞自动机分析——美国阿片类药物滥用情况&lt;/Title&gt;&lt;Template&gt;Journal Article&lt;/Template&gt;&lt;Star&gt;0&lt;/Star&gt;&lt;Tag&gt;0&lt;/Tag&gt;&lt;Author&gt;周济民&lt;/Author&gt;&lt;Year&gt;2019&lt;/Year&gt;&lt;Details&gt;&lt;_author_adr&gt;对外经济贸易大学统计学院在职人员高级课程研修班;&lt;/_author_adr&gt;&lt;_db_provider&gt;CNKI&lt;/_db_provider&gt;&lt;_isbn&gt;1001-2362&lt;/_isbn&gt;&lt;_issue&gt;11&lt;/_issue&gt;&lt;_journal&gt;信息系统工程&lt;/_journal&gt;&lt;_keywords&gt;元胞自动机;;BP神经网络;;LVQ神经网络;;SPS&lt;/_keywords&gt;&lt;_pages&gt;144-145+147&lt;/_pages&gt;&lt;_created&gt;63284578&lt;/_created&gt;&lt;_modified&gt;63284628&lt;/_modified&gt;&lt;_accessed&gt;63284628&lt;/_accessed&gt;&lt;_translated_author&gt;Zhou, Jimin&lt;/_translated_author&gt;&lt;/Details&gt;&lt;Extra&gt;&lt;DBUID&gt;{69576A60-6AE5-4CD2-84CC-FFC674412501}&lt;/DBUID&gt;&lt;/Extra&gt;&lt;/Item&gt;&lt;/References&gt;&lt;/Group&gt;&lt;/Citation&gt;_x000a_"/>
    <w:docVar w:name="NE.Ref{59335903-97E5-4579-BCB3-E5F004E6DE73}" w:val=" ADDIN NE.Ref.{59335903-97E5-4579-BCB3-E5F004E6DE73}&lt;Citation&gt;&lt;Group&gt;&lt;References&gt;&lt;Item&gt;&lt;ID&gt;96&lt;/ID&gt;&lt;UID&gt;{7FE9EE4B-5095-450D-82C4-C714138CFD80}&lt;/UID&gt;&lt;Title&gt;阿片类药物“双刃”作用能否解&lt;/Title&gt;&lt;Template&gt;Newspaper Article&lt;/Template&gt;&lt;Star&gt;0&lt;/Star&gt;&lt;Tag&gt;0&lt;/Tag&gt;&lt;Author&gt;邓硕曾北京中医药大学东方医院麻醉科教授&lt;/Author&gt;&lt;Year&gt;0&lt;/Year&gt;&lt;Details&gt;&lt;_author_adr&gt;北京中医药大学东方医院麻醉科;&lt;/_author_adr&gt;&lt;_date&gt;2019-10-22&lt;/_date&gt;&lt;_db_provider&gt;CNKI&lt;/_db_provider&gt;&lt;_pages&gt;008&lt;/_pages&gt;&lt;_secondary_title&gt;健康报&lt;/_secondary_title&gt;&lt;_created&gt;63284578&lt;/_created&gt;&lt;_modified&gt;63284623&lt;/_modified&gt;&lt;_translated_author&gt;Deng, Shuocengbeijingzhongyiyaodaxuedongfangyiyuanmazuikejiaoshou&lt;/_translated_author&gt;&lt;/Details&gt;&lt;Extra&gt;&lt;DBUID&gt;{69576A60-6AE5-4CD2-84CC-FFC674412501}&lt;/DBUID&gt;&lt;/Extra&gt;&lt;/Item&gt;&lt;/References&gt;&lt;/Group&gt;&lt;/Citation&gt;_x000a_"/>
    <w:docVar w:name="NE.Ref{5F0C9018-D127-4C78-89E0-23865895398B}" w:val=" ADDIN NE.Ref.{5F0C9018-D127-4C78-89E0-23865895398B}&lt;Citation&gt;&lt;Group&gt;&lt;References&gt;&lt;Item&gt;&lt;ID&gt;98&lt;/ID&gt;&lt;UID&gt;{E91CA626-C0D0-4B72-8950-22C4000C243D}&lt;/UID&gt;&lt;Title&gt;一种基于皮尔森相似度和距离权重的改进KNN算法&lt;/Title&gt;&lt;Template&gt;Journal Article&lt;/Template&gt;&lt;Star&gt;0&lt;/Star&gt;&lt;Tag&gt;0&lt;/Tag&gt;&lt;Author&gt;尹欢一; 文志诚; 马正见&lt;/Author&gt;&lt;Year&gt;2019&lt;/Year&gt;&lt;Details&gt;&lt;_author_adr&gt;湖南工业大学计算机学院;&lt;/_author_adr&gt;&lt;_db_provider&gt;CNKI&lt;/_db_provider&gt;&lt;_isbn&gt;1009-3044&lt;/_isbn&gt;&lt;_issue&gt;27&lt;/_issue&gt;&lt;_journal&gt;电脑知识与技术&lt;/_journal&gt;&lt;_keywords&gt;K近邻;;皮尔森相似度;;距离权重;;相关程度&lt;/_keywords&gt;&lt;_pages&gt;208-210&lt;/_pages&gt;&lt;_volume&gt;15&lt;/_volume&gt;&lt;_created&gt;63284578&lt;/_created&gt;&lt;_modified&gt;63284630&lt;/_modified&gt;&lt;_translated_author&gt;Yin, Huanyi;Wen, Zhicheng;Ma, Zhengjian&lt;/_translated_author&gt;&lt;/Details&gt;&lt;Extra&gt;&lt;DBUID&gt;{69576A60-6AE5-4CD2-84CC-FFC674412501}&lt;/DBUID&gt;&lt;/Extra&gt;&lt;/Item&gt;&lt;/References&gt;&lt;/Group&gt;&lt;/Citation&gt;_x000a_"/>
    <w:docVar w:name="NE.Ref{6A3DE780-9270-4BF6-925A-2F5F99A3AA5B}" w:val=" ADDIN NE.Ref.{6A3DE780-9270-4BF6-925A-2F5F99A3AA5B}&lt;Citation&gt;&lt;Group&gt;&lt;References&gt;&lt;Item&gt;&lt;ID&gt;109&lt;/ID&gt;&lt;UID&gt;{C148A0FB-1FEF-43C7-9200-362595B6BF6D}&lt;/UID&gt;&lt;Title&gt;稳健的Logistic回归及其应用&lt;/Title&gt;&lt;Template&gt;Thesis&lt;/Template&gt;&lt;Star&gt;0&lt;/Star&gt;&lt;Tag&gt;0&lt;/Tag&gt;&lt;Author&gt;王凤竹&lt;/Author&gt;&lt;Year&gt;2014&lt;/Year&gt;&lt;Details&gt;&lt;_db_provider&gt;CNKI&lt;/_db_provider&gt;&lt;_keywords&gt;离群值;;Logistic回归;;稳健回归&lt;/_keywords&gt;&lt;_publisher&gt;华北电力大学&lt;/_publisher&gt;&lt;_tertiary_author&gt;何凤霞&lt;/_tertiary_author&gt;&lt;_type_work&gt;硕士&lt;/_type_work&gt;&lt;_created&gt;63284578&lt;/_created&gt;&lt;_modified&gt;63284630&lt;/_modified&gt;&lt;_accessed&gt;63284630&lt;/_accessed&gt;&lt;_translated_author&gt;Wang, Fengzhu&lt;/_translated_author&gt;&lt;_translated_tertiary_author&gt;He, Fengxia&lt;/_translated_tertiary_author&gt;&lt;/Details&gt;&lt;Extra&gt;&lt;DBUID&gt;{69576A60-6AE5-4CD2-84CC-FFC674412501}&lt;/DBUID&gt;&lt;/Extra&gt;&lt;/Item&gt;&lt;/References&gt;&lt;/Group&gt;&lt;/Citation&gt;_x000a_"/>
    <w:docVar w:name="NE.Ref{72C3A9AD-B548-4C2A-9F24-91FCD3DD37E7}" w:val=" ADDIN NE.Ref.{72C3A9AD-B548-4C2A-9F24-91FCD3DD37E7}&lt;Citation&gt;&lt;Group&gt;&lt;References&gt;&lt;Item&gt;&lt;ID&gt;95&lt;/ID&gt;&lt;UID&gt;{50EAAE63-40AD-4C60-99C2-EB8F93DBF8CC}&lt;/UID&gt;&lt;Title&gt;改进随机森林算法综述&lt;/Title&gt;&lt;Template&gt;Journal Article&lt;/Template&gt;&lt;Star&gt;0&lt;/Star&gt;&lt;Tag&gt;0&lt;/Tag&gt;&lt;Author&gt;孙明喆; 毕瑶家; 孙驰&lt;/Author&gt;&lt;Year&gt;2019&lt;/Year&gt;&lt;Details&gt;&lt;_author_adr&gt;青岛科技大学信息科学技术学院;&lt;/_author_adr&gt;&lt;_db_provider&gt;CNKI&lt;/_db_provider&gt;&lt;_isbn&gt;2096-4706&lt;/_isbn&gt;&lt;_issue&gt;20&lt;/_issue&gt;&lt;_journal&gt;现代信息科技&lt;/_journal&gt;&lt;_keywords&gt;随机森林;;决策树;;集成学习;;机器学习&lt;/_keywords&gt;&lt;_pages&gt;28-30&lt;/_pages&gt;&lt;_volume&gt;3&lt;/_volume&gt;&lt;_created&gt;63284578&lt;/_created&gt;&lt;_modified&gt;63284624&lt;/_modified&gt;&lt;_translated_author&gt;Sun, Mingzhe;Bi, Yaojia;Sun, Chi&lt;/_translated_author&gt;&lt;/Details&gt;&lt;Extra&gt;&lt;DBUID&gt;{69576A60-6AE5-4CD2-84CC-FFC674412501}&lt;/DBUID&gt;&lt;/Extra&gt;&lt;/Item&gt;&lt;/References&gt;&lt;/Group&gt;&lt;/Citation&gt;_x000a_"/>
    <w:docVar w:name="NE.Ref{75BABAA4-3014-42BE-A096-56F5409E63DF}" w:val=" ADDIN NE.Ref.{75BABAA4-3014-42BE-A096-56F5409E63DF}&lt;Citation&gt;&lt;Group&gt;&lt;References&gt;&lt;Item&gt;&lt;ID&gt;97&lt;/ID&gt;&lt;UID&gt;{DB25B873-DA41-4BF2-BE93-9DE214E9022B}&lt;/UID&gt;&lt;Title&gt;大数据背景下缺失数据问题及对策&lt;/Title&gt;&lt;Template&gt;Journal Article&lt;/Template&gt;&lt;Star&gt;0&lt;/Star&gt;&lt;Tag&gt;0&lt;/Tag&gt;&lt;Author&gt;程豪&lt;/Author&gt;&lt;Year&gt;2019&lt;/Year&gt;&lt;Details&gt;&lt;_author_adr&gt;中国科协创新战略研究院;&lt;/_author_adr&gt;&lt;_db_provider&gt;CNKI&lt;/_db_provider&gt;&lt;_isbn&gt;1002-4557&lt;/_isbn&gt;&lt;_issue&gt;10&lt;/_issue&gt;&lt;_journal&gt;中国统计&lt;/_journal&gt;&lt;_keywords&gt;大数据;;缺失数据;;处理方法&lt;/_keywords&gt;&lt;_pages&gt;72-74&lt;/_pages&gt;&lt;_created&gt;63284578&lt;/_created&gt;&lt;_modified&gt;63284624&lt;/_modified&gt;&lt;_collection_scope&gt;CSSCI;中文核心期刊;&lt;/_collection_scope&gt;&lt;_translated_author&gt;Cheng, Hao&lt;/_translated_author&gt;&lt;/Details&gt;&lt;Extra&gt;&lt;DBUID&gt;{69576A60-6AE5-4CD2-84CC-FFC674412501}&lt;/DBUID&gt;&lt;/Extra&gt;&lt;/Item&gt;&lt;/References&gt;&lt;/Group&gt;&lt;/Citation&gt;_x000a_"/>
    <w:docVar w:name="NE.Ref{7E291653-6518-4CFC-B1D2-7950114254AB}" w:val=" ADDIN NE.Ref.{7E291653-6518-4CFC-B1D2-7950114254AB}&lt;Citation&gt;&lt;Group&gt;&lt;References&gt;&lt;Item&gt;&lt;ID&gt;106&lt;/ID&gt;&lt;UID&gt;{692F5AB1-962D-4860-B590-741FA09EAAA4}&lt;/UID&gt;&lt;Title&gt;机器学习模型在晚期血吸虫病预后预测中的应用研究&lt;/Title&gt;&lt;Template&gt;Thesis&lt;/Template&gt;&lt;Star&gt;0&lt;/Star&gt;&lt;Tag&gt;0&lt;/Tag&gt;&lt;Author&gt;利国&lt;/Author&gt;&lt;Year&gt;2018&lt;/Year&gt;&lt;Details&gt;&lt;_db_provider&gt;CNKI&lt;/_db_provider&gt;&lt;_keywords&gt;晚期血吸虫病;;预后预测;;预测模型;;机器学习;;应用&lt;/_keywords&gt;&lt;_publisher&gt;华中科技大学&lt;/_publisher&gt;&lt;_tertiary_author&gt;聂绍发&lt;/_tertiary_author&gt;&lt;_type_work&gt;博士&lt;/_type_work&gt;&lt;_created&gt;63284578&lt;/_created&gt;&lt;_modified&gt;63284624&lt;/_modified&gt;&lt;_accessed&gt;63284624&lt;/_accessed&gt;&lt;_translated_author&gt;Li, Guo&lt;/_translated_author&gt;&lt;_translated_tertiary_author&gt;Nie, Shaofa&lt;/_translated_tertiary_author&gt;&lt;/Details&gt;&lt;Extra&gt;&lt;DBUID&gt;{69576A60-6AE5-4CD2-84CC-FFC674412501}&lt;/DBUID&gt;&lt;/Extra&gt;&lt;/Item&gt;&lt;/References&gt;&lt;/Group&gt;&lt;/Citation&gt;_x000a_"/>
    <w:docVar w:name="NE.Ref{87A63D26-BE3B-4D94-B4FD-EC607EE43F11}" w:val=" ADDIN NE.Ref.{87A63D26-BE3B-4D94-B4FD-EC607EE43F11}&lt;Citation&gt;&lt;Group&gt;&lt;References&gt;&lt;Item&gt;&lt;ID&gt;104&lt;/ID&gt;&lt;UID&gt;{5FF1FB9F-9A12-4F35-AAE4-0B462C082E11}&lt;/UID&gt;&lt;Title&gt;美国阿片类药物危机及中美禁毒合作&lt;/Title&gt;&lt;Template&gt;Journal Article&lt;/Template&gt;&lt;Star&gt;0&lt;/Star&gt;&lt;Tag&gt;0&lt;/Tag&gt;&lt;Author&gt;袁莎&lt;/Author&gt;&lt;Year&gt;2019&lt;/Year&gt;&lt;Details&gt;&lt;_author_adr&gt;中国国际问题研究院美国研究所;&lt;/_author_adr&gt;&lt;_db_provider&gt;CNKI&lt;/_db_provider&gt;&lt;_isbn&gt;1006-6241&lt;/_isbn&gt;&lt;_issue&gt;01&lt;/_issue&gt;&lt;_journal&gt;和平与发展&lt;/_journal&gt;&lt;_keywords&gt;阿片类药物危机;;中美禁毒合作;;芬太尼;;中美执法及网络安全对话&lt;/_keywords&gt;&lt;_pages&gt;101-115+135-136&lt;/_pages&gt;&lt;_created&gt;63284578&lt;/_created&gt;&lt;_modified&gt;63284620&lt;/_modified&gt;&lt;_collection_scope&gt;CSSCI;&lt;/_collection_scope&gt;&lt;_translated_author&gt;Yuan, Sha&lt;/_translated_author&gt;&lt;/Details&gt;&lt;Extra&gt;&lt;DBUID&gt;{69576A60-6AE5-4CD2-84CC-FFC674412501}&lt;/DBUID&gt;&lt;/Extra&gt;&lt;/Item&gt;&lt;/References&gt;&lt;/Group&gt;&lt;/Citation&gt;_x000a_"/>
    <w:docVar w:name="NE.Ref{8D573E96-2742-444E-BACA-A0F3713CCC81}" w:val=" ADDIN NE.Ref.{8D573E96-2742-444E-BACA-A0F3713CCC81}&lt;Citation&gt;&lt;Group&gt;&lt;References&gt;&lt;Item&gt;&lt;ID&gt;111&lt;/ID&gt;&lt;UID&gt;{B29664C3-A32F-4535-BF20-775A07D0E981}&lt;/UID&gt;&lt;Title&gt;二分类Logistic回归模型的Lq似然估计&lt;/Title&gt;&lt;Template&gt;Thesis&lt;/Template&gt;&lt;Star&gt;0&lt;/Star&gt;&lt;Tag&gt;0&lt;/Tag&gt;&lt;Author&gt;黄锦联&lt;/Author&gt;&lt;Year&gt;2013&lt;/Year&gt;&lt;Details&gt;&lt;_db_provider&gt;CNKI&lt;/_db_provider&gt;&lt;_keywords&gt;二分类Logistic回归模型;;参数估计;;极大L_q似然;;相合性;;渐近正态性&lt;/_keywords&gt;&lt;_publisher&gt;广西师范大学&lt;/_publisher&gt;&lt;_tertiary_author&gt;张军舰&lt;/_tertiary_author&gt;&lt;_type_work&gt;硕士&lt;/_type_work&gt;&lt;_created&gt;63284578&lt;/_created&gt;&lt;_modified&gt;63284624&lt;/_modified&gt;&lt;_translated_author&gt;Huang, Jinlian&lt;/_translated_author&gt;&lt;_translated_tertiary_author&gt;Zhang, Junjian&lt;/_translated_tertiary_author&gt;&lt;/Details&gt;&lt;Extra&gt;&lt;DBUID&gt;{69576A60-6AE5-4CD2-84CC-FFC674412501}&lt;/DBUID&gt;&lt;/Extra&gt;&lt;/Item&gt;&lt;/References&gt;&lt;/Group&gt;&lt;/Citation&gt;_x000a_"/>
    <w:docVar w:name="NE.Ref{9B526D34-98CD-4308-AE35-7F423EAF7EA3}" w:val=" ADDIN NE.Ref.{9B526D34-98CD-4308-AE35-7F423EAF7EA3}&lt;Citation&gt;&lt;Group&gt;&lt;References&gt;&lt;Item&gt;&lt;ID&gt;99&lt;/ID&gt;&lt;UID&gt;{70A20554-7171-45FA-96AF-739D25B053F4}&lt;/UID&gt;&lt;Title&gt;机器学习在医疗和公共卫生中应用&lt;/Title&gt;&lt;Template&gt;Journal Article&lt;/Template&gt;&lt;Star&gt;0&lt;/Star&gt;&lt;Tag&gt;0&lt;/Tag&gt;&lt;Author&gt;张景奇; 史文宝; 纪秀娟&lt;/Author&gt;&lt;Year&gt;2019&lt;/Year&gt;&lt;Details&gt;&lt;_author_adr&gt;东北大学文法学院;&lt;/_author_adr&gt;&lt;_db_provider&gt;CNKI&lt;/_db_provider&gt;&lt;_isbn&gt;1001-0580&lt;/_isbn&gt;&lt;_issue&gt;10&lt;/_issue&gt;&lt;_journal&gt;中国公共卫生&lt;/_journal&gt;&lt;_keywords&gt;机器学习;;公共卫生;;辅助诊疗;;机器人手术;;医疗体系质量管理&lt;/_keywords&gt;&lt;_pages&gt;1449-1452&lt;/_pages&gt;&lt;_volume&gt;35&lt;/_volume&gt;&lt;_created&gt;63284578&lt;/_created&gt;&lt;_modified&gt;63284625&lt;/_modified&gt;&lt;_collection_scope&gt;中国科技核心期刊;中文核心期刊;CSCD;&lt;/_collection_scope&gt;&lt;_translated_author&gt;Zhang, Jingqi;Shi, Wenbao;Ji, Xiujuan&lt;/_translated_author&gt;&lt;/Details&gt;&lt;Extra&gt;&lt;DBUID&gt;{69576A60-6AE5-4CD2-84CC-FFC674412501}&lt;/DBUID&gt;&lt;/Extra&gt;&lt;/Item&gt;&lt;/References&gt;&lt;/Group&gt;&lt;/Citation&gt;_x000a_"/>
    <w:docVar w:name="NE.Ref{A67ACD03-B5E7-4ADC-A19F-91DE21A6BC85}" w:val=" ADDIN NE.Ref.{A67ACD03-B5E7-4ADC-A19F-91DE21A6BC85}&lt;Citation&gt;&lt;Group&gt;&lt;References&gt;&lt;Item&gt;&lt;ID&gt;117&lt;/ID&gt;&lt;UID&gt;{FB673CED-C630-4748-B90E-542CCC7C4456}&lt;/UID&gt;&lt;Title&gt;不同批样本归一化处理方法&lt;/Title&gt;&lt;Template&gt;Journal Article&lt;/Template&gt;&lt;Star&gt;0&lt;/Star&gt;&lt;Tag&gt;0&lt;/Tag&gt;&lt;Author&gt;尚绍环&lt;/Author&gt;&lt;Year&gt;2005&lt;/Year&gt;&lt;Details&gt;&lt;_author_adr&gt;中国工程物理研究院电子工程研究所 四川绵阳621900&lt;/_author_adr&gt;&lt;_db_provider&gt;CNKI&lt;/_db_provider&gt;&lt;_issue&gt;04&lt;/_issue&gt;&lt;_journal&gt;电子产品可靠性与环境试验&lt;/_journal&gt;&lt;_keywords&gt;样本归一化;;可靠性评估;;数据采集&lt;/_keywords&gt;&lt;_pages&gt;34-35&lt;/_pages&gt;&lt;_created&gt;63284578&lt;/_created&gt;&lt;_modified&gt;63284623&lt;/_modified&gt;&lt;_translated_author&gt;Shang, Shaohuan&lt;/_translated_author&gt;&lt;/Details&gt;&lt;Extra&gt;&lt;DBUID&gt;{69576A60-6AE5-4CD2-84CC-FFC674412501}&lt;/DBUID&gt;&lt;/Extra&gt;&lt;/Item&gt;&lt;/References&gt;&lt;/Group&gt;&lt;/Citation&gt;_x000a_"/>
    <w:docVar w:name="NE.Ref{ABCC0A6C-4018-40B1-8741-477266F6A6C2}" w:val=" ADDIN NE.Ref.{ABCC0A6C-4018-40B1-8741-477266F6A6C2}&lt;Citation&gt;&lt;Group&gt;&lt;References&gt;&lt;Item&gt;&lt;ID&gt;89&lt;/ID&gt;&lt;UID&gt;{A974FBCD-2DC9-4C00-A765-FC8D6DF89ADD}&lt;/UID&gt;&lt;Title&gt;医院住院患者阿片类药物的应用情况&lt;/Title&gt;&lt;Template&gt;Journal Article&lt;/Template&gt;&lt;Star&gt;0&lt;/Star&gt;&lt;Tag&gt;0&lt;/Tag&gt;&lt;Author&gt;林景怀; 杨明娜; 韩凤&lt;/Author&gt;&lt;Year&gt;2019&lt;/Year&gt;&lt;Details&gt;&lt;_author_adr&gt;中国科学院中关村医院药剂科;&lt;/_author_adr&gt;&lt;_db_provider&gt;CNKI&lt;/_db_provider&gt;&lt;_isbn&gt;1673-5846&lt;/_isbn&gt;&lt;_issue&gt;11&lt;/_issue&gt;&lt;_journal&gt;中国药物经济学&lt;/_journal&gt;&lt;_keywords&gt;阿片类药物;;麻醉药品;;合理用药&lt;/_keywords&gt;&lt;_pages&gt;32-34+41&lt;/_pages&gt;&lt;_volume&gt;14&lt;/_volume&gt;&lt;_created&gt;63284578&lt;/_created&gt;&lt;_modified&gt;63284621&lt;/_modified&gt;&lt;_translated_author&gt;Lin, Jinghuai;Yang, Mingna;Han, Feng&lt;/_translated_author&gt;&lt;/Details&gt;&lt;Extra&gt;&lt;DBUID&gt;{69576A60-6AE5-4CD2-84CC-FFC674412501}&lt;/DBUID&gt;&lt;/Extra&gt;&lt;/Item&gt;&lt;/References&gt;&lt;/Group&gt;&lt;/Citation&gt;_x000a_"/>
    <w:docVar w:name="NE.Ref{ACBCC1F1-F971-44DF-B90C-90EB8538B0CC}" w:val=" ADDIN NE.Ref.{ACBCC1F1-F971-44DF-B90C-90EB8538B0CC}&lt;Citation&gt;&lt;Group&gt;&lt;References&gt;&lt;Item&gt;&lt;ID&gt;94&lt;/ID&gt;&lt;UID&gt;{EC08653C-1114-43F1-B63D-51927EE0FFFD}&lt;/UID&gt;&lt;Title&gt;家庭医生对自身管理阿片类药物危机的看法&lt;/Title&gt;&lt;Template&gt;Journal Article&lt;/Template&gt;&lt;Star&gt;0&lt;/Star&gt;&lt;Tag&gt;0&lt;/Tag&gt;&lt;Author&gt;D, LAURA; S, MARIANNE; K, NATASHA; 本刊编辑部&lt;/Author&gt;&lt;Year&gt;2019&lt;/Year&gt;&lt;Details&gt;&lt;_db_provider&gt;CNKI&lt;/_db_provider&gt;&lt;_isbn&gt;1007-9572&lt;/_isbn&gt;&lt;_issue&gt;31&lt;/_issue&gt;&lt;_journal&gt;中国全科医学&lt;/_journal&gt;&lt;_keywords&gt;阿片类药物;慢性疼痛;&lt;/_keywords&gt;&lt;_pages&gt;3804&lt;/_pages&gt;&lt;_volume&gt;22&lt;/_volume&gt;&lt;_created&gt;63284578&lt;/_created&gt;&lt;_modified&gt;63284629&lt;/_modified&gt;&lt;_collection_scope&gt;中国科技核心期刊;中文核心期刊;CSCD;&lt;/_collection_scope&gt;&lt;_translated_author&gt;D, LAURA;S, MARIANNE;K, NATASHA;Ben, Kanbianjibu&lt;/_translated_author&gt;&lt;/Details&gt;&lt;Extra&gt;&lt;DBUID&gt;{69576A60-6AE5-4CD2-84CC-FFC674412501}&lt;/DBUID&gt;&lt;/Extra&gt;&lt;/Item&gt;&lt;/References&gt;&lt;/Group&gt;&lt;/Citation&gt;_x000a_"/>
    <w:docVar w:name="NE.Ref{B0BB99DA-28EA-45B4-8AD4-1004E716E60E}" w:val=" ADDIN NE.Ref.{B0BB99DA-28EA-45B4-8AD4-1004E716E60E}&lt;Citation&gt;&lt;Group&gt;&lt;References&gt;&lt;Item&gt;&lt;ID&gt;86&lt;/ID&gt;&lt;UID&gt;{E08FCFFF-661F-4476-925B-C8A6750C03C0}&lt;/UID&gt;&lt;Title&gt;基于机器学习的犯罪预测综述&lt;/Title&gt;&lt;Template&gt;Journal Article&lt;/Template&gt;&lt;Star&gt;0&lt;/Star&gt;&lt;Tag&gt;0&lt;/Tag&gt;&lt;Author&gt;何巍&lt;/Author&gt;&lt;Year&gt;2019&lt;/Year&gt;&lt;Details&gt;&lt;_author_adr&gt;中国人民警察大学基础部;&lt;/_author_adr&gt;&lt;_db_provider&gt;CNKI&lt;/_db_provider&gt;&lt;_isbn&gt;1671-1815&lt;/_isbn&gt;&lt;_issue&gt;36&lt;/_issue&gt;&lt;_journal&gt;科学技术与工程&lt;/_journal&gt;&lt;_keywords&gt;犯罪预测;;机器学习;;大数据;;数据挖掘&lt;/_keywords&gt;&lt;_pages&gt;37-43&lt;/_pages&gt;&lt;_volume&gt;19&lt;/_volume&gt;&lt;_created&gt;63284578&lt;/_created&gt;&lt;_modified&gt;63284627&lt;/_modified&gt;&lt;_collection_scope&gt;中国科技核心期刊;&lt;/_collection_scope&gt;&lt;_translated_author&gt;He, Wei&lt;/_translated_author&gt;&lt;/Details&gt;&lt;Extra&gt;&lt;DBUID&gt;{69576A60-6AE5-4CD2-84CC-FFC674412501}&lt;/DBUID&gt;&lt;/Extra&gt;&lt;/Item&gt;&lt;/References&gt;&lt;/Group&gt;&lt;/Citation&gt;_x000a_"/>
    <w:docVar w:name="NE.Ref{B796619E-D140-4CE0-8BCA-7AE727685289}" w:val=" ADDIN NE.Ref.{B796619E-D140-4CE0-8BCA-7AE727685289}&lt;Citation&gt;&lt;Group&gt;&lt;References&gt;&lt;Item&gt;&lt;ID&gt;118&lt;/ID&gt;&lt;UID&gt;{B6F5EFA7-AB78-4964-93F9-94795AC6964B}&lt;/UID&gt;&lt;Title&gt;基于粗集理论的数据预处理及应用研究&lt;/Title&gt;&lt;Template&gt;Thesis&lt;/Template&gt;&lt;Star&gt;0&lt;/Star&gt;&lt;Tag&gt;0&lt;/Tag&gt;&lt;Author&gt;刘春亚&lt;/Author&gt;&lt;Year&gt;2003&lt;/Year&gt;&lt;Details&gt;&lt;_db_provider&gt;CNKI&lt;/_db_provider&gt;&lt;_keywords&gt;粗集,相似关系,数据补齐,离散化,粗糙熵&lt;/_keywords&gt;&lt;_publisher&gt;重庆大学&lt;/_publisher&gt;&lt;_tertiary_author&gt;吴中福&lt;/_tertiary_author&gt;&lt;_type_work&gt;硕士&lt;/_type_work&gt;&lt;_created&gt;63284578&lt;/_created&gt;&lt;_modified&gt;63284626&lt;/_modified&gt;&lt;_accessed&gt;63284626&lt;/_accessed&gt;&lt;_translated_author&gt;Liu, Chunya&lt;/_translated_author&gt;&lt;_translated_tertiary_author&gt;Wu, Zhongfu&lt;/_translated_tertiary_author&gt;&lt;/Details&gt;&lt;Extra&gt;&lt;DBUID&gt;{69576A60-6AE5-4CD2-84CC-FFC674412501}&lt;/DBUID&gt;&lt;/Extra&gt;&lt;/Item&gt;&lt;/References&gt;&lt;/Group&gt;&lt;/Citation&gt;_x000a_"/>
    <w:docVar w:name="NE.Ref{D4B16CB1-7320-4A01-B71C-20DFDCB88C56}" w:val=" ADDIN NE.Ref.{D4B16CB1-7320-4A01-B71C-20DFDCB88C56}&lt;Citation&gt;&lt;Group&gt;&lt;References&gt;&lt;Item&gt;&lt;ID&gt;108&lt;/ID&gt;&lt;UID&gt;{E666AF9C-AAA4-4091-B836-9CE6C63B61ED}&lt;/UID&gt;&lt;Title&gt;基于时间序列模型预测上海某三甲综合医院血制品使用量&lt;/Title&gt;&lt;Template&gt;Journal Article&lt;/Template&gt;&lt;Star&gt;0&lt;/Star&gt;&lt;Tag&gt;0&lt;/Tag&gt;&lt;Author&gt;乔郑磊; 顾晨晨; 曹敏凤; 朱巍; 戎瑞明&lt;/Author&gt;&lt;Year&gt;2016&lt;/Year&gt;&lt;Details&gt;&lt;_author_adr&gt;复旦大学附属中山医院输血科;复旦大学附属中山医院泌尿外科;&lt;/_author_adr&gt;&lt;_collection_scope&gt;中国科技核心期刊;&lt;/_collection_scope&gt;&lt;_created&gt;63284578&lt;/_created&gt;&lt;_db_provider&gt;CNKI&lt;/_db_provider&gt;&lt;_isbn&gt;1008-6358&lt;/_isbn&gt;&lt;_issue&gt;05&lt;/_issue&gt;&lt;_journal&gt;中国临床医学&lt;/_journal&gt;&lt;_keywords&gt;临床用血;;温特斯模型;;血制品库存;;专家建模器&lt;/_keywords&gt;&lt;_modified&gt;63313384&lt;/_modified&gt;&lt;_pages&gt;640-643&lt;/_pages&gt;&lt;_volume&gt;23&lt;/_volume&gt;&lt;_translated_author&gt;Qiao, Zhenglei;Gu, Chenchen;Cao, Minfeng;Zhu, Wei;Rong, Ruiming&lt;/_translated_author&gt;&lt;/Details&gt;&lt;Extra&gt;&lt;DBUID&gt;{69576A60-6AE5-4CD2-84CC-FFC674412501}&lt;/DBUID&gt;&lt;/Extra&gt;&lt;/Item&gt;&lt;/References&gt;&lt;/Group&gt;&lt;/Citation&gt;_x000a_"/>
    <w:docVar w:name="NE.Ref{DDA4343E-CF86-40C2-A982-A40BC6ACEE48}" w:val=" ADDIN NE.Ref.{DDA4343E-CF86-40C2-A982-A40BC6ACEE48}&lt;Citation&gt;&lt;Group&gt;&lt;References&gt;&lt;Item&gt;&lt;ID&gt;88&lt;/ID&gt;&lt;UID&gt;{6D708BD1-2756-411F-B515-B389DF7448B8}&lt;/UID&gt;&lt;Title&gt;机器学习综述&lt;/Title&gt;&lt;Template&gt;Journal Article&lt;/Template&gt;&lt;Star&gt;0&lt;/Star&gt;&lt;Tag&gt;0&lt;/Tag&gt;&lt;Author&gt;孔欣然&lt;/Author&gt;&lt;Year&gt;2019&lt;/Year&gt;&lt;Details&gt;&lt;_author_adr&gt;江苏省新海高级中学;&lt;/_author_adr&gt;&lt;_db_provider&gt;CNKI&lt;/_db_provider&gt;&lt;_isbn&gt;1006-5059&lt;/_isbn&gt;&lt;_issue&gt;24&lt;/_issue&gt;&lt;_journal&gt;电子制作&lt;/_journal&gt;&lt;_keywords&gt;机器学习;;人工智能;;KNN算法;;K-means算法&lt;/_keywords&gt;&lt;_pages&gt;82-84+38&lt;/_pages&gt;&lt;_created&gt;63284578&lt;/_created&gt;&lt;_modified&gt;63284625&lt;/_modified&gt;&lt;_translated_author&gt;Kong, Xinran&lt;/_translated_author&gt;&lt;/Details&gt;&lt;Extra&gt;&lt;DBUID&gt;{69576A60-6AE5-4CD2-84CC-FFC674412501}&lt;/DBUID&gt;&lt;/Extra&gt;&lt;/Item&gt;&lt;/References&gt;&lt;/Group&gt;&lt;/Citation&gt;_x000a_"/>
    <w:docVar w:name="NE.Ref{E172DA51-BC3F-425B-B2D7-D3DACBB387B8}" w:val=" ADDIN NE.Ref.{E172DA51-BC3F-425B-B2D7-D3DACBB387B8}&lt;Citation&gt;&lt;Group&gt;&lt;References&gt;&lt;Item&gt;&lt;ID&gt;116&lt;/ID&gt;&lt;UID&gt;{BDD97B3C-87DB-4691-BDE0-27D1626B056E}&lt;/UID&gt;&lt;Title&gt;连续属性离散化方法研究&lt;/Title&gt;&lt;Template&gt;Thesis&lt;/Template&gt;&lt;Star&gt;0&lt;/Star&gt;&lt;Tag&gt;0&lt;/Tag&gt;&lt;Author&gt;阙夏&lt;/Author&gt;&lt;Year&gt;2006&lt;/Year&gt;&lt;Details&gt;&lt;_db_provider&gt;CNKI&lt;/_db_provider&gt;&lt;_keywords&gt;数据预处理;信息熵;粗糙集合;离散化&lt;/_keywords&gt;&lt;_publisher&gt;合肥工业大学&lt;/_publisher&gt;&lt;_tertiary_author&gt;胡学钢&lt;/_tertiary_author&gt;&lt;_type_work&gt;硕士&lt;/_type_work&gt;&lt;_created&gt;63284578&lt;/_created&gt;&lt;_modified&gt;63284629&lt;/_modified&gt;&lt;_accessed&gt;63284629&lt;/_accessed&gt;&lt;_translated_author&gt;Que, Xia&lt;/_translated_author&gt;&lt;_translated_tertiary_author&gt;Hu, Xuegang&lt;/_translated_tertiary_author&gt;&lt;/Details&gt;&lt;Extra&gt;&lt;DBUID&gt;{69576A60-6AE5-4CD2-84CC-FFC674412501}&lt;/DBUID&gt;&lt;/Extra&gt;&lt;/Item&gt;&lt;/References&gt;&lt;/Group&gt;&lt;/Citation&gt;_x000a_"/>
    <w:docVar w:name="NE.Ref{E6DEBDCA-F6A5-4DE0-98B7-B55C88B70A56}" w:val=" ADDIN NE.Ref.{E6DEBDCA-F6A5-4DE0-98B7-B55C88B70A56}&lt;Citation&gt;&lt;Group&gt;&lt;References&gt;&lt;Item&gt;&lt;ID&gt;119&lt;/ID&gt;&lt;UID&gt;{0DB0B6DA-3517-474D-9A88-928BFBC3846A}&lt;/UID&gt;&lt;Title&gt;基于随机森林和SVR的阿片类药物危机分析&lt;/Title&gt;&lt;Template&gt;Journal Article&lt;/Template&gt;&lt;Star&gt;0&lt;/Star&gt;&lt;Tag&gt;0&lt;/Tag&gt;&lt;Author&gt;李军; 赵佳; 赵宸&lt;/Author&gt;&lt;Year&gt;2019&lt;/Year&gt;&lt;Details&gt;&lt;_author_adr&gt;阜阳师范大学计算机与信息工程学院;&lt;/_author_adr&gt;&lt;_db_provider&gt;CNKI&lt;/_db_provider&gt;&lt;_isbn&gt;1004-4329&lt;/_isbn&gt;&lt;_issue&gt;04&lt;/_issue&gt;&lt;_journal&gt;阜阳师范学院学报(自然科学版)&lt;/_journal&gt;&lt;_keywords&gt;随机森林;;阿片类药物危机;;SVR;;Seq2Seq&lt;/_keywords&gt;&lt;_pages&gt;9-13&lt;/_pages&gt;&lt;_volume&gt;36&lt;/_volume&gt;&lt;_created&gt;63313382&lt;/_created&gt;&lt;_modified&gt;63313382&lt;/_modified&gt;&lt;_translated_author&gt;Li, Jun;Zhao, Jia;Zhao, Chen&lt;/_translated_author&gt;&lt;/Details&gt;&lt;Extra&gt;&lt;DBUID&gt;{69576A60-6AE5-4CD2-84CC-FFC674412501}&lt;/DBUID&gt;&lt;/Extra&gt;&lt;/Item&gt;&lt;/References&gt;&lt;/Group&gt;&lt;/Citation&gt;_x000a_"/>
    <w:docVar w:name="NE.Ref{E70DB9B3-569C-4691-AAC1-4295EB5E179B}" w:val=" ADDIN NE.Ref.{E70DB9B3-569C-4691-AAC1-4295EB5E179B}&lt;Citation&gt;&lt;Group&gt;&lt;References&gt;&lt;Item&gt;&lt;ID&gt;103&lt;/ID&gt;&lt;UID&gt;{A9F5A995-7A66-412C-99FB-BB85617C2262}&lt;/UID&gt;&lt;Title&gt;基于KNN的分类方法及其应用研究&lt;/Title&gt;&lt;Template&gt;Thesis&lt;/Template&gt;&lt;Star&gt;0&lt;/Star&gt;&lt;Tag&gt;0&lt;/Tag&gt;&lt;Author&gt;邵珊珊&lt;/Author&gt;&lt;Year&gt;2019&lt;/Year&gt;&lt;Details&gt;&lt;_db_provider&gt;CNKI&lt;/_db_provider&gt;&lt;_keywords&gt;机器学习;;KNN模型;;特征提取;;抽油机故障诊断&lt;/_keywords&gt;&lt;_publisher&gt;燕山大学&lt;/_publisher&gt;&lt;_tertiary_author&gt;郭景峰; 曹国栋&lt;/_tertiary_author&gt;&lt;_type_work&gt;硕士&lt;/_type_work&gt;&lt;_created&gt;63284578&lt;/_created&gt;&lt;_modified&gt;63284626&lt;/_modified&gt;&lt;_accessed&gt;63284626&lt;/_accessed&gt;&lt;_translated_author&gt;Shao, Shanshan&lt;/_translated_author&gt;&lt;_translated_tertiary_author&gt;Guo, Jingfeng;Cao, Guodong&lt;/_translated_tertiary_author&gt;&lt;/Details&gt;&lt;Extra&gt;&lt;DBUID&gt;{69576A60-6AE5-4CD2-84CC-FFC674412501}&lt;/DBUID&gt;&lt;/Extra&gt;&lt;/Item&gt;&lt;/References&gt;&lt;/Group&gt;&lt;/Citation&gt;_x000a_"/>
    <w:docVar w:name="NE.Ref{E90AA9BF-4FC5-4505-BE22-109048275003}" w:val=" ADDIN NE.Ref.{E90AA9BF-4FC5-4505-BE22-109048275003}&lt;Citation&gt;&lt;Group&gt;&lt;References&gt;&lt;Item&gt;&lt;ID&gt;110&lt;/ID&gt;&lt;UID&gt;{9615058A-96C2-4336-B750-3B420B8EA5B5}&lt;/UID&gt;&lt;Title&gt;SVM在冠心病分类预测中的应用研究&lt;/Title&gt;&lt;Template&gt;Journal Article&lt;/Template&gt;&lt;Star&gt;0&lt;/Star&gt;&lt;Tag&gt;0&lt;/Tag&gt;&lt;Author&gt;朱悦; 吴建华; 方颖&lt;/Author&gt;&lt;Year&gt;2013&lt;/Year&gt;&lt;Details&gt;&lt;_author_adr&gt;华南理工大学生物科学与工程学院;&lt;/_author_adr&gt;&lt;_db_provider&gt;CNKI&lt;/_db_provider&gt;&lt;_isbn&gt;1001-5515&lt;/_isbn&gt;&lt;_issue&gt;06&lt;/_issue&gt;&lt;_journal&gt;生物医学工程学杂志&lt;/_journal&gt;&lt;_keywords&gt;支持向量机;;冠心病;;分类预测;;粒子群优化&lt;/_keywords&gt;&lt;_pages&gt;1180-1185&lt;/_pages&gt;&lt;_volume&gt;30&lt;/_volume&gt;&lt;_created&gt;63284578&lt;/_created&gt;&lt;_modified&gt;63284623&lt;/_modified&gt;&lt;_collection_scope&gt;中国科技核心期刊;中文核心期刊;CSCD;&lt;/_collection_scope&gt;&lt;_translated_author&gt;Zhu, Yue;Wu, Jianhua;Fang, Ying&lt;/_translated_author&gt;&lt;/Details&gt;&lt;Extra&gt;&lt;DBUID&gt;{69576A60-6AE5-4CD2-84CC-FFC674412501}&lt;/DBUID&gt;&lt;/Extra&gt;&lt;/Item&gt;&lt;/References&gt;&lt;/Group&gt;&lt;/Citation&gt;_x000a_"/>
    <w:docVar w:name="NE.Ref{EBB8B2BB-2470-4221-99CF-AF8023DCF6AF}" w:val=" ADDIN NE.Ref.{EBB8B2BB-2470-4221-99CF-AF8023DCF6AF}&lt;Citation&gt;&lt;Group&gt;&lt;References&gt;&lt;Item&gt;&lt;ID&gt;87&lt;/ID&gt;&lt;UID&gt;{554083BC-4440-4CA7-97F0-DA40FB475DDF}&lt;/UID&gt;&lt;Title&gt;基于随机森林和SVR的阿片类药物危机分析&lt;/Title&gt;&lt;Template&gt;Journal Article&lt;/Template&gt;&lt;Star&gt;0&lt;/Star&gt;&lt;Tag&gt;0&lt;/Tag&gt;&lt;Author&gt;李军; 赵佳; 赵宸&lt;/Author&gt;&lt;Year&gt;2019&lt;/Year&gt;&lt;Details&gt;&lt;_author_adr&gt;阜阳师范大学计算机与信息工程学院;&lt;/_author_adr&gt;&lt;_db_provider&gt;CNKI&lt;/_db_provider&gt;&lt;_isbn&gt;1004-4329&lt;/_isbn&gt;&lt;_issue&gt;04&lt;/_issue&gt;&lt;_journal&gt;阜阳师范学院学报(自然科学版)&lt;/_journal&gt;&lt;_keywords&gt;随机森林;;阿片类药物危机;;SVR;;Seq2Seq&lt;/_keywords&gt;&lt;_pages&gt;9-13&lt;/_pages&gt;&lt;_volume&gt;36&lt;/_volume&gt;&lt;_created&gt;63284578&lt;/_created&gt;&lt;_modified&gt;63284628&lt;/_modified&gt;&lt;_accessed&gt;63284628&lt;/_accessed&gt;&lt;_translated_author&gt;Li, Jun;Zhao, Jia;Zhao, Chen&lt;/_translated_author&gt;&lt;/Details&gt;&lt;Extra&gt;&lt;DBUID&gt;{69576A60-6AE5-4CD2-84CC-FFC674412501}&lt;/DBUID&gt;&lt;/Extra&gt;&lt;/Item&gt;&lt;/References&gt;&lt;/Group&gt;&lt;/Citation&gt;_x000a_"/>
    <w:docVar w:name="ne_docsoft" w:val="MSWord"/>
    <w:docVar w:name="ne_docversion" w:val="NoteExpress 2.0"/>
    <w:docVar w:name="ne_stylename" w:val="Numbered(multilingual)"/>
  </w:docVars>
  <w:rsids>
    <w:rsidRoot w:val="00FC2413"/>
    <w:rsid w:val="00006B38"/>
    <w:rsid w:val="00007CDE"/>
    <w:rsid w:val="0001046E"/>
    <w:rsid w:val="00014FEF"/>
    <w:rsid w:val="000211EE"/>
    <w:rsid w:val="00022658"/>
    <w:rsid w:val="00022C48"/>
    <w:rsid w:val="00022E1E"/>
    <w:rsid w:val="00025C4F"/>
    <w:rsid w:val="00026708"/>
    <w:rsid w:val="00032769"/>
    <w:rsid w:val="00032C37"/>
    <w:rsid w:val="00034C29"/>
    <w:rsid w:val="00035FC0"/>
    <w:rsid w:val="0003736E"/>
    <w:rsid w:val="00037446"/>
    <w:rsid w:val="00040689"/>
    <w:rsid w:val="0004082F"/>
    <w:rsid w:val="0004207B"/>
    <w:rsid w:val="00044AE3"/>
    <w:rsid w:val="000533C7"/>
    <w:rsid w:val="00055C51"/>
    <w:rsid w:val="00056E65"/>
    <w:rsid w:val="000636B3"/>
    <w:rsid w:val="00064040"/>
    <w:rsid w:val="000643C2"/>
    <w:rsid w:val="00072064"/>
    <w:rsid w:val="000726CD"/>
    <w:rsid w:val="00073627"/>
    <w:rsid w:val="00085A76"/>
    <w:rsid w:val="00091B04"/>
    <w:rsid w:val="0009370C"/>
    <w:rsid w:val="00093FA3"/>
    <w:rsid w:val="000A7744"/>
    <w:rsid w:val="000A7FF7"/>
    <w:rsid w:val="000B0415"/>
    <w:rsid w:val="000B1B06"/>
    <w:rsid w:val="000B1BE0"/>
    <w:rsid w:val="000B3271"/>
    <w:rsid w:val="000B3676"/>
    <w:rsid w:val="000B3D1B"/>
    <w:rsid w:val="000B4C76"/>
    <w:rsid w:val="000B4D44"/>
    <w:rsid w:val="000B61F5"/>
    <w:rsid w:val="000C21A3"/>
    <w:rsid w:val="000C61EC"/>
    <w:rsid w:val="000C7BBC"/>
    <w:rsid w:val="000D134D"/>
    <w:rsid w:val="000D2911"/>
    <w:rsid w:val="000D377C"/>
    <w:rsid w:val="000D60BE"/>
    <w:rsid w:val="000D6735"/>
    <w:rsid w:val="000D7E76"/>
    <w:rsid w:val="000E0B83"/>
    <w:rsid w:val="000E344C"/>
    <w:rsid w:val="000E35E6"/>
    <w:rsid w:val="000F1F2B"/>
    <w:rsid w:val="000F27CB"/>
    <w:rsid w:val="000F778D"/>
    <w:rsid w:val="00104613"/>
    <w:rsid w:val="001066E5"/>
    <w:rsid w:val="00107252"/>
    <w:rsid w:val="0011080E"/>
    <w:rsid w:val="001114A4"/>
    <w:rsid w:val="00112075"/>
    <w:rsid w:val="00112B62"/>
    <w:rsid w:val="00117ADA"/>
    <w:rsid w:val="00117E41"/>
    <w:rsid w:val="001201E3"/>
    <w:rsid w:val="00122286"/>
    <w:rsid w:val="00135933"/>
    <w:rsid w:val="0014077F"/>
    <w:rsid w:val="00140A57"/>
    <w:rsid w:val="001421A1"/>
    <w:rsid w:val="00143DE9"/>
    <w:rsid w:val="001470B0"/>
    <w:rsid w:val="00150259"/>
    <w:rsid w:val="00151960"/>
    <w:rsid w:val="001620FD"/>
    <w:rsid w:val="001663C2"/>
    <w:rsid w:val="00167EE2"/>
    <w:rsid w:val="001702CF"/>
    <w:rsid w:val="00175AF0"/>
    <w:rsid w:val="00180037"/>
    <w:rsid w:val="0018038D"/>
    <w:rsid w:val="001811C2"/>
    <w:rsid w:val="00184566"/>
    <w:rsid w:val="0018470A"/>
    <w:rsid w:val="00186380"/>
    <w:rsid w:val="00193127"/>
    <w:rsid w:val="001942BA"/>
    <w:rsid w:val="0019609E"/>
    <w:rsid w:val="00196447"/>
    <w:rsid w:val="00196EA2"/>
    <w:rsid w:val="001A0151"/>
    <w:rsid w:val="001A0A1F"/>
    <w:rsid w:val="001A0D8F"/>
    <w:rsid w:val="001A77F8"/>
    <w:rsid w:val="001B105B"/>
    <w:rsid w:val="001B3EDC"/>
    <w:rsid w:val="001B79A1"/>
    <w:rsid w:val="001C0127"/>
    <w:rsid w:val="001C1172"/>
    <w:rsid w:val="001C2D50"/>
    <w:rsid w:val="001C3198"/>
    <w:rsid w:val="001C3DB1"/>
    <w:rsid w:val="001C51D1"/>
    <w:rsid w:val="001C5526"/>
    <w:rsid w:val="001C75D0"/>
    <w:rsid w:val="001D1C1E"/>
    <w:rsid w:val="001D2200"/>
    <w:rsid w:val="001E0BFB"/>
    <w:rsid w:val="001E12C5"/>
    <w:rsid w:val="001F5FD3"/>
    <w:rsid w:val="002018AC"/>
    <w:rsid w:val="00204263"/>
    <w:rsid w:val="00204350"/>
    <w:rsid w:val="00204607"/>
    <w:rsid w:val="00204F24"/>
    <w:rsid w:val="002069A7"/>
    <w:rsid w:val="002071DF"/>
    <w:rsid w:val="002106D8"/>
    <w:rsid w:val="002116BC"/>
    <w:rsid w:val="00224FFC"/>
    <w:rsid w:val="002336BE"/>
    <w:rsid w:val="0023681E"/>
    <w:rsid w:val="00240075"/>
    <w:rsid w:val="00241D6B"/>
    <w:rsid w:val="0024326F"/>
    <w:rsid w:val="002476A4"/>
    <w:rsid w:val="00250F7C"/>
    <w:rsid w:val="002542A7"/>
    <w:rsid w:val="002631A8"/>
    <w:rsid w:val="00263612"/>
    <w:rsid w:val="00272592"/>
    <w:rsid w:val="00277477"/>
    <w:rsid w:val="00280118"/>
    <w:rsid w:val="00280E73"/>
    <w:rsid w:val="0028562F"/>
    <w:rsid w:val="00291840"/>
    <w:rsid w:val="00292214"/>
    <w:rsid w:val="00292659"/>
    <w:rsid w:val="00295DCA"/>
    <w:rsid w:val="00295F46"/>
    <w:rsid w:val="002A00E3"/>
    <w:rsid w:val="002A0202"/>
    <w:rsid w:val="002A3132"/>
    <w:rsid w:val="002B2C31"/>
    <w:rsid w:val="002B6B82"/>
    <w:rsid w:val="002C0872"/>
    <w:rsid w:val="002C4F5E"/>
    <w:rsid w:val="002C54C0"/>
    <w:rsid w:val="002C7014"/>
    <w:rsid w:val="002D0EA2"/>
    <w:rsid w:val="002D4488"/>
    <w:rsid w:val="002D6610"/>
    <w:rsid w:val="002D6DB4"/>
    <w:rsid w:val="002E01B7"/>
    <w:rsid w:val="002E1AD9"/>
    <w:rsid w:val="002F02AF"/>
    <w:rsid w:val="002F3AA7"/>
    <w:rsid w:val="002F6F56"/>
    <w:rsid w:val="003009F4"/>
    <w:rsid w:val="003116D8"/>
    <w:rsid w:val="00312233"/>
    <w:rsid w:val="003153EE"/>
    <w:rsid w:val="00322EF1"/>
    <w:rsid w:val="00323E98"/>
    <w:rsid w:val="00332BC4"/>
    <w:rsid w:val="00332F1F"/>
    <w:rsid w:val="00345EF2"/>
    <w:rsid w:val="00346F53"/>
    <w:rsid w:val="00362E7B"/>
    <w:rsid w:val="003703A5"/>
    <w:rsid w:val="00370829"/>
    <w:rsid w:val="003728F4"/>
    <w:rsid w:val="003733C1"/>
    <w:rsid w:val="00374C56"/>
    <w:rsid w:val="00375499"/>
    <w:rsid w:val="00377D04"/>
    <w:rsid w:val="00377D5E"/>
    <w:rsid w:val="00381AE3"/>
    <w:rsid w:val="00383C74"/>
    <w:rsid w:val="00385C6B"/>
    <w:rsid w:val="00385E1E"/>
    <w:rsid w:val="00386635"/>
    <w:rsid w:val="0038714A"/>
    <w:rsid w:val="0038776E"/>
    <w:rsid w:val="00396212"/>
    <w:rsid w:val="0039650F"/>
    <w:rsid w:val="003A0C16"/>
    <w:rsid w:val="003A1D1A"/>
    <w:rsid w:val="003A2E4F"/>
    <w:rsid w:val="003A3242"/>
    <w:rsid w:val="003A6C11"/>
    <w:rsid w:val="003B2226"/>
    <w:rsid w:val="003B29F5"/>
    <w:rsid w:val="003B5056"/>
    <w:rsid w:val="003B719F"/>
    <w:rsid w:val="003B755A"/>
    <w:rsid w:val="003C38CA"/>
    <w:rsid w:val="003C5F7C"/>
    <w:rsid w:val="003C67AA"/>
    <w:rsid w:val="003C7D62"/>
    <w:rsid w:val="003D2C11"/>
    <w:rsid w:val="003D7CC9"/>
    <w:rsid w:val="003D7F5F"/>
    <w:rsid w:val="003E23F2"/>
    <w:rsid w:val="003E2FD3"/>
    <w:rsid w:val="003E3452"/>
    <w:rsid w:val="003E35F1"/>
    <w:rsid w:val="003F3460"/>
    <w:rsid w:val="003F45DD"/>
    <w:rsid w:val="003F69C5"/>
    <w:rsid w:val="0041003A"/>
    <w:rsid w:val="0041036A"/>
    <w:rsid w:val="00417614"/>
    <w:rsid w:val="00420975"/>
    <w:rsid w:val="004215BB"/>
    <w:rsid w:val="0042178E"/>
    <w:rsid w:val="004240BF"/>
    <w:rsid w:val="00424557"/>
    <w:rsid w:val="00424A68"/>
    <w:rsid w:val="004250C7"/>
    <w:rsid w:val="00434D0F"/>
    <w:rsid w:val="00435EBA"/>
    <w:rsid w:val="0044009B"/>
    <w:rsid w:val="00442682"/>
    <w:rsid w:val="00442D37"/>
    <w:rsid w:val="004432E6"/>
    <w:rsid w:val="00452867"/>
    <w:rsid w:val="00452FCC"/>
    <w:rsid w:val="00457285"/>
    <w:rsid w:val="00457FAF"/>
    <w:rsid w:val="004600D9"/>
    <w:rsid w:val="00461AE7"/>
    <w:rsid w:val="00462557"/>
    <w:rsid w:val="0046544F"/>
    <w:rsid w:val="00474D7F"/>
    <w:rsid w:val="00476085"/>
    <w:rsid w:val="0048192E"/>
    <w:rsid w:val="00487EE9"/>
    <w:rsid w:val="004914B6"/>
    <w:rsid w:val="004917C8"/>
    <w:rsid w:val="00495790"/>
    <w:rsid w:val="004A0369"/>
    <w:rsid w:val="004A2FF9"/>
    <w:rsid w:val="004A7933"/>
    <w:rsid w:val="004A7FAC"/>
    <w:rsid w:val="004B0AA5"/>
    <w:rsid w:val="004B1A66"/>
    <w:rsid w:val="004B2B00"/>
    <w:rsid w:val="004C0929"/>
    <w:rsid w:val="004C14F2"/>
    <w:rsid w:val="004D2EDC"/>
    <w:rsid w:val="004D4F8A"/>
    <w:rsid w:val="004D5F7B"/>
    <w:rsid w:val="004D62BD"/>
    <w:rsid w:val="004D7052"/>
    <w:rsid w:val="004F1455"/>
    <w:rsid w:val="004F2121"/>
    <w:rsid w:val="00500447"/>
    <w:rsid w:val="005070E6"/>
    <w:rsid w:val="00515427"/>
    <w:rsid w:val="005172C3"/>
    <w:rsid w:val="005210C6"/>
    <w:rsid w:val="00521552"/>
    <w:rsid w:val="00524E2C"/>
    <w:rsid w:val="0053003B"/>
    <w:rsid w:val="0053583D"/>
    <w:rsid w:val="005374EE"/>
    <w:rsid w:val="005442EF"/>
    <w:rsid w:val="00547C00"/>
    <w:rsid w:val="0055385E"/>
    <w:rsid w:val="00554A30"/>
    <w:rsid w:val="005565EE"/>
    <w:rsid w:val="005675B3"/>
    <w:rsid w:val="00574C02"/>
    <w:rsid w:val="00575259"/>
    <w:rsid w:val="0057601E"/>
    <w:rsid w:val="005762C1"/>
    <w:rsid w:val="0057797E"/>
    <w:rsid w:val="0058283A"/>
    <w:rsid w:val="00584709"/>
    <w:rsid w:val="00585223"/>
    <w:rsid w:val="00585AA8"/>
    <w:rsid w:val="00595739"/>
    <w:rsid w:val="005958F8"/>
    <w:rsid w:val="00595F28"/>
    <w:rsid w:val="005962A4"/>
    <w:rsid w:val="005964E2"/>
    <w:rsid w:val="005A5831"/>
    <w:rsid w:val="005A6F16"/>
    <w:rsid w:val="005B0F7B"/>
    <w:rsid w:val="005B4B9A"/>
    <w:rsid w:val="005B619B"/>
    <w:rsid w:val="005B64E1"/>
    <w:rsid w:val="005C2CB0"/>
    <w:rsid w:val="005C79E6"/>
    <w:rsid w:val="005D24EB"/>
    <w:rsid w:val="005D485E"/>
    <w:rsid w:val="005D4EAF"/>
    <w:rsid w:val="005E1ECD"/>
    <w:rsid w:val="005E3614"/>
    <w:rsid w:val="005E59BC"/>
    <w:rsid w:val="005E65A1"/>
    <w:rsid w:val="005E7D4D"/>
    <w:rsid w:val="005F09BC"/>
    <w:rsid w:val="005F2171"/>
    <w:rsid w:val="00602310"/>
    <w:rsid w:val="00605093"/>
    <w:rsid w:val="00611CF6"/>
    <w:rsid w:val="006135E4"/>
    <w:rsid w:val="00622B42"/>
    <w:rsid w:val="00630954"/>
    <w:rsid w:val="00630B79"/>
    <w:rsid w:val="00632066"/>
    <w:rsid w:val="006363E9"/>
    <w:rsid w:val="00636746"/>
    <w:rsid w:val="00642170"/>
    <w:rsid w:val="00643055"/>
    <w:rsid w:val="0064517E"/>
    <w:rsid w:val="00645E3E"/>
    <w:rsid w:val="006467F0"/>
    <w:rsid w:val="006528F8"/>
    <w:rsid w:val="00653400"/>
    <w:rsid w:val="00653B7E"/>
    <w:rsid w:val="006651C4"/>
    <w:rsid w:val="0066587A"/>
    <w:rsid w:val="006704CC"/>
    <w:rsid w:val="00671047"/>
    <w:rsid w:val="00671B39"/>
    <w:rsid w:val="00672A70"/>
    <w:rsid w:val="006816AC"/>
    <w:rsid w:val="00685659"/>
    <w:rsid w:val="00686F1C"/>
    <w:rsid w:val="006946BE"/>
    <w:rsid w:val="006B0DF5"/>
    <w:rsid w:val="006B14E6"/>
    <w:rsid w:val="006B3591"/>
    <w:rsid w:val="006B38F4"/>
    <w:rsid w:val="006B41B9"/>
    <w:rsid w:val="006B5143"/>
    <w:rsid w:val="006C20FF"/>
    <w:rsid w:val="006C329B"/>
    <w:rsid w:val="006C4BF6"/>
    <w:rsid w:val="006C6C98"/>
    <w:rsid w:val="006C70F9"/>
    <w:rsid w:val="006D0191"/>
    <w:rsid w:val="006D07D0"/>
    <w:rsid w:val="006D6ED3"/>
    <w:rsid w:val="006E31EE"/>
    <w:rsid w:val="006E4165"/>
    <w:rsid w:val="006E4297"/>
    <w:rsid w:val="006E487F"/>
    <w:rsid w:val="006F0C37"/>
    <w:rsid w:val="006F116B"/>
    <w:rsid w:val="006F2D3F"/>
    <w:rsid w:val="006F4BA1"/>
    <w:rsid w:val="006F78F1"/>
    <w:rsid w:val="00700597"/>
    <w:rsid w:val="00706F4F"/>
    <w:rsid w:val="00710352"/>
    <w:rsid w:val="00712992"/>
    <w:rsid w:val="00716298"/>
    <w:rsid w:val="00734901"/>
    <w:rsid w:val="00736FCC"/>
    <w:rsid w:val="00746CF6"/>
    <w:rsid w:val="00747D03"/>
    <w:rsid w:val="00754494"/>
    <w:rsid w:val="0075782C"/>
    <w:rsid w:val="0076194C"/>
    <w:rsid w:val="007652F1"/>
    <w:rsid w:val="007669F9"/>
    <w:rsid w:val="007705B0"/>
    <w:rsid w:val="00770A86"/>
    <w:rsid w:val="0078297F"/>
    <w:rsid w:val="00792848"/>
    <w:rsid w:val="00793AF3"/>
    <w:rsid w:val="007A7BF6"/>
    <w:rsid w:val="007B04B0"/>
    <w:rsid w:val="007B097F"/>
    <w:rsid w:val="007B0C1E"/>
    <w:rsid w:val="007B285A"/>
    <w:rsid w:val="007B64AF"/>
    <w:rsid w:val="007B6603"/>
    <w:rsid w:val="007B7C34"/>
    <w:rsid w:val="007C6B53"/>
    <w:rsid w:val="007D2117"/>
    <w:rsid w:val="007D42CD"/>
    <w:rsid w:val="007D76B6"/>
    <w:rsid w:val="007E3307"/>
    <w:rsid w:val="007E5FAC"/>
    <w:rsid w:val="007F14AC"/>
    <w:rsid w:val="007F1DB7"/>
    <w:rsid w:val="007F26FF"/>
    <w:rsid w:val="007F55D3"/>
    <w:rsid w:val="0080156F"/>
    <w:rsid w:val="00805659"/>
    <w:rsid w:val="00807088"/>
    <w:rsid w:val="00816745"/>
    <w:rsid w:val="00816978"/>
    <w:rsid w:val="00816B6E"/>
    <w:rsid w:val="0082182D"/>
    <w:rsid w:val="0082356B"/>
    <w:rsid w:val="008248D7"/>
    <w:rsid w:val="0082557D"/>
    <w:rsid w:val="00826148"/>
    <w:rsid w:val="008313D4"/>
    <w:rsid w:val="008332D6"/>
    <w:rsid w:val="008521F6"/>
    <w:rsid w:val="0086527F"/>
    <w:rsid w:val="008678A7"/>
    <w:rsid w:val="00871C94"/>
    <w:rsid w:val="00873721"/>
    <w:rsid w:val="00873DBE"/>
    <w:rsid w:val="00874157"/>
    <w:rsid w:val="008764DE"/>
    <w:rsid w:val="00876696"/>
    <w:rsid w:val="00877AD0"/>
    <w:rsid w:val="008829AC"/>
    <w:rsid w:val="00890111"/>
    <w:rsid w:val="00890D41"/>
    <w:rsid w:val="00892CF2"/>
    <w:rsid w:val="00894AEA"/>
    <w:rsid w:val="00895A58"/>
    <w:rsid w:val="0089613F"/>
    <w:rsid w:val="008975B8"/>
    <w:rsid w:val="0089787D"/>
    <w:rsid w:val="00897DB8"/>
    <w:rsid w:val="008A10F4"/>
    <w:rsid w:val="008A58DD"/>
    <w:rsid w:val="008B119C"/>
    <w:rsid w:val="008B2000"/>
    <w:rsid w:val="008B5100"/>
    <w:rsid w:val="008C03B3"/>
    <w:rsid w:val="008C0A67"/>
    <w:rsid w:val="008C14D6"/>
    <w:rsid w:val="008C1FED"/>
    <w:rsid w:val="008C7692"/>
    <w:rsid w:val="008D00EA"/>
    <w:rsid w:val="008E1D2C"/>
    <w:rsid w:val="008E46DE"/>
    <w:rsid w:val="008E4A1C"/>
    <w:rsid w:val="008E6677"/>
    <w:rsid w:val="008F032C"/>
    <w:rsid w:val="008F41C0"/>
    <w:rsid w:val="008F542C"/>
    <w:rsid w:val="008F5F95"/>
    <w:rsid w:val="008F6D33"/>
    <w:rsid w:val="0090068F"/>
    <w:rsid w:val="00904D47"/>
    <w:rsid w:val="00907D9D"/>
    <w:rsid w:val="00910163"/>
    <w:rsid w:val="00911BC1"/>
    <w:rsid w:val="00913334"/>
    <w:rsid w:val="0091422A"/>
    <w:rsid w:val="00926356"/>
    <w:rsid w:val="00927A2A"/>
    <w:rsid w:val="0093510B"/>
    <w:rsid w:val="00936823"/>
    <w:rsid w:val="009464E1"/>
    <w:rsid w:val="009516CD"/>
    <w:rsid w:val="009532C9"/>
    <w:rsid w:val="0096282F"/>
    <w:rsid w:val="009641AD"/>
    <w:rsid w:val="009671C1"/>
    <w:rsid w:val="0097027D"/>
    <w:rsid w:val="00970C92"/>
    <w:rsid w:val="00974DF5"/>
    <w:rsid w:val="00975729"/>
    <w:rsid w:val="009846CF"/>
    <w:rsid w:val="009870EE"/>
    <w:rsid w:val="0098788E"/>
    <w:rsid w:val="0099145C"/>
    <w:rsid w:val="009943D7"/>
    <w:rsid w:val="00995EAD"/>
    <w:rsid w:val="00996858"/>
    <w:rsid w:val="00996D19"/>
    <w:rsid w:val="009978E0"/>
    <w:rsid w:val="009A027F"/>
    <w:rsid w:val="009A0D51"/>
    <w:rsid w:val="009A2EC8"/>
    <w:rsid w:val="009A5BA6"/>
    <w:rsid w:val="009C1E42"/>
    <w:rsid w:val="009C5BDB"/>
    <w:rsid w:val="009D64D0"/>
    <w:rsid w:val="009D6A6E"/>
    <w:rsid w:val="009D6C78"/>
    <w:rsid w:val="009D7F66"/>
    <w:rsid w:val="009E2BD2"/>
    <w:rsid w:val="009E30C4"/>
    <w:rsid w:val="00A03D8F"/>
    <w:rsid w:val="00A10F5D"/>
    <w:rsid w:val="00A11B85"/>
    <w:rsid w:val="00A2151A"/>
    <w:rsid w:val="00A25661"/>
    <w:rsid w:val="00A259B2"/>
    <w:rsid w:val="00A26423"/>
    <w:rsid w:val="00A325F4"/>
    <w:rsid w:val="00A34554"/>
    <w:rsid w:val="00A40F2F"/>
    <w:rsid w:val="00A47EF7"/>
    <w:rsid w:val="00A522E7"/>
    <w:rsid w:val="00A52E95"/>
    <w:rsid w:val="00A56BB3"/>
    <w:rsid w:val="00A6520A"/>
    <w:rsid w:val="00A6568A"/>
    <w:rsid w:val="00A716EB"/>
    <w:rsid w:val="00A72DEA"/>
    <w:rsid w:val="00A7516B"/>
    <w:rsid w:val="00A760C6"/>
    <w:rsid w:val="00A77A71"/>
    <w:rsid w:val="00A813DD"/>
    <w:rsid w:val="00A90597"/>
    <w:rsid w:val="00A90761"/>
    <w:rsid w:val="00A923FA"/>
    <w:rsid w:val="00A93134"/>
    <w:rsid w:val="00AA0D68"/>
    <w:rsid w:val="00AB0373"/>
    <w:rsid w:val="00AB0C55"/>
    <w:rsid w:val="00AB0F58"/>
    <w:rsid w:val="00AB114C"/>
    <w:rsid w:val="00AB1D9D"/>
    <w:rsid w:val="00AB4C40"/>
    <w:rsid w:val="00AC6652"/>
    <w:rsid w:val="00AC71F0"/>
    <w:rsid w:val="00AC79A6"/>
    <w:rsid w:val="00AD4121"/>
    <w:rsid w:val="00AD448B"/>
    <w:rsid w:val="00AF2564"/>
    <w:rsid w:val="00AF6F41"/>
    <w:rsid w:val="00B017B2"/>
    <w:rsid w:val="00B0529E"/>
    <w:rsid w:val="00B059E8"/>
    <w:rsid w:val="00B10D66"/>
    <w:rsid w:val="00B11E1D"/>
    <w:rsid w:val="00B1350D"/>
    <w:rsid w:val="00B17CE9"/>
    <w:rsid w:val="00B2399D"/>
    <w:rsid w:val="00B249CE"/>
    <w:rsid w:val="00B24BC5"/>
    <w:rsid w:val="00B261E2"/>
    <w:rsid w:val="00B26B6A"/>
    <w:rsid w:val="00B31894"/>
    <w:rsid w:val="00B406DC"/>
    <w:rsid w:val="00B40B74"/>
    <w:rsid w:val="00B41627"/>
    <w:rsid w:val="00B476D6"/>
    <w:rsid w:val="00B50288"/>
    <w:rsid w:val="00B50A0E"/>
    <w:rsid w:val="00B61918"/>
    <w:rsid w:val="00B6358F"/>
    <w:rsid w:val="00B67853"/>
    <w:rsid w:val="00B67BE5"/>
    <w:rsid w:val="00B71B82"/>
    <w:rsid w:val="00B72005"/>
    <w:rsid w:val="00B723C6"/>
    <w:rsid w:val="00B724C0"/>
    <w:rsid w:val="00B73DBF"/>
    <w:rsid w:val="00B813E8"/>
    <w:rsid w:val="00B82C26"/>
    <w:rsid w:val="00B845A4"/>
    <w:rsid w:val="00B84FC5"/>
    <w:rsid w:val="00B903B4"/>
    <w:rsid w:val="00B9153F"/>
    <w:rsid w:val="00B94DBF"/>
    <w:rsid w:val="00B94EBF"/>
    <w:rsid w:val="00BB1FDA"/>
    <w:rsid w:val="00BB2032"/>
    <w:rsid w:val="00BB2879"/>
    <w:rsid w:val="00BC1510"/>
    <w:rsid w:val="00BC19AD"/>
    <w:rsid w:val="00BC62F0"/>
    <w:rsid w:val="00BD1C41"/>
    <w:rsid w:val="00BD61B8"/>
    <w:rsid w:val="00BE3F35"/>
    <w:rsid w:val="00BE47BD"/>
    <w:rsid w:val="00BE4DF3"/>
    <w:rsid w:val="00BE5E93"/>
    <w:rsid w:val="00BF7E77"/>
    <w:rsid w:val="00C02068"/>
    <w:rsid w:val="00C03BA1"/>
    <w:rsid w:val="00C051E7"/>
    <w:rsid w:val="00C0535F"/>
    <w:rsid w:val="00C11203"/>
    <w:rsid w:val="00C12DF4"/>
    <w:rsid w:val="00C15463"/>
    <w:rsid w:val="00C2275B"/>
    <w:rsid w:val="00C22DF1"/>
    <w:rsid w:val="00C25BB1"/>
    <w:rsid w:val="00C25E6F"/>
    <w:rsid w:val="00C32258"/>
    <w:rsid w:val="00C332EC"/>
    <w:rsid w:val="00C33314"/>
    <w:rsid w:val="00C3351D"/>
    <w:rsid w:val="00C33C59"/>
    <w:rsid w:val="00C35641"/>
    <w:rsid w:val="00C41D74"/>
    <w:rsid w:val="00C5495C"/>
    <w:rsid w:val="00C608D2"/>
    <w:rsid w:val="00C610E6"/>
    <w:rsid w:val="00C7125C"/>
    <w:rsid w:val="00C71AE2"/>
    <w:rsid w:val="00C73DB0"/>
    <w:rsid w:val="00C744BD"/>
    <w:rsid w:val="00C7591C"/>
    <w:rsid w:val="00C763A0"/>
    <w:rsid w:val="00C773EE"/>
    <w:rsid w:val="00C77EA9"/>
    <w:rsid w:val="00C83ABE"/>
    <w:rsid w:val="00C8627C"/>
    <w:rsid w:val="00C86360"/>
    <w:rsid w:val="00C86AA3"/>
    <w:rsid w:val="00C979AD"/>
    <w:rsid w:val="00CA0C79"/>
    <w:rsid w:val="00CA56A7"/>
    <w:rsid w:val="00CB20C2"/>
    <w:rsid w:val="00CB3619"/>
    <w:rsid w:val="00CB4810"/>
    <w:rsid w:val="00CB636E"/>
    <w:rsid w:val="00CB789B"/>
    <w:rsid w:val="00CB7C91"/>
    <w:rsid w:val="00CC532E"/>
    <w:rsid w:val="00CD1213"/>
    <w:rsid w:val="00CD312D"/>
    <w:rsid w:val="00CD6603"/>
    <w:rsid w:val="00CD6EAB"/>
    <w:rsid w:val="00CE07C5"/>
    <w:rsid w:val="00CE3271"/>
    <w:rsid w:val="00CF1996"/>
    <w:rsid w:val="00CF25B2"/>
    <w:rsid w:val="00CF350B"/>
    <w:rsid w:val="00CF68D7"/>
    <w:rsid w:val="00D0351E"/>
    <w:rsid w:val="00D06E24"/>
    <w:rsid w:val="00D0706C"/>
    <w:rsid w:val="00D07995"/>
    <w:rsid w:val="00D13F70"/>
    <w:rsid w:val="00D15479"/>
    <w:rsid w:val="00D20B75"/>
    <w:rsid w:val="00D25890"/>
    <w:rsid w:val="00D25E48"/>
    <w:rsid w:val="00D26AE1"/>
    <w:rsid w:val="00D3403E"/>
    <w:rsid w:val="00D4343E"/>
    <w:rsid w:val="00D43B01"/>
    <w:rsid w:val="00D44CCD"/>
    <w:rsid w:val="00D451A6"/>
    <w:rsid w:val="00D47286"/>
    <w:rsid w:val="00D50A42"/>
    <w:rsid w:val="00D51093"/>
    <w:rsid w:val="00D55E3E"/>
    <w:rsid w:val="00D66D7B"/>
    <w:rsid w:val="00D673C1"/>
    <w:rsid w:val="00D675DD"/>
    <w:rsid w:val="00D70BE5"/>
    <w:rsid w:val="00D71C0D"/>
    <w:rsid w:val="00D830FB"/>
    <w:rsid w:val="00D86996"/>
    <w:rsid w:val="00D90625"/>
    <w:rsid w:val="00D921FB"/>
    <w:rsid w:val="00D976A6"/>
    <w:rsid w:val="00DA3C5A"/>
    <w:rsid w:val="00DA6A0C"/>
    <w:rsid w:val="00DA72E8"/>
    <w:rsid w:val="00DA743C"/>
    <w:rsid w:val="00DA7C27"/>
    <w:rsid w:val="00DA7E9C"/>
    <w:rsid w:val="00DB33EC"/>
    <w:rsid w:val="00DC38B1"/>
    <w:rsid w:val="00DC3FCF"/>
    <w:rsid w:val="00DC578D"/>
    <w:rsid w:val="00DC7345"/>
    <w:rsid w:val="00DD375F"/>
    <w:rsid w:val="00DD485E"/>
    <w:rsid w:val="00DD667D"/>
    <w:rsid w:val="00DE4BD0"/>
    <w:rsid w:val="00DE655D"/>
    <w:rsid w:val="00DE7757"/>
    <w:rsid w:val="00DE7D88"/>
    <w:rsid w:val="00DF1A32"/>
    <w:rsid w:val="00E13C72"/>
    <w:rsid w:val="00E2067B"/>
    <w:rsid w:val="00E216FD"/>
    <w:rsid w:val="00E22BEF"/>
    <w:rsid w:val="00E241A1"/>
    <w:rsid w:val="00E270D8"/>
    <w:rsid w:val="00E30D42"/>
    <w:rsid w:val="00E32EDC"/>
    <w:rsid w:val="00E34B91"/>
    <w:rsid w:val="00E35810"/>
    <w:rsid w:val="00E360DB"/>
    <w:rsid w:val="00E37F07"/>
    <w:rsid w:val="00E4537A"/>
    <w:rsid w:val="00E45945"/>
    <w:rsid w:val="00E47D03"/>
    <w:rsid w:val="00E51C88"/>
    <w:rsid w:val="00E523D9"/>
    <w:rsid w:val="00E54300"/>
    <w:rsid w:val="00E60837"/>
    <w:rsid w:val="00E618B0"/>
    <w:rsid w:val="00E675FC"/>
    <w:rsid w:val="00E72276"/>
    <w:rsid w:val="00E91D22"/>
    <w:rsid w:val="00E93730"/>
    <w:rsid w:val="00EA2F07"/>
    <w:rsid w:val="00EB23CA"/>
    <w:rsid w:val="00EB2EA0"/>
    <w:rsid w:val="00EB3935"/>
    <w:rsid w:val="00EB4832"/>
    <w:rsid w:val="00EC0A43"/>
    <w:rsid w:val="00EC5861"/>
    <w:rsid w:val="00EC709E"/>
    <w:rsid w:val="00EC7417"/>
    <w:rsid w:val="00ED0BAC"/>
    <w:rsid w:val="00ED1B57"/>
    <w:rsid w:val="00ED3E57"/>
    <w:rsid w:val="00ED5871"/>
    <w:rsid w:val="00EE20AE"/>
    <w:rsid w:val="00EE2578"/>
    <w:rsid w:val="00EE44FA"/>
    <w:rsid w:val="00EF5765"/>
    <w:rsid w:val="00F11F35"/>
    <w:rsid w:val="00F132D2"/>
    <w:rsid w:val="00F13712"/>
    <w:rsid w:val="00F17198"/>
    <w:rsid w:val="00F201D6"/>
    <w:rsid w:val="00F21162"/>
    <w:rsid w:val="00F2657E"/>
    <w:rsid w:val="00F31652"/>
    <w:rsid w:val="00F32E5E"/>
    <w:rsid w:val="00F363DC"/>
    <w:rsid w:val="00F40E38"/>
    <w:rsid w:val="00F43B15"/>
    <w:rsid w:val="00F54995"/>
    <w:rsid w:val="00F61774"/>
    <w:rsid w:val="00F71137"/>
    <w:rsid w:val="00F72F69"/>
    <w:rsid w:val="00F76DC8"/>
    <w:rsid w:val="00F83D46"/>
    <w:rsid w:val="00F83DBB"/>
    <w:rsid w:val="00F8405E"/>
    <w:rsid w:val="00F86DFB"/>
    <w:rsid w:val="00F9307D"/>
    <w:rsid w:val="00F9703B"/>
    <w:rsid w:val="00FA35AA"/>
    <w:rsid w:val="00FB0CA1"/>
    <w:rsid w:val="00FB7106"/>
    <w:rsid w:val="00FC2413"/>
    <w:rsid w:val="00FC51B8"/>
    <w:rsid w:val="00FD34DF"/>
    <w:rsid w:val="00FE3D76"/>
    <w:rsid w:val="00FE7CBC"/>
    <w:rsid w:val="00FF02D4"/>
    <w:rsid w:val="00FF060C"/>
    <w:rsid w:val="00FF0E55"/>
    <w:rsid w:val="00FF4938"/>
    <w:rsid w:val="00FF5503"/>
    <w:rsid w:val="00FF5FCB"/>
    <w:rsid w:val="4F7110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31CF9FD-6256-43F1-AB9E-2D665960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jc w:val="both"/>
    </w:pPr>
    <w:rPr>
      <w:kern w:val="2"/>
      <w:sz w:val="21"/>
      <w:szCs w:val="22"/>
    </w:rPr>
  </w:style>
  <w:style w:type="paragraph" w:styleId="1">
    <w:name w:val="heading 1"/>
    <w:basedOn w:val="a2"/>
    <w:next w:val="a2"/>
    <w:link w:val="10"/>
    <w:uiPriority w:val="9"/>
    <w:qFormat/>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7">
    <w:name w:val="toc 7"/>
    <w:basedOn w:val="a2"/>
    <w:next w:val="a2"/>
    <w:uiPriority w:val="39"/>
    <w:unhideWhenUsed/>
    <w:pPr>
      <w:ind w:left="1050"/>
      <w:jc w:val="left"/>
    </w:pPr>
    <w:rPr>
      <w:rFonts w:eastAsiaTheme="minorHAnsi"/>
      <w:sz w:val="20"/>
      <w:szCs w:val="20"/>
    </w:rPr>
  </w:style>
  <w:style w:type="paragraph" w:styleId="a6">
    <w:name w:val="caption"/>
    <w:basedOn w:val="a2"/>
    <w:next w:val="a2"/>
    <w:uiPriority w:val="35"/>
    <w:unhideWhenUsed/>
    <w:qFormat/>
    <w:rPr>
      <w:rFonts w:asciiTheme="majorHAnsi" w:eastAsia="黑体" w:hAnsiTheme="majorHAnsi" w:cstheme="majorBidi"/>
      <w:sz w:val="20"/>
      <w:szCs w:val="20"/>
    </w:rPr>
  </w:style>
  <w:style w:type="paragraph" w:styleId="a7">
    <w:name w:val="annotation text"/>
    <w:basedOn w:val="a2"/>
    <w:link w:val="a8"/>
    <w:uiPriority w:val="99"/>
    <w:semiHidden/>
    <w:unhideWhenUsed/>
    <w:qFormat/>
    <w:pPr>
      <w:jc w:val="left"/>
    </w:pPr>
  </w:style>
  <w:style w:type="paragraph" w:styleId="TOC5">
    <w:name w:val="toc 5"/>
    <w:basedOn w:val="a2"/>
    <w:next w:val="a2"/>
    <w:uiPriority w:val="39"/>
    <w:unhideWhenUsed/>
    <w:pPr>
      <w:ind w:left="630"/>
      <w:jc w:val="left"/>
    </w:pPr>
    <w:rPr>
      <w:rFonts w:eastAsiaTheme="minorHAnsi"/>
      <w:sz w:val="20"/>
      <w:szCs w:val="20"/>
    </w:rPr>
  </w:style>
  <w:style w:type="paragraph" w:styleId="TOC3">
    <w:name w:val="toc 3"/>
    <w:basedOn w:val="a2"/>
    <w:next w:val="a2"/>
    <w:link w:val="TOC30"/>
    <w:uiPriority w:val="39"/>
    <w:unhideWhenUsed/>
    <w:pPr>
      <w:ind w:left="210"/>
      <w:jc w:val="left"/>
    </w:pPr>
    <w:rPr>
      <w:rFonts w:eastAsiaTheme="minorHAnsi"/>
      <w:sz w:val="20"/>
      <w:szCs w:val="20"/>
    </w:rPr>
  </w:style>
  <w:style w:type="paragraph" w:styleId="TOC8">
    <w:name w:val="toc 8"/>
    <w:basedOn w:val="a2"/>
    <w:next w:val="a2"/>
    <w:uiPriority w:val="39"/>
    <w:unhideWhenUsed/>
    <w:pPr>
      <w:ind w:left="1260"/>
      <w:jc w:val="left"/>
    </w:pPr>
    <w:rPr>
      <w:rFonts w:eastAsiaTheme="minorHAnsi"/>
      <w:sz w:val="20"/>
      <w:szCs w:val="20"/>
    </w:rPr>
  </w:style>
  <w:style w:type="paragraph" w:styleId="a9">
    <w:name w:val="Balloon Text"/>
    <w:basedOn w:val="a2"/>
    <w:link w:val="aa"/>
    <w:uiPriority w:val="99"/>
    <w:semiHidden/>
    <w:unhideWhenUsed/>
    <w:rPr>
      <w:sz w:val="18"/>
      <w:szCs w:val="18"/>
    </w:rPr>
  </w:style>
  <w:style w:type="paragraph" w:styleId="ab">
    <w:name w:val="footer"/>
    <w:basedOn w:val="a2"/>
    <w:link w:val="ac"/>
    <w:uiPriority w:val="99"/>
    <w:unhideWhenUsed/>
    <w:pPr>
      <w:tabs>
        <w:tab w:val="center" w:pos="4153"/>
        <w:tab w:val="right" w:pos="8306"/>
      </w:tabs>
      <w:snapToGrid w:val="0"/>
      <w:jc w:val="left"/>
    </w:pPr>
    <w:rPr>
      <w:sz w:val="18"/>
      <w:szCs w:val="18"/>
    </w:rPr>
  </w:style>
  <w:style w:type="paragraph" w:styleId="ad">
    <w:name w:val="header"/>
    <w:basedOn w:val="a2"/>
    <w:link w:val="ae"/>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link w:val="TOC10"/>
    <w:uiPriority w:val="39"/>
    <w:unhideWhenUsed/>
    <w:pPr>
      <w:tabs>
        <w:tab w:val="right" w:leader="middleDot" w:pos="9060"/>
      </w:tabs>
      <w:spacing w:before="360"/>
      <w:jc w:val="left"/>
    </w:pPr>
    <w:rPr>
      <w:rFonts w:asciiTheme="majorHAnsi" w:eastAsiaTheme="majorHAnsi"/>
      <w:b/>
      <w:bCs/>
      <w:caps/>
      <w:sz w:val="24"/>
      <w:szCs w:val="24"/>
    </w:rPr>
  </w:style>
  <w:style w:type="paragraph" w:styleId="TOC4">
    <w:name w:val="toc 4"/>
    <w:basedOn w:val="a2"/>
    <w:next w:val="a2"/>
    <w:uiPriority w:val="39"/>
    <w:unhideWhenUsed/>
    <w:pPr>
      <w:ind w:left="420"/>
      <w:jc w:val="left"/>
    </w:pPr>
    <w:rPr>
      <w:rFonts w:eastAsiaTheme="minorHAnsi"/>
      <w:sz w:val="20"/>
      <w:szCs w:val="20"/>
    </w:rPr>
  </w:style>
  <w:style w:type="paragraph" w:styleId="af">
    <w:name w:val="footnote text"/>
    <w:basedOn w:val="a2"/>
    <w:link w:val="af0"/>
    <w:uiPriority w:val="99"/>
    <w:semiHidden/>
    <w:unhideWhenUsed/>
    <w:pPr>
      <w:snapToGrid w:val="0"/>
      <w:jc w:val="left"/>
    </w:pPr>
    <w:rPr>
      <w:sz w:val="18"/>
      <w:szCs w:val="18"/>
    </w:rPr>
  </w:style>
  <w:style w:type="paragraph" w:styleId="TOC6">
    <w:name w:val="toc 6"/>
    <w:basedOn w:val="a2"/>
    <w:next w:val="a2"/>
    <w:uiPriority w:val="39"/>
    <w:unhideWhenUsed/>
    <w:pPr>
      <w:ind w:left="840"/>
      <w:jc w:val="left"/>
    </w:pPr>
    <w:rPr>
      <w:rFonts w:eastAsiaTheme="minorHAnsi"/>
      <w:sz w:val="20"/>
      <w:szCs w:val="20"/>
    </w:rPr>
  </w:style>
  <w:style w:type="paragraph" w:styleId="af1">
    <w:name w:val="table of figures"/>
    <w:basedOn w:val="a2"/>
    <w:next w:val="a2"/>
    <w:uiPriority w:val="99"/>
    <w:unhideWhenUsed/>
    <w:pPr>
      <w:ind w:left="420" w:hanging="420"/>
      <w:jc w:val="left"/>
    </w:pPr>
    <w:rPr>
      <w:rFonts w:eastAsiaTheme="minorHAnsi"/>
      <w:smallCaps/>
      <w:sz w:val="20"/>
      <w:szCs w:val="20"/>
    </w:rPr>
  </w:style>
  <w:style w:type="paragraph" w:styleId="TOC2">
    <w:name w:val="toc 2"/>
    <w:basedOn w:val="a2"/>
    <w:next w:val="a2"/>
    <w:uiPriority w:val="39"/>
    <w:unhideWhenUsed/>
    <w:pPr>
      <w:spacing w:before="240"/>
      <w:jc w:val="left"/>
    </w:pPr>
    <w:rPr>
      <w:rFonts w:eastAsiaTheme="minorHAnsi"/>
      <w:b/>
      <w:bCs/>
      <w:sz w:val="20"/>
      <w:szCs w:val="20"/>
    </w:rPr>
  </w:style>
  <w:style w:type="paragraph" w:styleId="TOC9">
    <w:name w:val="toc 9"/>
    <w:basedOn w:val="a2"/>
    <w:next w:val="a2"/>
    <w:uiPriority w:val="39"/>
    <w:unhideWhenUsed/>
    <w:pPr>
      <w:ind w:left="1470"/>
      <w:jc w:val="left"/>
    </w:pPr>
    <w:rPr>
      <w:rFonts w:eastAsiaTheme="minorHAnsi"/>
      <w:sz w:val="20"/>
      <w:szCs w:val="20"/>
    </w:rPr>
  </w:style>
  <w:style w:type="paragraph" w:styleId="af2">
    <w:name w:val="Title"/>
    <w:basedOn w:val="a2"/>
    <w:next w:val="a2"/>
    <w:link w:val="af3"/>
    <w:uiPriority w:val="10"/>
    <w:qFormat/>
    <w:pPr>
      <w:spacing w:before="240" w:after="60"/>
      <w:jc w:val="center"/>
      <w:outlineLvl w:val="0"/>
    </w:pPr>
    <w:rPr>
      <w:rFonts w:asciiTheme="majorHAnsi" w:eastAsiaTheme="majorEastAsia" w:hAnsiTheme="majorHAnsi" w:cstheme="majorBidi"/>
      <w:b/>
      <w:bCs/>
      <w:sz w:val="32"/>
      <w:szCs w:val="32"/>
    </w:rPr>
  </w:style>
  <w:style w:type="table" w:styleId="af4">
    <w:name w:val="Table Grid"/>
    <w:basedOn w:val="a4"/>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3"/>
    <w:uiPriority w:val="99"/>
    <w:semiHidden/>
    <w:unhideWhenUsed/>
    <w:rPr>
      <w:color w:val="954F72" w:themeColor="followedHyperlink"/>
      <w:u w:val="single"/>
    </w:rPr>
  </w:style>
  <w:style w:type="character" w:styleId="af6">
    <w:name w:val="Hyperlink"/>
    <w:basedOn w:val="a3"/>
    <w:uiPriority w:val="99"/>
    <w:unhideWhenUsed/>
    <w:rPr>
      <w:color w:val="0563C1" w:themeColor="hyperlink"/>
      <w:u w:val="single"/>
    </w:rPr>
  </w:style>
  <w:style w:type="character" w:styleId="af7">
    <w:name w:val="footnote reference"/>
    <w:basedOn w:val="a3"/>
    <w:uiPriority w:val="99"/>
    <w:semiHidden/>
    <w:unhideWhenUsed/>
    <w:rPr>
      <w:vertAlign w:val="superscript"/>
    </w:rPr>
  </w:style>
  <w:style w:type="character" w:customStyle="1" w:styleId="ae">
    <w:name w:val="页眉 字符"/>
    <w:basedOn w:val="a3"/>
    <w:link w:val="ad"/>
    <w:uiPriority w:val="99"/>
    <w:rPr>
      <w:sz w:val="18"/>
      <w:szCs w:val="18"/>
    </w:rPr>
  </w:style>
  <w:style w:type="character" w:customStyle="1" w:styleId="ac">
    <w:name w:val="页脚 字符"/>
    <w:basedOn w:val="a3"/>
    <w:link w:val="ab"/>
    <w:uiPriority w:val="99"/>
    <w:rPr>
      <w:sz w:val="18"/>
      <w:szCs w:val="18"/>
    </w:rPr>
  </w:style>
  <w:style w:type="paragraph" w:customStyle="1" w:styleId="af8">
    <w:name w:val="论文正文"/>
    <w:basedOn w:val="a2"/>
    <w:link w:val="af9"/>
    <w:qFormat/>
    <w:pPr>
      <w:spacing w:line="360" w:lineRule="auto"/>
      <w:ind w:firstLineChars="200" w:firstLine="200"/>
    </w:pPr>
    <w:rPr>
      <w:rFonts w:eastAsia="宋体"/>
      <w:sz w:val="24"/>
    </w:rPr>
  </w:style>
  <w:style w:type="paragraph" w:customStyle="1" w:styleId="a">
    <w:name w:val="一级标题"/>
    <w:basedOn w:val="1"/>
    <w:link w:val="afa"/>
    <w:qFormat/>
    <w:pPr>
      <w:numPr>
        <w:numId w:val="1"/>
      </w:numPr>
      <w:spacing w:beforeLines="100" w:before="100" w:afterLines="100" w:after="100" w:line="360" w:lineRule="auto"/>
      <w:ind w:left="0" w:firstLine="0"/>
      <w:jc w:val="left"/>
    </w:pPr>
    <w:rPr>
      <w:rFonts w:eastAsia="黑体"/>
      <w:b w:val="0"/>
      <w:sz w:val="28"/>
    </w:rPr>
  </w:style>
  <w:style w:type="character" w:customStyle="1" w:styleId="af9">
    <w:name w:val="论文正文 字符"/>
    <w:basedOn w:val="a3"/>
    <w:link w:val="af8"/>
    <w:rPr>
      <w:rFonts w:eastAsia="宋体"/>
      <w:sz w:val="24"/>
    </w:rPr>
  </w:style>
  <w:style w:type="paragraph" w:customStyle="1" w:styleId="a0">
    <w:name w:val="二级标题"/>
    <w:basedOn w:val="2"/>
    <w:link w:val="afb"/>
    <w:qFormat/>
    <w:pPr>
      <w:numPr>
        <w:ilvl w:val="1"/>
        <w:numId w:val="1"/>
      </w:numPr>
      <w:spacing w:before="0" w:after="0" w:line="360" w:lineRule="auto"/>
      <w:ind w:left="0" w:firstLine="0"/>
      <w:jc w:val="left"/>
    </w:pPr>
    <w:rPr>
      <w:rFonts w:eastAsia="黑体"/>
      <w:b w:val="0"/>
      <w:sz w:val="24"/>
    </w:rPr>
  </w:style>
  <w:style w:type="character" w:customStyle="1" w:styleId="afa">
    <w:name w:val="一级标题 字符"/>
    <w:basedOn w:val="af9"/>
    <w:link w:val="a"/>
    <w:rPr>
      <w:rFonts w:eastAsia="黑体"/>
      <w:bCs/>
      <w:kern w:val="44"/>
      <w:sz w:val="28"/>
      <w:szCs w:val="44"/>
    </w:rPr>
  </w:style>
  <w:style w:type="paragraph" w:customStyle="1" w:styleId="a1">
    <w:name w:val="三级标题"/>
    <w:basedOn w:val="3"/>
    <w:link w:val="afc"/>
    <w:qFormat/>
    <w:pPr>
      <w:numPr>
        <w:ilvl w:val="2"/>
        <w:numId w:val="1"/>
      </w:numPr>
      <w:spacing w:before="0" w:after="0" w:line="360" w:lineRule="auto"/>
      <w:ind w:left="0" w:firstLine="0"/>
    </w:pPr>
    <w:rPr>
      <w:rFonts w:eastAsia="黑体"/>
      <w:b w:val="0"/>
      <w:sz w:val="24"/>
    </w:rPr>
  </w:style>
  <w:style w:type="character" w:customStyle="1" w:styleId="afb">
    <w:name w:val="二级标题 字符"/>
    <w:basedOn w:val="afa"/>
    <w:link w:val="a0"/>
    <w:rPr>
      <w:rFonts w:asciiTheme="majorHAnsi" w:eastAsia="黑体" w:hAnsiTheme="majorHAnsi" w:cstheme="majorBidi"/>
      <w:bCs w:val="0"/>
      <w:kern w:val="44"/>
      <w:sz w:val="24"/>
      <w:szCs w:val="32"/>
    </w:rPr>
  </w:style>
  <w:style w:type="paragraph" w:customStyle="1" w:styleId="afd">
    <w:name w:val="论文题目"/>
    <w:link w:val="afe"/>
    <w:qFormat/>
    <w:pPr>
      <w:jc w:val="center"/>
    </w:pPr>
    <w:rPr>
      <w:rFonts w:eastAsia="黑体"/>
      <w:kern w:val="2"/>
      <w:sz w:val="36"/>
      <w:szCs w:val="22"/>
    </w:rPr>
  </w:style>
  <w:style w:type="character" w:customStyle="1" w:styleId="afc">
    <w:name w:val="三级标题 字符"/>
    <w:basedOn w:val="afb"/>
    <w:link w:val="a1"/>
    <w:rPr>
      <w:rFonts w:asciiTheme="majorHAnsi" w:eastAsia="黑体" w:hAnsiTheme="majorHAnsi" w:cstheme="majorBidi"/>
      <w:bCs w:val="0"/>
      <w:kern w:val="44"/>
      <w:sz w:val="24"/>
      <w:szCs w:val="32"/>
    </w:rPr>
  </w:style>
  <w:style w:type="paragraph" w:customStyle="1" w:styleId="aff">
    <w:name w:val="中文摘要内容"/>
    <w:basedOn w:val="afd"/>
    <w:link w:val="aff0"/>
    <w:qFormat/>
    <w:pPr>
      <w:ind w:firstLine="200"/>
      <w:jc w:val="both"/>
    </w:pPr>
    <w:rPr>
      <w:rFonts w:eastAsia="宋体"/>
      <w:sz w:val="24"/>
    </w:rPr>
  </w:style>
  <w:style w:type="character" w:customStyle="1" w:styleId="afe">
    <w:name w:val="论文题目 字符"/>
    <w:basedOn w:val="afc"/>
    <w:link w:val="afd"/>
    <w:rPr>
      <w:rFonts w:asciiTheme="majorHAnsi" w:eastAsia="黑体" w:hAnsiTheme="majorHAnsi" w:cstheme="majorBidi"/>
      <w:bCs w:val="0"/>
      <w:kern w:val="44"/>
      <w:sz w:val="36"/>
      <w:szCs w:val="32"/>
    </w:rPr>
  </w:style>
  <w:style w:type="paragraph" w:customStyle="1" w:styleId="aff1">
    <w:name w:val="英文摘要内容"/>
    <w:basedOn w:val="aff"/>
    <w:link w:val="aff2"/>
    <w:qFormat/>
    <w:rPr>
      <w:rFonts w:eastAsia="Times New Roman"/>
    </w:rPr>
  </w:style>
  <w:style w:type="character" w:customStyle="1" w:styleId="aff0">
    <w:name w:val="中文摘要内容 字符"/>
    <w:basedOn w:val="afe"/>
    <w:link w:val="aff"/>
    <w:rPr>
      <w:rFonts w:asciiTheme="majorHAnsi" w:eastAsia="宋体" w:hAnsiTheme="majorHAnsi" w:cstheme="majorBidi"/>
      <w:bCs w:val="0"/>
      <w:kern w:val="44"/>
      <w:sz w:val="24"/>
      <w:szCs w:val="32"/>
    </w:rPr>
  </w:style>
  <w:style w:type="character" w:customStyle="1" w:styleId="aff2">
    <w:name w:val="英文摘要内容 字符"/>
    <w:basedOn w:val="aff0"/>
    <w:link w:val="aff1"/>
    <w:rPr>
      <w:rFonts w:asciiTheme="majorHAnsi" w:eastAsia="Times New Roman" w:hAnsiTheme="majorHAnsi" w:cstheme="majorBidi"/>
      <w:bCs w:val="0"/>
      <w:kern w:val="44"/>
      <w:sz w:val="24"/>
      <w:szCs w:val="32"/>
    </w:rPr>
  </w:style>
  <w:style w:type="character" w:customStyle="1" w:styleId="af3">
    <w:name w:val="标题 字符"/>
    <w:basedOn w:val="a3"/>
    <w:link w:val="af2"/>
    <w:uiPriority w:val="10"/>
    <w:rPr>
      <w:rFonts w:asciiTheme="majorHAnsi" w:eastAsiaTheme="majorEastAsia" w:hAnsiTheme="majorHAnsi" w:cstheme="majorBidi"/>
      <w:b/>
      <w:bCs/>
      <w:sz w:val="32"/>
      <w:szCs w:val="32"/>
    </w:rPr>
  </w:style>
  <w:style w:type="paragraph" w:customStyle="1" w:styleId="aff3">
    <w:name w:val="关键词"/>
    <w:link w:val="aff4"/>
    <w:qFormat/>
    <w:rPr>
      <w:rFonts w:eastAsia="黑体"/>
      <w:kern w:val="2"/>
      <w:sz w:val="28"/>
      <w:szCs w:val="22"/>
    </w:rPr>
  </w:style>
  <w:style w:type="paragraph" w:customStyle="1" w:styleId="keywords">
    <w:name w:val="keywords"/>
    <w:link w:val="keywords0"/>
    <w:qFormat/>
    <w:rPr>
      <w:rFonts w:eastAsia="Times New Roman"/>
      <w:b/>
      <w:kern w:val="2"/>
      <w:sz w:val="28"/>
      <w:szCs w:val="22"/>
    </w:rPr>
  </w:style>
  <w:style w:type="character" w:customStyle="1" w:styleId="aff4">
    <w:name w:val="关键词 字符"/>
    <w:basedOn w:val="afa"/>
    <w:link w:val="aff3"/>
    <w:rPr>
      <w:rFonts w:eastAsia="黑体"/>
      <w:bCs/>
      <w:kern w:val="44"/>
      <w:sz w:val="28"/>
      <w:szCs w:val="44"/>
    </w:rPr>
  </w:style>
  <w:style w:type="character" w:customStyle="1" w:styleId="keywords0">
    <w:name w:val="keywords 字符"/>
    <w:basedOn w:val="aff4"/>
    <w:link w:val="keywords"/>
    <w:rPr>
      <w:rFonts w:eastAsia="Times New Roman"/>
      <w:b/>
      <w:bCs/>
      <w:kern w:val="44"/>
      <w:sz w:val="28"/>
      <w:szCs w:val="44"/>
    </w:rPr>
  </w:style>
  <w:style w:type="paragraph" w:customStyle="1" w:styleId="TOC11">
    <w:name w:val="TOC 标题1"/>
    <w:basedOn w:val="1"/>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3"/>
    <w:link w:val="2"/>
    <w:uiPriority w:val="9"/>
    <w:semiHidden/>
    <w:rPr>
      <w:rFonts w:asciiTheme="majorHAnsi" w:eastAsiaTheme="majorEastAsia" w:hAnsiTheme="majorHAnsi" w:cstheme="majorBidi"/>
      <w:b/>
      <w:bCs/>
      <w:sz w:val="32"/>
      <w:szCs w:val="32"/>
    </w:rPr>
  </w:style>
  <w:style w:type="character" w:customStyle="1" w:styleId="30">
    <w:name w:val="标题 3 字符"/>
    <w:basedOn w:val="a3"/>
    <w:link w:val="3"/>
    <w:uiPriority w:val="9"/>
    <w:semiHidden/>
    <w:rPr>
      <w:b/>
      <w:bCs/>
      <w:sz w:val="32"/>
      <w:szCs w:val="32"/>
    </w:rPr>
  </w:style>
  <w:style w:type="character" w:customStyle="1" w:styleId="10">
    <w:name w:val="标题 1 字符"/>
    <w:basedOn w:val="a3"/>
    <w:link w:val="1"/>
    <w:uiPriority w:val="9"/>
    <w:rPr>
      <w:b/>
      <w:bCs/>
      <w:kern w:val="44"/>
      <w:sz w:val="44"/>
      <w:szCs w:val="44"/>
    </w:rPr>
  </w:style>
  <w:style w:type="character" w:customStyle="1" w:styleId="aa">
    <w:name w:val="批注框文本 字符"/>
    <w:basedOn w:val="a3"/>
    <w:link w:val="a9"/>
    <w:uiPriority w:val="99"/>
    <w:semiHidden/>
    <w:rPr>
      <w:sz w:val="18"/>
      <w:szCs w:val="18"/>
    </w:rPr>
  </w:style>
  <w:style w:type="character" w:styleId="aff5">
    <w:name w:val="Placeholder Text"/>
    <w:basedOn w:val="a3"/>
    <w:uiPriority w:val="99"/>
    <w:semiHidden/>
    <w:rPr>
      <w:color w:val="808080"/>
    </w:rPr>
  </w:style>
  <w:style w:type="paragraph" w:customStyle="1" w:styleId="TableParagraph">
    <w:name w:val="Table Paragraph"/>
    <w:basedOn w:val="a2"/>
    <w:uiPriority w:val="1"/>
    <w:qFormat/>
    <w:pPr>
      <w:autoSpaceDE w:val="0"/>
      <w:autoSpaceDN w:val="0"/>
      <w:jc w:val="left"/>
    </w:pPr>
    <w:rPr>
      <w:rFonts w:ascii="微软雅黑" w:eastAsia="微软雅黑" w:hAnsi="微软雅黑" w:cs="微软雅黑"/>
      <w:kern w:val="0"/>
      <w:sz w:val="22"/>
      <w:lang w:val="zh-CN" w:bidi="zh-CN"/>
    </w:rPr>
  </w:style>
  <w:style w:type="paragraph" w:customStyle="1" w:styleId="aff6">
    <w:name w:val="目录内容"/>
    <w:basedOn w:val="TOC3"/>
    <w:link w:val="Char"/>
    <w:qFormat/>
    <w:pPr>
      <w:tabs>
        <w:tab w:val="right" w:leader="dot" w:pos="9060"/>
      </w:tabs>
      <w:jc w:val="both"/>
    </w:pPr>
    <w:rPr>
      <w:rFonts w:ascii="黑体" w:eastAsia="黑体" w:hAnsi="黑体"/>
      <w:sz w:val="24"/>
      <w:szCs w:val="24"/>
    </w:rPr>
  </w:style>
  <w:style w:type="paragraph" w:customStyle="1" w:styleId="aff7">
    <w:name w:val="目录标题"/>
    <w:basedOn w:val="TOC1"/>
    <w:link w:val="Char0"/>
    <w:qFormat/>
  </w:style>
  <w:style w:type="character" w:customStyle="1" w:styleId="TOC30">
    <w:name w:val="TOC 3 字符"/>
    <w:basedOn w:val="a3"/>
    <w:link w:val="TOC3"/>
    <w:uiPriority w:val="39"/>
    <w:rPr>
      <w:rFonts w:eastAsiaTheme="minorHAnsi"/>
      <w:sz w:val="20"/>
      <w:szCs w:val="20"/>
    </w:rPr>
  </w:style>
  <w:style w:type="character" w:customStyle="1" w:styleId="Char">
    <w:name w:val="目录内容 Char"/>
    <w:basedOn w:val="TOC30"/>
    <w:link w:val="aff6"/>
    <w:rPr>
      <w:rFonts w:ascii="黑体" w:eastAsia="黑体" w:hAnsi="黑体"/>
      <w:sz w:val="24"/>
      <w:szCs w:val="24"/>
    </w:rPr>
  </w:style>
  <w:style w:type="character" w:customStyle="1" w:styleId="TOC10">
    <w:name w:val="TOC 1 字符"/>
    <w:basedOn w:val="a3"/>
    <w:link w:val="TOC1"/>
    <w:uiPriority w:val="39"/>
    <w:rPr>
      <w:rFonts w:asciiTheme="majorHAnsi" w:eastAsiaTheme="majorHAnsi"/>
      <w:b/>
      <w:bCs/>
      <w:caps/>
      <w:sz w:val="24"/>
      <w:szCs w:val="24"/>
    </w:rPr>
  </w:style>
  <w:style w:type="character" w:customStyle="1" w:styleId="Char0">
    <w:name w:val="目录标题 Char"/>
    <w:basedOn w:val="TOC10"/>
    <w:link w:val="aff7"/>
    <w:rPr>
      <w:rFonts w:ascii="黑体" w:eastAsia="黑体" w:hAnsi="黑体"/>
      <w:b/>
      <w:bCs/>
      <w:caps/>
      <w:sz w:val="36"/>
      <w:szCs w:val="36"/>
    </w:rPr>
  </w:style>
  <w:style w:type="character" w:customStyle="1" w:styleId="a8">
    <w:name w:val="批注文字 字符"/>
    <w:basedOn w:val="a3"/>
    <w:link w:val="a7"/>
    <w:uiPriority w:val="99"/>
    <w:semiHidden/>
  </w:style>
  <w:style w:type="character" w:customStyle="1" w:styleId="af0">
    <w:name w:val="脚注文本 字符"/>
    <w:basedOn w:val="a3"/>
    <w:link w:val="af"/>
    <w:uiPriority w:val="99"/>
    <w:semiHidden/>
    <w:rPr>
      <w:sz w:val="18"/>
      <w:szCs w:val="18"/>
    </w:rPr>
  </w:style>
  <w:style w:type="character" w:styleId="aff8">
    <w:name w:val="annotation reference"/>
    <w:basedOn w:val="a3"/>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DBEB49-4396-45F8-B6E9-1F3D97B20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29</Pages>
  <Words>4385</Words>
  <Characters>24998</Characters>
  <Application>Microsoft Office Word</Application>
  <DocSecurity>0</DocSecurity>
  <Lines>208</Lines>
  <Paragraphs>58</Paragraphs>
  <ScaleCrop>false</ScaleCrop>
  <Company>Kun Tuo</Company>
  <LinksUpToDate>false</LinksUpToDate>
  <CharactersWithSpaces>29325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 兴兴</dc:creator>
  <dc:description>NE.Ref</dc:description>
  <cp:lastModifiedBy>杜 兴兴</cp:lastModifiedBy>
  <cp:revision>2</cp:revision>
  <dcterms:created xsi:type="dcterms:W3CDTF">2020-05-30T09:42:00Z</dcterms:created>
  <dcterms:modified xsi:type="dcterms:W3CDTF">2020-05-30T09:42:00Z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